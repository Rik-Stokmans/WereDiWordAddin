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18B88" w14:textId="00FF500D" w:rsidR="0070285A" w:rsidRDefault="00465133" w:rsidP="432FFD8D">
      <w:pPr>
        <w:rPr>
          <w:b/>
          <w:bCs/>
          <w:sz w:val="24"/>
          <w:szCs w:val="24"/>
        </w:rPr>
      </w:pPr>
      <w:r w:rsidRPr="1C37D99E">
        <w:rPr>
          <w:b/>
          <w:bCs/>
          <w:sz w:val="24"/>
          <w:szCs w:val="24"/>
        </w:rPr>
        <w:t xml:space="preserve">   </w:t>
      </w:r>
      <w:r w:rsidR="432FFD8D" w:rsidRPr="1C37D99E">
        <w:rPr>
          <w:b/>
          <w:bCs/>
          <w:sz w:val="24"/>
          <w:szCs w:val="24"/>
        </w:rPr>
        <w:t xml:space="preserve"> </w:t>
      </w:r>
    </w:p>
    <w:p w14:paraId="58DBC5BC" w14:textId="4D8FE843" w:rsidR="00232011" w:rsidRDefault="001D6608" w:rsidP="00C81F10">
      <w:pPr>
        <w:rPr>
          <w:sz w:val="20"/>
          <w:szCs w:val="20"/>
          <w:u w:val="single"/>
        </w:rPr>
      </w:pPr>
      <w:r w:rsidRPr="00FA7814">
        <w:rPr>
          <w:sz w:val="20"/>
          <w:szCs w:val="20"/>
          <w:u w:val="single"/>
        </w:rPr>
        <w:t xml:space="preserve">Periode </w:t>
      </w:r>
      <w:r w:rsidR="00247C7E">
        <w:rPr>
          <w:sz w:val="20"/>
          <w:szCs w:val="20"/>
          <w:u w:val="single"/>
        </w:rPr>
        <w:t>2</w:t>
      </w:r>
    </w:p>
    <w:p w14:paraId="75260D60" w14:textId="4DE4D9D5" w:rsidR="00C81F10" w:rsidRPr="00232011" w:rsidRDefault="00C81F10" w:rsidP="00C81F10">
      <w:pPr>
        <w:rPr>
          <w:sz w:val="20"/>
          <w:szCs w:val="20"/>
          <w:u w:val="single"/>
        </w:rPr>
      </w:pPr>
      <w:r w:rsidRPr="00FA7814">
        <w:rPr>
          <w:rFonts w:cs="Arial"/>
          <w:sz w:val="18"/>
          <w:szCs w:val="18"/>
        </w:rPr>
        <w:t xml:space="preserve">Ma </w:t>
      </w:r>
      <w:r w:rsidR="00367858">
        <w:rPr>
          <w:rFonts w:cs="Arial"/>
          <w:sz w:val="18"/>
          <w:szCs w:val="18"/>
        </w:rPr>
        <w:t>28-3</w:t>
      </w:r>
      <w:r w:rsidRPr="00FA7814">
        <w:rPr>
          <w:rFonts w:cs="Arial"/>
          <w:sz w:val="18"/>
          <w:szCs w:val="18"/>
        </w:rPr>
        <w:t xml:space="preserve">: </w:t>
      </w:r>
      <w:r w:rsidRPr="00FA7814">
        <w:rPr>
          <w:rFonts w:cs="Arial"/>
          <w:sz w:val="18"/>
          <w:szCs w:val="18"/>
        </w:rPr>
        <w:tab/>
      </w:r>
      <w:r w:rsidRPr="00FA7814">
        <w:rPr>
          <w:rFonts w:cs="Arial"/>
          <w:sz w:val="18"/>
          <w:szCs w:val="18"/>
        </w:rPr>
        <w:tab/>
        <w:t>cijferlijsten bij mentor (</w:t>
      </w:r>
      <w:r w:rsidR="004349AF" w:rsidRPr="00FA7814">
        <w:rPr>
          <w:rFonts w:cs="Arial"/>
          <w:sz w:val="18"/>
          <w:szCs w:val="18"/>
        </w:rPr>
        <w:t>vi</w:t>
      </w:r>
      <w:r w:rsidR="00B279E9" w:rsidRPr="00FA7814">
        <w:rPr>
          <w:rFonts w:cs="Arial"/>
          <w:sz w:val="18"/>
          <w:szCs w:val="18"/>
        </w:rPr>
        <w:t xml:space="preserve">a </w:t>
      </w:r>
      <w:r w:rsidRPr="00FA7814">
        <w:rPr>
          <w:rFonts w:cs="Arial"/>
          <w:sz w:val="18"/>
          <w:szCs w:val="18"/>
        </w:rPr>
        <w:t>Wilma)</w:t>
      </w:r>
    </w:p>
    <w:p w14:paraId="2B9FEF29" w14:textId="3CBC9C9E" w:rsidR="006D2BF2" w:rsidRPr="00D752E6" w:rsidRDefault="00C81F10" w:rsidP="00D752E6">
      <w:pPr>
        <w:ind w:left="2124" w:hanging="2124"/>
        <w:rPr>
          <w:rFonts w:ascii="Calibri" w:hAnsi="Calibri"/>
          <w:i/>
          <w:iCs/>
        </w:rPr>
      </w:pPr>
      <w:r w:rsidRPr="00FA7814">
        <w:rPr>
          <w:rFonts w:cs="Arial"/>
          <w:sz w:val="18"/>
          <w:szCs w:val="18"/>
        </w:rPr>
        <w:t xml:space="preserve">Ma </w:t>
      </w:r>
      <w:r w:rsidR="00367858">
        <w:rPr>
          <w:rFonts w:cs="Arial"/>
          <w:sz w:val="18"/>
          <w:szCs w:val="18"/>
        </w:rPr>
        <w:t>28-3</w:t>
      </w:r>
      <w:r w:rsidRPr="00FA7814">
        <w:rPr>
          <w:rFonts w:cs="Arial"/>
          <w:sz w:val="18"/>
          <w:szCs w:val="18"/>
        </w:rPr>
        <w:t xml:space="preserve"> t/m </w:t>
      </w:r>
      <w:r w:rsidR="004E52FE">
        <w:rPr>
          <w:rFonts w:cs="Arial"/>
          <w:sz w:val="18"/>
          <w:szCs w:val="18"/>
        </w:rPr>
        <w:t>vr</w:t>
      </w:r>
      <w:r w:rsidRPr="00FA7814">
        <w:rPr>
          <w:rFonts w:cs="Arial"/>
          <w:sz w:val="18"/>
          <w:szCs w:val="18"/>
        </w:rPr>
        <w:t xml:space="preserve"> </w:t>
      </w:r>
      <w:r w:rsidR="004E52FE">
        <w:rPr>
          <w:rFonts w:cs="Arial"/>
          <w:sz w:val="18"/>
          <w:szCs w:val="18"/>
        </w:rPr>
        <w:t>1</w:t>
      </w:r>
      <w:r w:rsidR="00367858">
        <w:rPr>
          <w:rFonts w:cs="Arial"/>
          <w:sz w:val="18"/>
          <w:szCs w:val="18"/>
        </w:rPr>
        <w:t>-4</w:t>
      </w:r>
      <w:r w:rsidR="004E52FE">
        <w:rPr>
          <w:rFonts w:cs="Arial"/>
          <w:sz w:val="18"/>
          <w:szCs w:val="18"/>
        </w:rPr>
        <w:t xml:space="preserve"> (1</w:t>
      </w:r>
      <w:r w:rsidR="00367858">
        <w:rPr>
          <w:rFonts w:cs="Arial"/>
          <w:sz w:val="18"/>
          <w:szCs w:val="18"/>
        </w:rPr>
        <w:t>6</w:t>
      </w:r>
      <w:r w:rsidR="004E52FE">
        <w:rPr>
          <w:rFonts w:cs="Arial"/>
          <w:sz w:val="18"/>
          <w:szCs w:val="18"/>
        </w:rPr>
        <w:t>.00u)</w:t>
      </w:r>
      <w:r w:rsidRPr="00FA7814">
        <w:rPr>
          <w:rFonts w:cs="Arial"/>
          <w:sz w:val="18"/>
          <w:szCs w:val="18"/>
        </w:rPr>
        <w:t>: mentor vult onderstaande bespreeklijst in</w:t>
      </w:r>
      <w:r w:rsidR="00B279E9" w:rsidRPr="00FA7814">
        <w:rPr>
          <w:rFonts w:cs="Arial"/>
          <w:sz w:val="18"/>
          <w:szCs w:val="18"/>
        </w:rPr>
        <w:t xml:space="preserve"> (</w:t>
      </w:r>
      <w:proofErr w:type="spellStart"/>
      <w:r w:rsidR="004E52FE">
        <w:rPr>
          <w:rFonts w:cs="Arial"/>
          <w:sz w:val="18"/>
          <w:szCs w:val="18"/>
        </w:rPr>
        <w:t>MSTeam</w:t>
      </w:r>
      <w:r w:rsidR="000D689E">
        <w:rPr>
          <w:rFonts w:cs="Arial"/>
          <w:sz w:val="18"/>
          <w:szCs w:val="18"/>
        </w:rPr>
        <w:t>s</w:t>
      </w:r>
      <w:proofErr w:type="spellEnd"/>
      <w:r w:rsidR="004E52FE">
        <w:rPr>
          <w:rFonts w:cs="Arial"/>
          <w:sz w:val="18"/>
          <w:szCs w:val="18"/>
        </w:rPr>
        <w:t>)</w:t>
      </w:r>
      <w:r w:rsidR="00D752E6">
        <w:rPr>
          <w:rFonts w:cs="Arial"/>
          <w:sz w:val="18"/>
          <w:szCs w:val="18"/>
        </w:rPr>
        <w:t xml:space="preserve"> </w:t>
      </w:r>
      <w:r w:rsidR="008A3002">
        <w:rPr>
          <w:rFonts w:cs="Arial"/>
          <w:sz w:val="18"/>
          <w:szCs w:val="18"/>
        </w:rPr>
        <w:t xml:space="preserve">Graag </w:t>
      </w:r>
      <w:r w:rsidR="00B56D83" w:rsidRPr="002A6FD1">
        <w:rPr>
          <w:rFonts w:cs="Arial"/>
          <w:b/>
          <w:bCs/>
          <w:sz w:val="18"/>
          <w:szCs w:val="18"/>
        </w:rPr>
        <w:t>specifieke</w:t>
      </w:r>
      <w:r w:rsidR="008A3002" w:rsidRPr="002A6FD1">
        <w:rPr>
          <w:rFonts w:cs="Arial"/>
          <w:b/>
          <w:bCs/>
          <w:sz w:val="18"/>
          <w:szCs w:val="18"/>
        </w:rPr>
        <w:t xml:space="preserve"> vragen</w:t>
      </w:r>
      <w:r w:rsidR="008A3002">
        <w:rPr>
          <w:rFonts w:cs="Arial"/>
          <w:sz w:val="18"/>
          <w:szCs w:val="18"/>
        </w:rPr>
        <w:t xml:space="preserve"> </w:t>
      </w:r>
      <w:r w:rsidR="00D752E6">
        <w:rPr>
          <w:rFonts w:cs="Arial"/>
          <w:sz w:val="18"/>
          <w:szCs w:val="18"/>
        </w:rPr>
        <w:t xml:space="preserve">formuleren </w:t>
      </w:r>
      <w:r w:rsidR="008A3002">
        <w:rPr>
          <w:rFonts w:cs="Arial"/>
          <w:sz w:val="18"/>
          <w:szCs w:val="18"/>
        </w:rPr>
        <w:t xml:space="preserve">anders </w:t>
      </w:r>
      <w:r w:rsidR="00B56D83">
        <w:rPr>
          <w:rFonts w:cs="Arial"/>
          <w:sz w:val="18"/>
          <w:szCs w:val="18"/>
        </w:rPr>
        <w:t>levert het weinig meerwaarde op.</w:t>
      </w:r>
      <w:r w:rsidR="00696B1C">
        <w:rPr>
          <w:rFonts w:cs="Arial"/>
          <w:sz w:val="18"/>
          <w:szCs w:val="18"/>
        </w:rPr>
        <w:t xml:space="preserve"> Bijv. </w:t>
      </w:r>
      <w:r w:rsidR="006D2BF2">
        <w:rPr>
          <w:rFonts w:cs="Arial"/>
          <w:sz w:val="18"/>
          <w:szCs w:val="18"/>
        </w:rPr>
        <w:t xml:space="preserve">bij leerling </w:t>
      </w:r>
      <w:r w:rsidR="00D752E6">
        <w:rPr>
          <w:rFonts w:cs="Arial"/>
          <w:sz w:val="18"/>
          <w:szCs w:val="18"/>
        </w:rPr>
        <w:t>X</w:t>
      </w:r>
      <w:r w:rsidR="00B5026A">
        <w:rPr>
          <w:rFonts w:cs="Arial"/>
          <w:sz w:val="18"/>
          <w:szCs w:val="18"/>
        </w:rPr>
        <w:t xml:space="preserve">: </w:t>
      </w:r>
      <w:r w:rsidR="006D2BF2">
        <w:rPr>
          <w:rFonts w:cs="Arial"/>
          <w:sz w:val="18"/>
          <w:szCs w:val="18"/>
        </w:rPr>
        <w:t xml:space="preserve">WA: </w:t>
      </w:r>
      <w:r w:rsidR="00D752E6">
        <w:rPr>
          <w:rFonts w:cs="Arial"/>
          <w:sz w:val="18"/>
          <w:szCs w:val="18"/>
        </w:rPr>
        <w:t>“</w:t>
      </w:r>
      <w:r w:rsidR="00D752E6" w:rsidRPr="00D752E6">
        <w:rPr>
          <w:rFonts w:cs="Arial"/>
          <w:i/>
          <w:iCs/>
          <w:sz w:val="18"/>
          <w:szCs w:val="18"/>
        </w:rPr>
        <w:t>K</w:t>
      </w:r>
      <w:r w:rsidR="006D2BF2" w:rsidRPr="00D752E6">
        <w:rPr>
          <w:rFonts w:cs="Arial"/>
          <w:i/>
          <w:iCs/>
          <w:sz w:val="18"/>
          <w:szCs w:val="18"/>
        </w:rPr>
        <w:t>un jij de t bij inzicht toelichten?</w:t>
      </w:r>
      <w:r w:rsidR="00B5026A" w:rsidRPr="00D752E6">
        <w:rPr>
          <w:rFonts w:cs="Arial"/>
          <w:i/>
          <w:iCs/>
          <w:sz w:val="18"/>
          <w:szCs w:val="18"/>
        </w:rPr>
        <w:t xml:space="preserve"> Wat kan hij doen?</w:t>
      </w:r>
    </w:p>
    <w:p w14:paraId="59D703D5" w14:textId="31A6CC44" w:rsidR="00331D03" w:rsidRDefault="00331D03" w:rsidP="00331D03">
      <w:pPr>
        <w:rPr>
          <w:rFonts w:cs="Arial"/>
          <w:sz w:val="18"/>
          <w:szCs w:val="18"/>
        </w:rPr>
      </w:pPr>
    </w:p>
    <w:p w14:paraId="28BAF060" w14:textId="56B1FF3E" w:rsidR="00331D03" w:rsidRPr="00EA5889" w:rsidRDefault="00331D03" w:rsidP="00331D03">
      <w:pPr>
        <w:tabs>
          <w:tab w:val="left" w:pos="2127"/>
        </w:tabs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ab/>
      </w:r>
      <w:proofErr w:type="spellStart"/>
      <w:proofErr w:type="gramStart"/>
      <w:r>
        <w:rPr>
          <w:rFonts w:cs="Arial"/>
          <w:sz w:val="18"/>
          <w:szCs w:val="18"/>
        </w:rPr>
        <w:t>l</w:t>
      </w:r>
      <w:r w:rsidRPr="00CF0672">
        <w:rPr>
          <w:rFonts w:cs="Arial"/>
          <w:b/>
          <w:bCs/>
          <w:sz w:val="18"/>
          <w:szCs w:val="18"/>
        </w:rPr>
        <w:t>eerlingnaam</w:t>
      </w:r>
      <w:proofErr w:type="spellEnd"/>
      <w:proofErr w:type="gramEnd"/>
      <w:r>
        <w:rPr>
          <w:rFonts w:cs="Arial"/>
          <w:sz w:val="18"/>
          <w:szCs w:val="18"/>
        </w:rPr>
        <w:t xml:space="preserve"> </w:t>
      </w:r>
      <w:r w:rsidRPr="00EA5889">
        <w:rPr>
          <w:rFonts w:cs="Arial"/>
          <w:b/>
          <w:sz w:val="18"/>
          <w:szCs w:val="18"/>
        </w:rPr>
        <w:t xml:space="preserve">vet </w:t>
      </w:r>
      <w:r w:rsidRPr="00EA5889">
        <w:rPr>
          <w:rFonts w:cs="Arial"/>
          <w:sz w:val="18"/>
          <w:szCs w:val="18"/>
        </w:rPr>
        <w:t xml:space="preserve">= </w:t>
      </w:r>
      <w:r>
        <w:rPr>
          <w:rFonts w:cs="Arial"/>
          <w:sz w:val="18"/>
          <w:szCs w:val="18"/>
        </w:rPr>
        <w:t xml:space="preserve">de leerling wordt </w:t>
      </w:r>
      <w:r w:rsidRPr="00EA5889">
        <w:rPr>
          <w:rFonts w:cs="Arial"/>
          <w:sz w:val="18"/>
          <w:szCs w:val="18"/>
        </w:rPr>
        <w:t>bespr</w:t>
      </w:r>
      <w:r>
        <w:rPr>
          <w:rFonts w:cs="Arial"/>
          <w:sz w:val="18"/>
          <w:szCs w:val="18"/>
        </w:rPr>
        <w:t>o</w:t>
      </w:r>
      <w:r w:rsidRPr="00EA5889">
        <w:rPr>
          <w:rFonts w:cs="Arial"/>
          <w:sz w:val="18"/>
          <w:szCs w:val="18"/>
        </w:rPr>
        <w:t>ken</w:t>
      </w:r>
    </w:p>
    <w:p w14:paraId="26A45F3B" w14:textId="471A7706" w:rsidR="00331D03" w:rsidRDefault="00331D03" w:rsidP="3D991C55">
      <w:pPr>
        <w:tabs>
          <w:tab w:val="left" w:pos="2127"/>
        </w:tabs>
        <w:rPr>
          <w:rFonts w:cs="Arial"/>
          <w:sz w:val="18"/>
          <w:szCs w:val="18"/>
        </w:rPr>
      </w:pPr>
      <w:r w:rsidRPr="00331D03">
        <w:rPr>
          <w:rFonts w:cs="Arial"/>
          <w:b/>
          <w:sz w:val="18"/>
          <w:szCs w:val="18"/>
        </w:rPr>
        <w:tab/>
      </w:r>
      <w:proofErr w:type="spellStart"/>
      <w:proofErr w:type="gramStart"/>
      <w:r w:rsidRPr="3D991C55">
        <w:rPr>
          <w:rFonts w:cs="Arial"/>
          <w:b/>
          <w:bCs/>
          <w:sz w:val="18"/>
          <w:szCs w:val="18"/>
          <w:highlight w:val="yellow"/>
        </w:rPr>
        <w:t>leerlingnaam</w:t>
      </w:r>
      <w:proofErr w:type="spellEnd"/>
      <w:proofErr w:type="gramEnd"/>
      <w:r w:rsidRPr="3D991C55">
        <w:rPr>
          <w:rFonts w:cs="Arial"/>
          <w:b/>
          <w:bCs/>
          <w:sz w:val="18"/>
          <w:szCs w:val="18"/>
        </w:rPr>
        <w:t xml:space="preserve"> vet en geel </w:t>
      </w:r>
      <w:r w:rsidRPr="00331D03">
        <w:rPr>
          <w:rFonts w:cs="Arial"/>
          <w:sz w:val="18"/>
          <w:szCs w:val="18"/>
        </w:rPr>
        <w:t>= staat op doubleren (LEERLIHOOFNG wordt natuurlijk besproken)</w:t>
      </w:r>
    </w:p>
    <w:p w14:paraId="4AB6D351" w14:textId="54587F6D" w:rsidR="00BE6F80" w:rsidRPr="00EA5889" w:rsidRDefault="00BE6F80" w:rsidP="3D991C55">
      <w:pPr>
        <w:tabs>
          <w:tab w:val="left" w:pos="2127"/>
        </w:tabs>
        <w:rPr>
          <w:rFonts w:cs="Arial"/>
          <w:b/>
          <w:bCs/>
          <w:sz w:val="18"/>
          <w:szCs w:val="18"/>
        </w:rPr>
      </w:pPr>
      <w:r>
        <w:rPr>
          <w:rFonts w:cs="Arial"/>
          <w:sz w:val="18"/>
          <w:szCs w:val="18"/>
        </w:rPr>
        <w:tab/>
      </w:r>
      <w:proofErr w:type="gramStart"/>
      <w:r w:rsidRPr="00EA54D1">
        <w:rPr>
          <w:rFonts w:cs="Arial"/>
          <w:b/>
          <w:bCs/>
          <w:sz w:val="18"/>
          <w:szCs w:val="18"/>
          <w:highlight w:val="green"/>
        </w:rPr>
        <w:t>groen</w:t>
      </w:r>
      <w:proofErr w:type="gramEnd"/>
      <w:r w:rsidRPr="00EA54D1">
        <w:rPr>
          <w:rFonts w:cs="Arial"/>
          <w:b/>
          <w:bCs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= staat op doubleren maar is al besproken door mentor met de vakdocenten</w:t>
      </w:r>
    </w:p>
    <w:p w14:paraId="4FDC1D47" w14:textId="0AE6116F" w:rsidR="00C81F10" w:rsidRDefault="00C81F10" w:rsidP="00C81F10">
      <w:pPr>
        <w:rPr>
          <w:rFonts w:cs="Arial"/>
          <w:sz w:val="18"/>
          <w:szCs w:val="18"/>
        </w:rPr>
      </w:pPr>
    </w:p>
    <w:p w14:paraId="487D2828" w14:textId="77777777" w:rsidR="004D5D6A" w:rsidRDefault="00C81F10" w:rsidP="00C81F10">
      <w:pPr>
        <w:rPr>
          <w:rFonts w:cs="Arial"/>
          <w:sz w:val="18"/>
          <w:szCs w:val="18"/>
        </w:rPr>
      </w:pPr>
      <w:r w:rsidRPr="00FA7814">
        <w:rPr>
          <w:rFonts w:cs="Arial"/>
          <w:sz w:val="18"/>
          <w:szCs w:val="18"/>
        </w:rPr>
        <w:t xml:space="preserve">Vr </w:t>
      </w:r>
      <w:r w:rsidR="00367858">
        <w:rPr>
          <w:rFonts w:cs="Arial"/>
          <w:sz w:val="18"/>
          <w:szCs w:val="18"/>
        </w:rPr>
        <w:t>1-4</w:t>
      </w:r>
      <w:r w:rsidR="004E52FE">
        <w:rPr>
          <w:rFonts w:cs="Arial"/>
          <w:sz w:val="18"/>
          <w:szCs w:val="18"/>
        </w:rPr>
        <w:t xml:space="preserve"> (1</w:t>
      </w:r>
      <w:r w:rsidR="004D5D6A">
        <w:rPr>
          <w:rFonts w:cs="Arial"/>
          <w:sz w:val="18"/>
          <w:szCs w:val="18"/>
        </w:rPr>
        <w:t>6</w:t>
      </w:r>
      <w:r w:rsidR="004E52FE">
        <w:rPr>
          <w:rFonts w:cs="Arial"/>
          <w:sz w:val="18"/>
          <w:szCs w:val="18"/>
        </w:rPr>
        <w:t>.00u)</w:t>
      </w:r>
      <w:r w:rsidRPr="00FA7814">
        <w:rPr>
          <w:rFonts w:cs="Arial"/>
          <w:sz w:val="18"/>
          <w:szCs w:val="18"/>
        </w:rPr>
        <w:tab/>
      </w:r>
      <w:r w:rsidRPr="00FA7814">
        <w:rPr>
          <w:rFonts w:cs="Arial"/>
          <w:sz w:val="18"/>
          <w:szCs w:val="18"/>
        </w:rPr>
        <w:tab/>
        <w:t>MLL mailt deze ingevulde bespreeklijst naar de collega’s</w:t>
      </w:r>
    </w:p>
    <w:p w14:paraId="14FDDE5D" w14:textId="28ACA4B5" w:rsidR="00AC3C06" w:rsidRDefault="004E0925" w:rsidP="00C81F10">
      <w:pPr>
        <w:rPr>
          <w:rFonts w:cs="Arial"/>
          <w:sz w:val="18"/>
          <w:szCs w:val="18"/>
        </w:rPr>
      </w:pPr>
      <w:r w:rsidRPr="00E00CCA">
        <w:rPr>
          <w:rFonts w:cs="Arial"/>
          <w:sz w:val="18"/>
          <w:szCs w:val="18"/>
        </w:rPr>
        <w:t xml:space="preserve">Di </w:t>
      </w:r>
      <w:r w:rsidR="009908B4">
        <w:rPr>
          <w:rFonts w:cs="Arial"/>
          <w:sz w:val="18"/>
          <w:szCs w:val="18"/>
        </w:rPr>
        <w:t>5</w:t>
      </w:r>
      <w:r w:rsidR="004D5D6A">
        <w:rPr>
          <w:rFonts w:cs="Arial"/>
          <w:sz w:val="18"/>
          <w:szCs w:val="18"/>
        </w:rPr>
        <w:t>-4</w:t>
      </w:r>
      <w:r w:rsidR="00395344">
        <w:rPr>
          <w:rFonts w:cs="Arial"/>
          <w:sz w:val="18"/>
          <w:szCs w:val="18"/>
        </w:rPr>
        <w:t xml:space="preserve"> en Wo 6-4</w:t>
      </w:r>
      <w:r w:rsidR="004D5D6A">
        <w:rPr>
          <w:rFonts w:cs="Arial"/>
          <w:sz w:val="18"/>
          <w:szCs w:val="18"/>
        </w:rPr>
        <w:tab/>
      </w:r>
      <w:r w:rsidR="004D5D6A">
        <w:rPr>
          <w:rFonts w:cs="Arial"/>
          <w:sz w:val="18"/>
          <w:szCs w:val="18"/>
        </w:rPr>
        <w:tab/>
      </w:r>
      <w:r w:rsidR="00885D61" w:rsidRPr="004B7433">
        <w:rPr>
          <w:rFonts w:cs="Arial"/>
          <w:sz w:val="18"/>
          <w:szCs w:val="18"/>
        </w:rPr>
        <w:t>Rapportgadering</w:t>
      </w:r>
    </w:p>
    <w:p w14:paraId="7A633B3E" w14:textId="77777777" w:rsidR="007D7D7B" w:rsidRDefault="007D7D7B" w:rsidP="00C81F10">
      <w:pPr>
        <w:rPr>
          <w:rFonts w:cs="Arial"/>
          <w:sz w:val="18"/>
          <w:szCs w:val="18"/>
        </w:rPr>
      </w:pPr>
    </w:p>
    <w:tbl>
      <w:tblPr>
        <w:tblW w:w="3399" w:type="dxa"/>
        <w:tblInd w:w="24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3"/>
        <w:gridCol w:w="1134"/>
        <w:gridCol w:w="992"/>
      </w:tblGrid>
      <w:tr w:rsidR="007D7D7B" w:rsidRPr="007D7D7B" w14:paraId="58C47FFA" w14:textId="77777777" w:rsidTr="006273C1">
        <w:trPr>
          <w:trHeight w:val="300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A3EC" w14:textId="598A23C8" w:rsidR="007D7D7B" w:rsidRPr="007D7D7B" w:rsidRDefault="00C52E07" w:rsidP="007D7D7B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D7D7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D</w:t>
            </w:r>
            <w:r w:rsidR="007D7D7B" w:rsidRPr="007D7D7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atum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(h2.15)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286C7" w14:textId="77777777" w:rsidR="007D7D7B" w:rsidRPr="007D7D7B" w:rsidRDefault="007D7D7B" w:rsidP="007D7D7B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proofErr w:type="gramStart"/>
            <w:r w:rsidRPr="007D7D7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tijd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9454E" w14:textId="5595632B" w:rsidR="007D7D7B" w:rsidRPr="007D7D7B" w:rsidRDefault="007D7D7B" w:rsidP="007D7D7B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proofErr w:type="gramStart"/>
            <w:r w:rsidRPr="007D7D7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vergadering</w:t>
            </w:r>
            <w:proofErr w:type="gramEnd"/>
          </w:p>
        </w:tc>
      </w:tr>
      <w:tr w:rsidR="007D7D7B" w:rsidRPr="007D7D7B" w14:paraId="6969FFE9" w14:textId="77777777" w:rsidTr="006273C1">
        <w:trPr>
          <w:trHeight w:val="30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E6DF8" w14:textId="1A36167F" w:rsidR="007D7D7B" w:rsidRPr="007D7D7B" w:rsidRDefault="00F37DED" w:rsidP="007D7D7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Dinsdag </w:t>
            </w:r>
            <w:r w:rsidR="009908B4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  <w:r w:rsidR="007D7D7B" w:rsidRPr="007D7D7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9908B4">
              <w:rPr>
                <w:rFonts w:ascii="Calibri" w:hAnsi="Calibri" w:cs="Calibri"/>
                <w:color w:val="000000"/>
                <w:sz w:val="16"/>
                <w:szCs w:val="16"/>
              </w:rPr>
              <w:t>april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D815B" w14:textId="15FC932A" w:rsidR="007D7D7B" w:rsidRPr="007D7D7B" w:rsidRDefault="00E97485" w:rsidP="007D7D7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13.</w:t>
            </w:r>
            <w:r w:rsidR="006273C1">
              <w:rPr>
                <w:rFonts w:ascii="Calibri" w:hAnsi="Calibri" w:cs="Calibri"/>
                <w:color w:val="000000"/>
                <w:sz w:val="16"/>
                <w:szCs w:val="16"/>
              </w:rPr>
              <w:t>45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– 1</w:t>
            </w:r>
            <w:r w:rsidR="006C2EAA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6C2EAA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87E18" w14:textId="48845D40" w:rsidR="007D7D7B" w:rsidRPr="007D7D7B" w:rsidRDefault="006273C1" w:rsidP="0067169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</w:t>
            </w:r>
          </w:p>
        </w:tc>
      </w:tr>
      <w:tr w:rsidR="009908B4" w:rsidRPr="007D7D7B" w14:paraId="59A2FDEA" w14:textId="77777777" w:rsidTr="006273C1">
        <w:trPr>
          <w:trHeight w:val="30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B7965" w14:textId="1C6F7C2D" w:rsidR="009908B4" w:rsidRPr="007D7D7B" w:rsidRDefault="009908B4" w:rsidP="009908B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908B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Dinsdag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  <w:r w:rsidRPr="009908B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april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CE9D0" w14:textId="36F72567" w:rsidR="009908B4" w:rsidRPr="007D7D7B" w:rsidRDefault="006273C1" w:rsidP="009908B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15:30</w:t>
            </w:r>
            <w:r w:rsidR="0089275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16:15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2AD65" w14:textId="18FA3034" w:rsidR="009908B4" w:rsidRPr="007D7D7B" w:rsidRDefault="006273C1" w:rsidP="009908B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</w:t>
            </w:r>
          </w:p>
        </w:tc>
      </w:tr>
      <w:tr w:rsidR="00395344" w:rsidRPr="007D7D7B" w14:paraId="486977B0" w14:textId="77777777" w:rsidTr="006273C1">
        <w:trPr>
          <w:trHeight w:val="30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77A59" w14:textId="77777777" w:rsidR="00395344" w:rsidRPr="009908B4" w:rsidRDefault="00395344" w:rsidP="009908B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67F2" w14:textId="77777777" w:rsidR="00395344" w:rsidRPr="007D7D7B" w:rsidRDefault="00395344" w:rsidP="009908B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990EC" w14:textId="77777777" w:rsidR="00395344" w:rsidRPr="007D7D7B" w:rsidRDefault="00395344" w:rsidP="009908B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9908B4" w:rsidRPr="007D7D7B" w14:paraId="4B0F7621" w14:textId="77777777" w:rsidTr="006273C1">
        <w:trPr>
          <w:trHeight w:val="30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1139" w14:textId="7DA7A1F3" w:rsidR="009908B4" w:rsidRPr="007D7D7B" w:rsidRDefault="00BD4308" w:rsidP="009908B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Woensdag</w:t>
            </w:r>
            <w:r w:rsidR="009908B4" w:rsidRPr="009908B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720750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="009908B4" w:rsidRPr="009908B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april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D7B98" w14:textId="59455EB0" w:rsidR="009908B4" w:rsidRPr="007D7D7B" w:rsidRDefault="00395344" w:rsidP="009908B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13.00 – 13.45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B566E" w14:textId="5117E719" w:rsidR="009908B4" w:rsidRPr="007D7D7B" w:rsidRDefault="006273C1" w:rsidP="009908B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</w:t>
            </w:r>
          </w:p>
        </w:tc>
      </w:tr>
      <w:tr w:rsidR="009908B4" w:rsidRPr="007D7D7B" w14:paraId="38A5B8F2" w14:textId="77777777" w:rsidTr="006273C1">
        <w:trPr>
          <w:trHeight w:val="30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3A45C" w14:textId="7F113B55" w:rsidR="009908B4" w:rsidRPr="007D7D7B" w:rsidRDefault="00BD4308" w:rsidP="009908B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Woensdag</w:t>
            </w:r>
            <w:r w:rsidR="009908B4" w:rsidRPr="009908B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720750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="009908B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9908B4" w:rsidRPr="009908B4">
              <w:rPr>
                <w:rFonts w:ascii="Calibri" w:hAnsi="Calibri" w:cs="Calibri"/>
                <w:color w:val="000000"/>
                <w:sz w:val="16"/>
                <w:szCs w:val="16"/>
              </w:rPr>
              <w:t>april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53383" w14:textId="6D00E1BE" w:rsidR="009908B4" w:rsidRPr="007D7D7B" w:rsidRDefault="00395344" w:rsidP="009908B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13.45 – 14.30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61D7A" w14:textId="1D098A5E" w:rsidR="009908B4" w:rsidRPr="007D7D7B" w:rsidRDefault="006273C1" w:rsidP="009908B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</w:t>
            </w:r>
          </w:p>
        </w:tc>
      </w:tr>
      <w:tr w:rsidR="009908B4" w:rsidRPr="007D7D7B" w14:paraId="1CAD5611" w14:textId="77777777" w:rsidTr="006273C1">
        <w:trPr>
          <w:trHeight w:val="30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4FDC5" w14:textId="46CD5BF7" w:rsidR="009908B4" w:rsidRPr="007D7D7B" w:rsidRDefault="00BD4308" w:rsidP="009908B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Woensdag</w:t>
            </w:r>
            <w:r w:rsidR="009908B4" w:rsidRPr="009908B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720750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="009908B4" w:rsidRPr="009908B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april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850F2" w14:textId="6CED11D6" w:rsidR="009908B4" w:rsidRPr="007D7D7B" w:rsidRDefault="0062139B" w:rsidP="009908B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14:30 – 15:15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640B6" w14:textId="120DFB4A" w:rsidR="009908B4" w:rsidRPr="007D7D7B" w:rsidRDefault="006273C1" w:rsidP="009908B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</w:t>
            </w:r>
          </w:p>
        </w:tc>
      </w:tr>
    </w:tbl>
    <w:p w14:paraId="1D26AF64" w14:textId="77777777" w:rsidR="007D7D7B" w:rsidRDefault="007D7D7B" w:rsidP="00C81F10">
      <w:pPr>
        <w:rPr>
          <w:rFonts w:cs="Arial"/>
          <w:sz w:val="18"/>
          <w:szCs w:val="18"/>
        </w:rPr>
      </w:pPr>
    </w:p>
    <w:p w14:paraId="44BDBE73" w14:textId="77777777" w:rsidR="00AE29F2" w:rsidRDefault="00AE29F2" w:rsidP="22CCDCF4">
      <w:pPr>
        <w:tabs>
          <w:tab w:val="left" w:pos="426"/>
          <w:tab w:val="left" w:pos="4395"/>
          <w:tab w:val="left" w:pos="4678"/>
          <w:tab w:val="left" w:pos="5103"/>
        </w:tabs>
        <w:spacing w:line="280" w:lineRule="exact"/>
        <w:rPr>
          <w:rFonts w:cs="Arial"/>
          <w:sz w:val="18"/>
          <w:szCs w:val="18"/>
        </w:rPr>
      </w:pPr>
    </w:p>
    <w:p w14:paraId="12F0D521" w14:textId="001EE2A8" w:rsidR="00C81F10" w:rsidRDefault="00DFAE43" w:rsidP="22CCDCF4">
      <w:pPr>
        <w:tabs>
          <w:tab w:val="left" w:pos="426"/>
          <w:tab w:val="left" w:pos="4395"/>
          <w:tab w:val="left" w:pos="4678"/>
          <w:tab w:val="left" w:pos="5103"/>
        </w:tabs>
        <w:spacing w:line="280" w:lineRule="exact"/>
        <w:rPr>
          <w:rFonts w:cs="Arial"/>
          <w:b/>
          <w:bCs/>
          <w:sz w:val="18"/>
          <w:szCs w:val="18"/>
        </w:rPr>
      </w:pPr>
      <w:r w:rsidRPr="54B87C9E">
        <w:rPr>
          <w:rFonts w:cs="Arial"/>
          <w:sz w:val="18"/>
          <w:szCs w:val="18"/>
        </w:rPr>
        <w:t>Deze lijst is nog</w:t>
      </w:r>
      <w:r w:rsidRPr="54B87C9E">
        <w:rPr>
          <w:rFonts w:cs="Arial"/>
          <w:b/>
          <w:bCs/>
          <w:sz w:val="18"/>
          <w:szCs w:val="18"/>
        </w:rPr>
        <w:t xml:space="preserve"> NIET</w:t>
      </w:r>
      <w:r w:rsidRPr="54B87C9E">
        <w:rPr>
          <w:rFonts w:cs="Arial"/>
          <w:sz w:val="18"/>
          <w:szCs w:val="18"/>
        </w:rPr>
        <w:t xml:space="preserve"> ingevuld door mentor:</w:t>
      </w:r>
      <w:r w:rsidR="00EB376E">
        <w:rPr>
          <w:rFonts w:cs="Arial"/>
          <w:sz w:val="18"/>
          <w:szCs w:val="18"/>
        </w:rPr>
        <w:t xml:space="preserve"> </w:t>
      </w:r>
      <w:del w:id="0" w:author="Leon Swinkels">
        <w:r w:rsidR="00AE2B12" w:rsidRPr="37AD3504">
          <w:rPr>
            <w:rFonts w:cs="Arial"/>
            <w:sz w:val="18"/>
            <w:szCs w:val="18"/>
          </w:rPr>
          <w:delText xml:space="preserve">DLF, </w:delText>
        </w:r>
      </w:del>
      <w:r w:rsidR="00AE2B12">
        <w:rPr>
          <w:rFonts w:cs="Arial"/>
          <w:sz w:val="18"/>
          <w:szCs w:val="18"/>
        </w:rPr>
        <w:t xml:space="preserve"> MHR, </w:t>
      </w:r>
      <w:del w:id="1" w:author="Leon Swinkels">
        <w:r w:rsidR="00AE2B12">
          <w:rPr>
            <w:rFonts w:cs="Arial"/>
            <w:sz w:val="18"/>
            <w:szCs w:val="18"/>
          </w:rPr>
          <w:delText xml:space="preserve">VLE, </w:delText>
        </w:r>
      </w:del>
      <w:r w:rsidR="00AE2B12">
        <w:rPr>
          <w:rFonts w:cs="Arial"/>
          <w:sz w:val="18"/>
          <w:szCs w:val="18"/>
        </w:rPr>
        <w:t xml:space="preserve"> </w:t>
      </w:r>
      <w:r w:rsidR="00603340" w:rsidRPr="54B87C9E">
        <w:rPr>
          <w:rFonts w:cs="Arial"/>
          <w:sz w:val="18"/>
          <w:szCs w:val="18"/>
        </w:rPr>
        <w:t xml:space="preserve"> </w:t>
      </w:r>
      <w:r w:rsidRPr="54B87C9E">
        <w:rPr>
          <w:rFonts w:cs="Arial"/>
          <w:b/>
          <w:bCs/>
          <w:sz w:val="18"/>
          <w:szCs w:val="18"/>
          <w:highlight w:val="yellow"/>
        </w:rPr>
        <w:t>(je naam s.v.p. verwijderen als deze lijst door jou is ingevuld)</w:t>
      </w:r>
    </w:p>
    <w:p w14:paraId="5C2353C4" w14:textId="71DADAE6" w:rsidR="00515EBE" w:rsidRDefault="00515EBE" w:rsidP="22CCDCF4">
      <w:pPr>
        <w:tabs>
          <w:tab w:val="left" w:pos="426"/>
          <w:tab w:val="left" w:pos="4395"/>
          <w:tab w:val="left" w:pos="4678"/>
          <w:tab w:val="left" w:pos="5103"/>
        </w:tabs>
        <w:spacing w:line="280" w:lineRule="exact"/>
        <w:rPr>
          <w:rFonts w:cs="Arial"/>
          <w:b/>
          <w:bCs/>
          <w:sz w:val="18"/>
          <w:szCs w:val="18"/>
        </w:rPr>
      </w:pPr>
    </w:p>
    <w:p w14:paraId="3B679F76" w14:textId="77777777" w:rsidR="00AE29F2" w:rsidRDefault="00AE29F2" w:rsidP="22CCDCF4">
      <w:pPr>
        <w:tabs>
          <w:tab w:val="left" w:pos="426"/>
          <w:tab w:val="left" w:pos="4395"/>
          <w:tab w:val="left" w:pos="4678"/>
          <w:tab w:val="left" w:pos="5103"/>
        </w:tabs>
        <w:spacing w:line="280" w:lineRule="exact"/>
        <w:rPr>
          <w:rFonts w:cs="Arial"/>
          <w:b/>
          <w:bCs/>
          <w:sz w:val="18"/>
          <w:szCs w:val="18"/>
        </w:rPr>
      </w:pPr>
    </w:p>
    <w:p w14:paraId="6C8332F5" w14:textId="77777777" w:rsidR="00E30D20" w:rsidRPr="00EA5889" w:rsidRDefault="00E30D20" w:rsidP="00E30D20">
      <w:pPr>
        <w:rPr>
          <w:rFonts w:cs="Arial"/>
          <w:b/>
          <w:sz w:val="18"/>
          <w:szCs w:val="18"/>
        </w:rPr>
      </w:pPr>
      <w:proofErr w:type="gramStart"/>
      <w:r w:rsidRPr="00EA5889">
        <w:rPr>
          <w:rFonts w:cs="Arial"/>
          <w:b/>
          <w:sz w:val="18"/>
          <w:szCs w:val="18"/>
        </w:rPr>
        <w:t>vet</w:t>
      </w:r>
      <w:proofErr w:type="gramEnd"/>
      <w:r w:rsidRPr="00EA5889">
        <w:rPr>
          <w:rFonts w:cs="Arial"/>
          <w:b/>
          <w:sz w:val="18"/>
          <w:szCs w:val="18"/>
        </w:rPr>
        <w:t xml:space="preserve"> </w:t>
      </w:r>
      <w:r w:rsidRPr="00EA5889">
        <w:rPr>
          <w:rFonts w:cs="Arial"/>
          <w:sz w:val="18"/>
          <w:szCs w:val="18"/>
        </w:rPr>
        <w:t>= bespreken</w:t>
      </w:r>
    </w:p>
    <w:p w14:paraId="0046D00D" w14:textId="77777777" w:rsidR="00E30D20" w:rsidRDefault="00E30D20" w:rsidP="00E30D20">
      <w:pPr>
        <w:rPr>
          <w:rFonts w:cs="Arial"/>
          <w:sz w:val="18"/>
          <w:szCs w:val="18"/>
        </w:rPr>
      </w:pPr>
      <w:proofErr w:type="gramStart"/>
      <w:r w:rsidRPr="00EA5889">
        <w:rPr>
          <w:rFonts w:cs="Arial"/>
          <w:b/>
          <w:sz w:val="18"/>
          <w:szCs w:val="18"/>
          <w:highlight w:val="yellow"/>
        </w:rPr>
        <w:t>vet</w:t>
      </w:r>
      <w:proofErr w:type="gramEnd"/>
      <w:r w:rsidRPr="00EA5889">
        <w:rPr>
          <w:rFonts w:cs="Arial"/>
          <w:b/>
          <w:sz w:val="18"/>
          <w:szCs w:val="18"/>
        </w:rPr>
        <w:t xml:space="preserve"> </w:t>
      </w:r>
      <w:r w:rsidRPr="00EA5889">
        <w:rPr>
          <w:rFonts w:cs="Arial"/>
          <w:sz w:val="18"/>
          <w:szCs w:val="18"/>
        </w:rPr>
        <w:t>= staat op doubleren</w:t>
      </w:r>
      <w:r>
        <w:rPr>
          <w:rFonts w:cs="Arial"/>
          <w:sz w:val="18"/>
          <w:szCs w:val="18"/>
        </w:rPr>
        <w:t xml:space="preserve"> (wordt uiteraard besproken)</w:t>
      </w:r>
    </w:p>
    <w:p w14:paraId="37A83DB1" w14:textId="77777777" w:rsidR="00E30D20" w:rsidRPr="00EA5889" w:rsidRDefault="00E30D20" w:rsidP="00E30D20">
      <w:pPr>
        <w:rPr>
          <w:rFonts w:cs="Arial"/>
          <w:b/>
          <w:sz w:val="18"/>
          <w:szCs w:val="18"/>
        </w:rPr>
      </w:pPr>
      <w:proofErr w:type="gramStart"/>
      <w:r w:rsidRPr="00EA54D1">
        <w:rPr>
          <w:rFonts w:cs="Arial"/>
          <w:b/>
          <w:bCs/>
          <w:sz w:val="18"/>
          <w:szCs w:val="18"/>
          <w:highlight w:val="green"/>
        </w:rPr>
        <w:t>groen</w:t>
      </w:r>
      <w:proofErr w:type="gramEnd"/>
      <w:r w:rsidRPr="00EA54D1">
        <w:rPr>
          <w:rFonts w:cs="Arial"/>
          <w:b/>
          <w:bCs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= staat op doubleren maar is al besproken door mentor met de vakdocenten </w:t>
      </w:r>
    </w:p>
    <w:p w14:paraId="19E2AE93" w14:textId="5F5AC48F" w:rsidR="00C81F10" w:rsidRDefault="00C81F10" w:rsidP="0070285A">
      <w:pPr>
        <w:rPr>
          <w:b/>
          <w:sz w:val="24"/>
          <w:szCs w:val="24"/>
        </w:rPr>
      </w:pPr>
    </w:p>
    <w:p w14:paraId="728F0951" w14:textId="77777777" w:rsidR="00C81F10" w:rsidRDefault="00C81F10" w:rsidP="22CCDCF4">
      <w:pPr>
        <w:ind w:firstLine="708"/>
        <w:rPr>
          <w:b/>
          <w:bCs/>
          <w:sz w:val="24"/>
          <w:szCs w:val="24"/>
        </w:rPr>
      </w:pPr>
    </w:p>
    <w:bookmarkStart w:id="2" w:name="_Toc491680417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  <w:lang w:eastAsia="nl-NL"/>
        </w:rPr>
        <w:id w:val="249398706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sz w:val="22"/>
        </w:rPr>
      </w:sdtEndPr>
      <w:sdtContent>
        <w:p w14:paraId="47D2E8D5" w14:textId="77777777" w:rsidR="00405770" w:rsidRDefault="00405770" w:rsidP="00B62845">
          <w:pPr>
            <w:pStyle w:val="Heading1"/>
            <w:tabs>
              <w:tab w:val="center" w:pos="7699"/>
            </w:tabs>
            <w:rPr>
              <w:rFonts w:eastAsiaTheme="minorHAnsi" w:cstheme="minorBidi"/>
              <w:b w:val="0"/>
              <w:color w:val="auto"/>
              <w:sz w:val="24"/>
              <w:szCs w:val="22"/>
              <w:lang w:eastAsia="nl-NL"/>
            </w:rPr>
          </w:pPr>
        </w:p>
        <w:p w14:paraId="5481EBF8" w14:textId="77777777" w:rsidR="00405770" w:rsidRDefault="00405770">
          <w:pPr>
            <w:rPr>
              <w:rFonts w:eastAsiaTheme="minorHAnsi" w:cstheme="minorBidi"/>
              <w:sz w:val="24"/>
            </w:rPr>
          </w:pPr>
          <w:r>
            <w:rPr>
              <w:rFonts w:eastAsiaTheme="minorHAnsi" w:cstheme="minorBidi"/>
              <w:b/>
              <w:sz w:val="24"/>
            </w:rPr>
            <w:br w:type="page"/>
          </w:r>
        </w:p>
        <w:p w14:paraId="662CFE55" w14:textId="013B2187" w:rsidR="00E50DB5" w:rsidRDefault="00E50DB5" w:rsidP="00B62845">
          <w:pPr>
            <w:pStyle w:val="Heading1"/>
            <w:tabs>
              <w:tab w:val="center" w:pos="7699"/>
            </w:tabs>
          </w:pPr>
          <w:bookmarkStart w:id="3" w:name="_Toc100210835"/>
          <w:r>
            <w:lastRenderedPageBreak/>
            <w:t>Inhoudsopgave</w:t>
          </w:r>
          <w:bookmarkEnd w:id="2"/>
          <w:bookmarkEnd w:id="3"/>
          <w:r w:rsidR="00B62845">
            <w:tab/>
          </w:r>
        </w:p>
        <w:p w14:paraId="6725F152" w14:textId="73E6B0E5" w:rsidR="00E50DB5" w:rsidRDefault="00E50DB5" w:rsidP="00E50DB5">
          <w:pPr>
            <w:pStyle w:val="TOC1"/>
            <w:tabs>
              <w:tab w:val="right" w:leader="dot" w:pos="9062"/>
            </w:tabs>
          </w:pPr>
        </w:p>
        <w:p w14:paraId="4BCA1879" w14:textId="46AF638B" w:rsidR="00394B4C" w:rsidRDefault="00E50DB5">
          <w:pPr>
            <w:pStyle w:val="TOC1"/>
            <w:tabs>
              <w:tab w:val="right" w:leader="dot" w:pos="15388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r w:rsidRPr="428DADAB">
            <w:fldChar w:fldCharType="begin"/>
          </w:r>
          <w:r>
            <w:instrText xml:space="preserve"> TOC \o "1-3" \h \z \u </w:instrText>
          </w:r>
          <w:r w:rsidRPr="428DADAB">
            <w:fldChar w:fldCharType="separate"/>
          </w:r>
          <w:hyperlink w:anchor="_Toc100210835" w:history="1">
            <w:r w:rsidR="00394B4C" w:rsidRPr="008B3419">
              <w:rPr>
                <w:rStyle w:val="Hyperlink"/>
                <w:noProof/>
              </w:rPr>
              <w:t>Inhoudsopgave</w:t>
            </w:r>
            <w:r w:rsidR="00394B4C">
              <w:rPr>
                <w:noProof/>
                <w:webHidden/>
              </w:rPr>
              <w:tab/>
            </w:r>
            <w:r w:rsidR="00394B4C">
              <w:rPr>
                <w:noProof/>
                <w:webHidden/>
              </w:rPr>
              <w:fldChar w:fldCharType="begin"/>
            </w:r>
            <w:r w:rsidR="00394B4C">
              <w:rPr>
                <w:noProof/>
                <w:webHidden/>
              </w:rPr>
              <w:instrText xml:space="preserve"> PAGEREF _Toc100210835 \h </w:instrText>
            </w:r>
            <w:r w:rsidR="00394B4C">
              <w:rPr>
                <w:noProof/>
                <w:webHidden/>
              </w:rPr>
            </w:r>
            <w:r w:rsidR="00394B4C">
              <w:rPr>
                <w:noProof/>
                <w:webHidden/>
              </w:rPr>
              <w:fldChar w:fldCharType="separate"/>
            </w:r>
            <w:r w:rsidR="00394B4C">
              <w:rPr>
                <w:noProof/>
                <w:webHidden/>
              </w:rPr>
              <w:t>2</w:t>
            </w:r>
            <w:r w:rsidR="00394B4C">
              <w:rPr>
                <w:noProof/>
                <w:webHidden/>
              </w:rPr>
              <w:fldChar w:fldCharType="end"/>
            </w:r>
          </w:hyperlink>
        </w:p>
        <w:p w14:paraId="2319C2B5" w14:textId="0F7E9132" w:rsidR="00394B4C" w:rsidRDefault="00000000">
          <w:pPr>
            <w:pStyle w:val="TOC1"/>
            <w:tabs>
              <w:tab w:val="right" w:leader="dot" w:pos="15388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0210836" w:history="1">
            <w:r w:rsidR="00394B4C" w:rsidRPr="008B3419">
              <w:rPr>
                <w:rStyle w:val="Hyperlink"/>
                <w:noProof/>
              </w:rPr>
              <w:t>H4A</w:t>
            </w:r>
            <w:r w:rsidR="00394B4C">
              <w:rPr>
                <w:noProof/>
                <w:webHidden/>
              </w:rPr>
              <w:tab/>
            </w:r>
            <w:r w:rsidR="00394B4C">
              <w:rPr>
                <w:noProof/>
                <w:webHidden/>
              </w:rPr>
              <w:fldChar w:fldCharType="begin"/>
            </w:r>
            <w:r w:rsidR="00394B4C">
              <w:rPr>
                <w:noProof/>
                <w:webHidden/>
              </w:rPr>
              <w:instrText xml:space="preserve"> PAGEREF _Toc100210836 \h </w:instrText>
            </w:r>
            <w:r w:rsidR="00394B4C">
              <w:rPr>
                <w:noProof/>
                <w:webHidden/>
              </w:rPr>
            </w:r>
            <w:r w:rsidR="00394B4C">
              <w:rPr>
                <w:noProof/>
                <w:webHidden/>
              </w:rPr>
              <w:fldChar w:fldCharType="separate"/>
            </w:r>
            <w:r w:rsidR="00394B4C">
              <w:rPr>
                <w:noProof/>
                <w:webHidden/>
              </w:rPr>
              <w:t>3</w:t>
            </w:r>
            <w:r w:rsidR="00394B4C">
              <w:rPr>
                <w:noProof/>
                <w:webHidden/>
              </w:rPr>
              <w:fldChar w:fldCharType="end"/>
            </w:r>
          </w:hyperlink>
        </w:p>
        <w:p w14:paraId="2E4F710C" w14:textId="1685304E" w:rsidR="00394B4C" w:rsidRDefault="00000000">
          <w:pPr>
            <w:pStyle w:val="TOC1"/>
            <w:tabs>
              <w:tab w:val="right" w:leader="dot" w:pos="15388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0210837" w:history="1">
            <w:r w:rsidR="00394B4C" w:rsidRPr="008B3419">
              <w:rPr>
                <w:rStyle w:val="Hyperlink"/>
                <w:noProof/>
              </w:rPr>
              <w:t>H4B</w:t>
            </w:r>
            <w:r w:rsidR="00394B4C">
              <w:rPr>
                <w:noProof/>
                <w:webHidden/>
              </w:rPr>
              <w:tab/>
            </w:r>
            <w:r w:rsidR="00394B4C">
              <w:rPr>
                <w:noProof/>
                <w:webHidden/>
              </w:rPr>
              <w:fldChar w:fldCharType="begin"/>
            </w:r>
            <w:r w:rsidR="00394B4C">
              <w:rPr>
                <w:noProof/>
                <w:webHidden/>
              </w:rPr>
              <w:instrText xml:space="preserve"> PAGEREF _Toc100210837 \h </w:instrText>
            </w:r>
            <w:r w:rsidR="00394B4C">
              <w:rPr>
                <w:noProof/>
                <w:webHidden/>
              </w:rPr>
            </w:r>
            <w:r w:rsidR="00394B4C">
              <w:rPr>
                <w:noProof/>
                <w:webHidden/>
              </w:rPr>
              <w:fldChar w:fldCharType="separate"/>
            </w:r>
            <w:r w:rsidR="00394B4C">
              <w:rPr>
                <w:noProof/>
                <w:webHidden/>
              </w:rPr>
              <w:t>13</w:t>
            </w:r>
            <w:r w:rsidR="00394B4C">
              <w:rPr>
                <w:noProof/>
                <w:webHidden/>
              </w:rPr>
              <w:fldChar w:fldCharType="end"/>
            </w:r>
          </w:hyperlink>
        </w:p>
        <w:p w14:paraId="38B0A44A" w14:textId="1F94830E" w:rsidR="00394B4C" w:rsidRDefault="00000000">
          <w:pPr>
            <w:pStyle w:val="TOC1"/>
            <w:tabs>
              <w:tab w:val="right" w:leader="dot" w:pos="15388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0210838" w:history="1">
            <w:r w:rsidR="00394B4C" w:rsidRPr="008B3419">
              <w:rPr>
                <w:rStyle w:val="Hyperlink"/>
                <w:noProof/>
              </w:rPr>
              <w:t>H4C</w:t>
            </w:r>
            <w:r w:rsidR="00394B4C">
              <w:rPr>
                <w:noProof/>
                <w:webHidden/>
              </w:rPr>
              <w:tab/>
            </w:r>
            <w:r w:rsidR="00394B4C">
              <w:rPr>
                <w:noProof/>
                <w:webHidden/>
              </w:rPr>
              <w:fldChar w:fldCharType="begin"/>
            </w:r>
            <w:r w:rsidR="00394B4C">
              <w:rPr>
                <w:noProof/>
                <w:webHidden/>
              </w:rPr>
              <w:instrText xml:space="preserve"> PAGEREF _Toc100210838 \h </w:instrText>
            </w:r>
            <w:r w:rsidR="00394B4C">
              <w:rPr>
                <w:noProof/>
                <w:webHidden/>
              </w:rPr>
            </w:r>
            <w:r w:rsidR="00394B4C">
              <w:rPr>
                <w:noProof/>
                <w:webHidden/>
              </w:rPr>
              <w:fldChar w:fldCharType="separate"/>
            </w:r>
            <w:r w:rsidR="00394B4C">
              <w:rPr>
                <w:noProof/>
                <w:webHidden/>
              </w:rPr>
              <w:t>25</w:t>
            </w:r>
            <w:r w:rsidR="00394B4C">
              <w:rPr>
                <w:noProof/>
                <w:webHidden/>
              </w:rPr>
              <w:fldChar w:fldCharType="end"/>
            </w:r>
          </w:hyperlink>
        </w:p>
        <w:p w14:paraId="6B9B76EF" w14:textId="3C49DE3D" w:rsidR="00394B4C" w:rsidRDefault="00000000">
          <w:pPr>
            <w:pStyle w:val="TOC1"/>
            <w:tabs>
              <w:tab w:val="right" w:leader="dot" w:pos="15388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0210839" w:history="1">
            <w:r w:rsidR="00394B4C" w:rsidRPr="008B3419">
              <w:rPr>
                <w:rStyle w:val="Hyperlink"/>
                <w:noProof/>
              </w:rPr>
              <w:t>H4D</w:t>
            </w:r>
            <w:r w:rsidR="00394B4C">
              <w:rPr>
                <w:noProof/>
                <w:webHidden/>
              </w:rPr>
              <w:tab/>
            </w:r>
            <w:r w:rsidR="00394B4C">
              <w:rPr>
                <w:noProof/>
                <w:webHidden/>
              </w:rPr>
              <w:fldChar w:fldCharType="begin"/>
            </w:r>
            <w:r w:rsidR="00394B4C">
              <w:rPr>
                <w:noProof/>
                <w:webHidden/>
              </w:rPr>
              <w:instrText xml:space="preserve"> PAGEREF _Toc100210839 \h </w:instrText>
            </w:r>
            <w:r w:rsidR="00394B4C">
              <w:rPr>
                <w:noProof/>
                <w:webHidden/>
              </w:rPr>
            </w:r>
            <w:r w:rsidR="00394B4C">
              <w:rPr>
                <w:noProof/>
                <w:webHidden/>
              </w:rPr>
              <w:fldChar w:fldCharType="separate"/>
            </w:r>
            <w:r w:rsidR="00394B4C">
              <w:rPr>
                <w:noProof/>
                <w:webHidden/>
              </w:rPr>
              <w:t>38</w:t>
            </w:r>
            <w:r w:rsidR="00394B4C">
              <w:rPr>
                <w:noProof/>
                <w:webHidden/>
              </w:rPr>
              <w:fldChar w:fldCharType="end"/>
            </w:r>
          </w:hyperlink>
        </w:p>
        <w:p w14:paraId="462E96AD" w14:textId="6B22538D" w:rsidR="00394B4C" w:rsidRDefault="00000000">
          <w:pPr>
            <w:pStyle w:val="TOC1"/>
            <w:tabs>
              <w:tab w:val="right" w:leader="dot" w:pos="15388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0210840" w:history="1">
            <w:r w:rsidR="00394B4C" w:rsidRPr="008B3419">
              <w:rPr>
                <w:rStyle w:val="Hyperlink"/>
                <w:noProof/>
              </w:rPr>
              <w:t>H4E</w:t>
            </w:r>
            <w:r w:rsidR="00394B4C">
              <w:rPr>
                <w:noProof/>
                <w:webHidden/>
              </w:rPr>
              <w:tab/>
            </w:r>
            <w:r w:rsidR="00394B4C">
              <w:rPr>
                <w:noProof/>
                <w:webHidden/>
              </w:rPr>
              <w:fldChar w:fldCharType="begin"/>
            </w:r>
            <w:r w:rsidR="00394B4C">
              <w:rPr>
                <w:noProof/>
                <w:webHidden/>
              </w:rPr>
              <w:instrText xml:space="preserve"> PAGEREF _Toc100210840 \h </w:instrText>
            </w:r>
            <w:r w:rsidR="00394B4C">
              <w:rPr>
                <w:noProof/>
                <w:webHidden/>
              </w:rPr>
            </w:r>
            <w:r w:rsidR="00394B4C">
              <w:rPr>
                <w:noProof/>
                <w:webHidden/>
              </w:rPr>
              <w:fldChar w:fldCharType="separate"/>
            </w:r>
            <w:r w:rsidR="00394B4C">
              <w:rPr>
                <w:noProof/>
                <w:webHidden/>
              </w:rPr>
              <w:t>47</w:t>
            </w:r>
            <w:r w:rsidR="00394B4C">
              <w:rPr>
                <w:noProof/>
                <w:webHidden/>
              </w:rPr>
              <w:fldChar w:fldCharType="end"/>
            </w:r>
          </w:hyperlink>
        </w:p>
        <w:p w14:paraId="76B8CB50" w14:textId="33B3AECD" w:rsidR="00E50DB5" w:rsidRDefault="00E50DB5" w:rsidP="00E50DB5">
          <w:pPr>
            <w:rPr>
              <w:bCs/>
            </w:rPr>
          </w:pPr>
          <w:r w:rsidRPr="428DADAB">
            <w:fldChar w:fldCharType="end"/>
          </w:r>
        </w:p>
      </w:sdtContent>
    </w:sdt>
    <w:p w14:paraId="21783911" w14:textId="77777777" w:rsidR="005116C7" w:rsidRDefault="005116C7">
      <w:pPr>
        <w:rPr>
          <w:rFonts w:eastAsiaTheme="majorEastAsia" w:cstheme="majorBidi"/>
          <w:b/>
          <w:color w:val="C00000"/>
          <w:sz w:val="32"/>
          <w:szCs w:val="32"/>
          <w:lang w:eastAsia="en-US"/>
        </w:rPr>
      </w:pPr>
      <w:bookmarkStart w:id="4" w:name="_Toc491680418"/>
      <w:r>
        <w:br w:type="page"/>
      </w:r>
    </w:p>
    <w:p w14:paraId="1B796763" w14:textId="77777777" w:rsidR="00DC043E" w:rsidRPr="004A72B9" w:rsidRDefault="00DC043E" w:rsidP="00DC043E">
      <w:pPr>
        <w:pStyle w:val="Heading1"/>
      </w:pPr>
      <w:bookmarkStart w:id="5" w:name="_Toc100210836"/>
      <w:r w:rsidRPr="004A72B9">
        <w:lastRenderedPageBreak/>
        <w:t>H4A</w:t>
      </w:r>
      <w:bookmarkEnd w:id="4"/>
      <w:bookmarkEnd w:id="5"/>
    </w:p>
    <w:p w14:paraId="3482A9C3" w14:textId="050184E6" w:rsidR="00377574" w:rsidRPr="00EA5889" w:rsidRDefault="00377574" w:rsidP="00377574">
      <w:pPr>
        <w:rPr>
          <w:rFonts w:cs="Arial"/>
          <w:sz w:val="18"/>
          <w:szCs w:val="18"/>
        </w:rPr>
      </w:pPr>
      <w:r w:rsidRPr="00EA5889">
        <w:rPr>
          <w:rFonts w:cs="Arial"/>
          <w:sz w:val="18"/>
          <w:szCs w:val="18"/>
        </w:rPr>
        <w:t xml:space="preserve">Aantal leerlingen van de </w:t>
      </w:r>
      <w:r w:rsidR="0058793F">
        <w:rPr>
          <w:rFonts w:cs="Arial"/>
          <w:sz w:val="18"/>
          <w:szCs w:val="18"/>
        </w:rPr>
        <w:t>30</w:t>
      </w:r>
      <w:r w:rsidR="00A564CA">
        <w:rPr>
          <w:rFonts w:cs="Arial"/>
          <w:sz w:val="18"/>
          <w:szCs w:val="18"/>
        </w:rPr>
        <w:t xml:space="preserve"> </w:t>
      </w:r>
      <w:r w:rsidRPr="00EA5889">
        <w:rPr>
          <w:rFonts w:cs="Arial"/>
          <w:sz w:val="18"/>
          <w:szCs w:val="18"/>
        </w:rPr>
        <w:t>met te veel verliespunten:</w:t>
      </w:r>
    </w:p>
    <w:p w14:paraId="13B77103" w14:textId="48AE838C" w:rsidR="00F36BEB" w:rsidRPr="00EA5889" w:rsidRDefault="00B0749C" w:rsidP="00F36BEB">
      <w:pPr>
        <w:rPr>
          <w:rFonts w:cs="Arial"/>
          <w:sz w:val="18"/>
          <w:szCs w:val="18"/>
        </w:rPr>
      </w:pPr>
      <w:r w:rsidRPr="00EA5889">
        <w:rPr>
          <w:rFonts w:cs="Arial"/>
          <w:sz w:val="18"/>
          <w:szCs w:val="18"/>
        </w:rPr>
        <w:t>R</w:t>
      </w:r>
      <w:r w:rsidR="00F36BEB" w:rsidRPr="00EA5889">
        <w:rPr>
          <w:rFonts w:cs="Arial"/>
          <w:sz w:val="18"/>
          <w:szCs w:val="18"/>
        </w:rPr>
        <w:t>1:</w:t>
      </w:r>
      <w:r w:rsidR="00130535">
        <w:rPr>
          <w:rFonts w:cs="Arial"/>
          <w:sz w:val="18"/>
          <w:szCs w:val="18"/>
        </w:rPr>
        <w:t xml:space="preserve"> </w:t>
      </w:r>
      <w:r w:rsidR="008B13C2">
        <w:rPr>
          <w:rFonts w:cs="Arial"/>
          <w:sz w:val="18"/>
          <w:szCs w:val="18"/>
        </w:rPr>
        <w:t>12</w:t>
      </w:r>
      <w:r w:rsidR="00367CEE">
        <w:rPr>
          <w:rFonts w:cs="Arial"/>
          <w:sz w:val="18"/>
          <w:szCs w:val="18"/>
        </w:rPr>
        <w:tab/>
      </w:r>
      <w:r w:rsidR="0089162A" w:rsidRPr="00EA5889">
        <w:rPr>
          <w:rFonts w:cs="Arial"/>
          <w:sz w:val="18"/>
          <w:szCs w:val="18"/>
        </w:rPr>
        <w:tab/>
      </w:r>
      <w:r w:rsidRPr="00EA5889">
        <w:rPr>
          <w:rFonts w:cs="Arial"/>
          <w:sz w:val="18"/>
          <w:szCs w:val="18"/>
        </w:rPr>
        <w:t>R</w:t>
      </w:r>
      <w:r w:rsidR="00F36BEB" w:rsidRPr="00EA5889">
        <w:rPr>
          <w:rFonts w:cs="Arial"/>
          <w:sz w:val="18"/>
          <w:szCs w:val="18"/>
        </w:rPr>
        <w:t xml:space="preserve">2: </w:t>
      </w:r>
      <w:r w:rsidR="00214A15" w:rsidRPr="00EA5889">
        <w:rPr>
          <w:rFonts w:cs="Arial"/>
          <w:sz w:val="18"/>
          <w:szCs w:val="18"/>
        </w:rPr>
        <w:tab/>
      </w:r>
      <w:r w:rsidR="00214A15" w:rsidRPr="00EA5889">
        <w:rPr>
          <w:rFonts w:cs="Arial"/>
          <w:sz w:val="18"/>
          <w:szCs w:val="18"/>
        </w:rPr>
        <w:tab/>
        <w:t>R3:</w:t>
      </w:r>
    </w:p>
    <w:p w14:paraId="7F774B64" w14:textId="66CC945F" w:rsidR="00F36BEB" w:rsidRDefault="00F36BEB" w:rsidP="0070285A">
      <w:pPr>
        <w:rPr>
          <w:rFonts w:cs="Arial"/>
          <w:b/>
          <w:sz w:val="24"/>
          <w:szCs w:val="24"/>
        </w:rPr>
      </w:pPr>
    </w:p>
    <w:p w14:paraId="36C81703" w14:textId="77777777" w:rsidR="00E30D20" w:rsidRPr="00EA5889" w:rsidRDefault="00E30D20" w:rsidP="00E30D20">
      <w:pPr>
        <w:rPr>
          <w:rFonts w:cs="Arial"/>
          <w:b/>
          <w:sz w:val="18"/>
          <w:szCs w:val="18"/>
        </w:rPr>
      </w:pPr>
      <w:proofErr w:type="gramStart"/>
      <w:r w:rsidRPr="00EA5889">
        <w:rPr>
          <w:rFonts w:cs="Arial"/>
          <w:b/>
          <w:sz w:val="18"/>
          <w:szCs w:val="18"/>
        </w:rPr>
        <w:t>vet</w:t>
      </w:r>
      <w:proofErr w:type="gramEnd"/>
      <w:r w:rsidRPr="00EA5889">
        <w:rPr>
          <w:rFonts w:cs="Arial"/>
          <w:b/>
          <w:sz w:val="18"/>
          <w:szCs w:val="18"/>
        </w:rPr>
        <w:t xml:space="preserve"> </w:t>
      </w:r>
      <w:r w:rsidRPr="00EA5889">
        <w:rPr>
          <w:rFonts w:cs="Arial"/>
          <w:sz w:val="18"/>
          <w:szCs w:val="18"/>
        </w:rPr>
        <w:t>= bespreken</w:t>
      </w:r>
    </w:p>
    <w:p w14:paraId="3527A3CF" w14:textId="77777777" w:rsidR="00E30D20" w:rsidRDefault="00E30D20" w:rsidP="00E30D20">
      <w:pPr>
        <w:rPr>
          <w:rFonts w:cs="Arial"/>
          <w:sz w:val="18"/>
          <w:szCs w:val="18"/>
        </w:rPr>
      </w:pPr>
      <w:proofErr w:type="gramStart"/>
      <w:r w:rsidRPr="00EA5889">
        <w:rPr>
          <w:rFonts w:cs="Arial"/>
          <w:b/>
          <w:sz w:val="18"/>
          <w:szCs w:val="18"/>
          <w:highlight w:val="yellow"/>
        </w:rPr>
        <w:t>vet</w:t>
      </w:r>
      <w:proofErr w:type="gramEnd"/>
      <w:r w:rsidRPr="00EA5889">
        <w:rPr>
          <w:rFonts w:cs="Arial"/>
          <w:b/>
          <w:sz w:val="18"/>
          <w:szCs w:val="18"/>
        </w:rPr>
        <w:t xml:space="preserve"> </w:t>
      </w:r>
      <w:r w:rsidRPr="00EA5889">
        <w:rPr>
          <w:rFonts w:cs="Arial"/>
          <w:sz w:val="18"/>
          <w:szCs w:val="18"/>
        </w:rPr>
        <w:t>= staat op doubleren</w:t>
      </w:r>
      <w:r>
        <w:rPr>
          <w:rFonts w:cs="Arial"/>
          <w:sz w:val="18"/>
          <w:szCs w:val="18"/>
        </w:rPr>
        <w:t xml:space="preserve"> (wordt uiteraard besproken)</w:t>
      </w:r>
    </w:p>
    <w:p w14:paraId="4CC40E3F" w14:textId="77777777" w:rsidR="00E30D20" w:rsidRPr="00EA5889" w:rsidRDefault="00E30D20" w:rsidP="00E30D20">
      <w:pPr>
        <w:rPr>
          <w:rFonts w:cs="Arial"/>
          <w:b/>
          <w:sz w:val="18"/>
          <w:szCs w:val="18"/>
        </w:rPr>
      </w:pPr>
      <w:proofErr w:type="gramStart"/>
      <w:r w:rsidRPr="00EA54D1">
        <w:rPr>
          <w:rFonts w:cs="Arial"/>
          <w:b/>
          <w:bCs/>
          <w:sz w:val="18"/>
          <w:szCs w:val="18"/>
          <w:highlight w:val="green"/>
        </w:rPr>
        <w:t>groen</w:t>
      </w:r>
      <w:proofErr w:type="gramEnd"/>
      <w:r w:rsidRPr="00EA54D1">
        <w:rPr>
          <w:rFonts w:cs="Arial"/>
          <w:b/>
          <w:bCs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= staat op doubleren maar is al besproken door mentor met de vakdocenten </w:t>
      </w:r>
    </w:p>
    <w:p w14:paraId="591925E9" w14:textId="77777777" w:rsidR="00930736" w:rsidRDefault="00930736" w:rsidP="0070285A">
      <w:pPr>
        <w:rPr>
          <w:b/>
          <w:sz w:val="24"/>
          <w:szCs w:val="24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86"/>
        <w:gridCol w:w="625"/>
        <w:gridCol w:w="1150"/>
        <w:gridCol w:w="950"/>
        <w:gridCol w:w="11877"/>
      </w:tblGrid>
      <w:tr w:rsidR="000A3A8B" w:rsidRPr="001F22D8" w14:paraId="32789286" w14:textId="77777777" w:rsidTr="3EED1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gridSpan w:val="3"/>
          </w:tcPr>
          <w:p w14:paraId="7F429F38" w14:textId="51F40A95" w:rsidR="000A3A8B" w:rsidRDefault="000A3A8B" w:rsidP="00DA7A94">
            <w:pPr>
              <w:jc w:val="center"/>
            </w:pPr>
            <w:bookmarkStart w:id="6" w:name="_Hlk48991688"/>
            <w:r w:rsidRPr="003C6848">
              <w:t>Leerling</w:t>
            </w:r>
            <w:r>
              <w:t xml:space="preserve"> A</w:t>
            </w:r>
          </w:p>
        </w:tc>
        <w:tc>
          <w:tcPr>
            <w:tcW w:w="950" w:type="dxa"/>
          </w:tcPr>
          <w:p w14:paraId="320A36F6" w14:textId="7D4C9D7C" w:rsidR="000A3A8B" w:rsidRPr="003C6848" w:rsidRDefault="000A3A8B" w:rsidP="00DA7A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Mentor</w:t>
            </w:r>
          </w:p>
        </w:tc>
        <w:tc>
          <w:tcPr>
            <w:tcW w:w="11877" w:type="dxa"/>
          </w:tcPr>
          <w:p w14:paraId="352A4A7E" w14:textId="00615BC5" w:rsidR="000A3A8B" w:rsidRPr="003C6848" w:rsidRDefault="000A3A8B" w:rsidP="00DA7A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6848">
              <w:t>Rapportvergadering</w:t>
            </w:r>
            <w:r>
              <w:t xml:space="preserve"> H4A</w:t>
            </w:r>
          </w:p>
        </w:tc>
      </w:tr>
      <w:tr w:rsidR="00D915F3" w14:paraId="703BE5B7" w14:textId="77777777" w:rsidTr="3EED1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415AA443" w14:textId="59D55E7D" w:rsidR="00D915F3" w:rsidRPr="00AE2B12" w:rsidRDefault="00AB75E6" w:rsidP="00D915F3">
            <w:pPr>
              <w:rPr>
                <w:rFonts w:cs="Arial"/>
                <w:b w:val="0"/>
                <w:bCs w:val="0"/>
                <w:sz w:val="18"/>
                <w:szCs w:val="18"/>
              </w:rPr>
            </w:pPr>
            <w:r>
              <w:rPr>
                <w:rFonts w:cs="Arial"/>
                <w:b w:val="0"/>
                <w:bCs w:val="0"/>
                <w:sz w:val="16"/>
                <w:szCs w:val="16"/>
              </w:rPr>
              <w:t>Max</w:t>
            </w:r>
          </w:p>
        </w:tc>
        <w:tc>
          <w:tcPr>
            <w:tcW w:w="625" w:type="dxa"/>
          </w:tcPr>
          <w:p w14:paraId="16F5F56A" w14:textId="5569EE85" w:rsidR="00D915F3" w:rsidRPr="00AE2B12" w:rsidRDefault="00D915F3" w:rsidP="00D915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gramStart"/>
            <w:r w:rsidRPr="00AE2B12">
              <w:rPr>
                <w:rFonts w:cs="Arial"/>
                <w:sz w:val="16"/>
                <w:szCs w:val="16"/>
              </w:rPr>
              <w:t>van</w:t>
            </w:r>
            <w:proofErr w:type="gramEnd"/>
          </w:p>
        </w:tc>
        <w:tc>
          <w:tcPr>
            <w:tcW w:w="1150" w:type="dxa"/>
          </w:tcPr>
          <w:p w14:paraId="7FD49AA2" w14:textId="0BB7526A" w:rsidR="00D915F3" w:rsidRPr="00AE2B12" w:rsidRDefault="000E1FC7" w:rsidP="00D91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6"/>
                <w:szCs w:val="16"/>
              </w:rPr>
              <w:t>Stappen</w:t>
            </w:r>
          </w:p>
        </w:tc>
        <w:tc>
          <w:tcPr>
            <w:tcW w:w="950" w:type="dxa"/>
          </w:tcPr>
          <w:p w14:paraId="7A25278D" w14:textId="77BF455B" w:rsidR="00D915F3" w:rsidRPr="00AE2B12" w:rsidRDefault="00D915F3" w:rsidP="00C3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1877" w:type="dxa"/>
            <w:vAlign w:val="center"/>
          </w:tcPr>
          <w:p w14:paraId="48B55F1D" w14:textId="77777777" w:rsidR="000C689D" w:rsidRPr="000C689D" w:rsidRDefault="009666AB" w:rsidP="00D91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>Vp:</w:t>
            </w:r>
          </w:p>
          <w:p w14:paraId="5EA6DAA5" w14:textId="77777777" w:rsidR="000C689D" w:rsidRPr="000C689D" w:rsidRDefault="000C689D" w:rsidP="00D91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2EE1A385" w14:textId="710EC4F5" w:rsidR="00D915F3" w:rsidRPr="000C689D" w:rsidRDefault="009666AB" w:rsidP="00D91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 xml:space="preserve"> </w:t>
            </w:r>
          </w:p>
          <w:p w14:paraId="1F3A19EB" w14:textId="77777777" w:rsidR="009666AB" w:rsidRPr="00AE2B12" w:rsidRDefault="009666AB" w:rsidP="00D91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  <w:p w14:paraId="4D5C7D33" w14:textId="6C15F33C" w:rsidR="009666AB" w:rsidRPr="00AE2B12" w:rsidRDefault="009666AB" w:rsidP="00D91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9666AB" w14:paraId="26054BFA" w14:textId="77777777" w:rsidTr="3EED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44E895AA" w14:textId="55078487" w:rsidR="009666AB" w:rsidRPr="00AE2B12" w:rsidRDefault="00AB75E6" w:rsidP="009666AB">
            <w:pPr>
              <w:rPr>
                <w:rFonts w:cs="Arial"/>
                <w:b w:val="0"/>
                <w:bCs w:val="0"/>
                <w:sz w:val="18"/>
                <w:szCs w:val="18"/>
              </w:rPr>
            </w:pPr>
            <w:r>
              <w:rPr>
                <w:rFonts w:cs="Arial"/>
                <w:b w:val="0"/>
                <w:bCs w:val="0"/>
                <w:sz w:val="18"/>
                <w:szCs w:val="18"/>
              </w:rPr>
              <w:t>Bal</w:t>
            </w:r>
          </w:p>
        </w:tc>
        <w:tc>
          <w:tcPr>
            <w:tcW w:w="625" w:type="dxa"/>
          </w:tcPr>
          <w:p w14:paraId="75094528" w14:textId="694742CD" w:rsidR="009666AB" w:rsidRPr="00AE2B12" w:rsidRDefault="009666AB" w:rsidP="00966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E2B12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150" w:type="dxa"/>
          </w:tcPr>
          <w:p w14:paraId="1A15704C" w14:textId="4EA4F796" w:rsidR="009666AB" w:rsidRPr="00AE2B12" w:rsidRDefault="00AB75E6" w:rsidP="0096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6"/>
                <w:szCs w:val="16"/>
              </w:rPr>
              <w:t>Gehakt</w:t>
            </w:r>
          </w:p>
        </w:tc>
        <w:tc>
          <w:tcPr>
            <w:tcW w:w="950" w:type="dxa"/>
          </w:tcPr>
          <w:p w14:paraId="6D8182D1" w14:textId="3FB83D53" w:rsidR="009666AB" w:rsidRPr="00AE2B12" w:rsidRDefault="009666AB" w:rsidP="00C3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  <w:tc>
          <w:tcPr>
            <w:tcW w:w="11877" w:type="dxa"/>
          </w:tcPr>
          <w:p w14:paraId="0095EAF4" w14:textId="7EDBF2DB" w:rsidR="00E9010D" w:rsidRPr="00AE2B12" w:rsidRDefault="00E9010D" w:rsidP="0096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Doorstromer.</w:t>
            </w:r>
          </w:p>
          <w:p w14:paraId="0FB84CD3" w14:textId="77777777" w:rsidR="000C689D" w:rsidRPr="000C689D" w:rsidRDefault="000C689D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>Vp:</w:t>
            </w:r>
          </w:p>
          <w:p w14:paraId="2C67E763" w14:textId="77777777" w:rsidR="000C689D" w:rsidRPr="000C689D" w:rsidRDefault="000C689D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2924854D" w14:textId="77777777" w:rsidR="000C689D" w:rsidRPr="000C689D" w:rsidRDefault="000C689D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 xml:space="preserve"> </w:t>
            </w:r>
          </w:p>
          <w:p w14:paraId="29C28216" w14:textId="7E79A6DA" w:rsidR="009666AB" w:rsidRPr="00AE2B12" w:rsidRDefault="009666AB" w:rsidP="0096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9666AB" w14:paraId="55B67D07" w14:textId="77777777" w:rsidTr="3EED1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34408253" w14:textId="58C8D4F1" w:rsidR="009666AB" w:rsidRPr="00AE2B12" w:rsidRDefault="00AB75E6" w:rsidP="009666AB">
            <w:pPr>
              <w:rPr>
                <w:rFonts w:cs="Arial"/>
                <w:b w:val="0"/>
                <w:bCs w:val="0"/>
                <w:sz w:val="18"/>
                <w:szCs w:val="18"/>
              </w:rPr>
            </w:pPr>
            <w:r>
              <w:rPr>
                <w:rFonts w:cs="Arial"/>
                <w:b w:val="0"/>
                <w:bCs w:val="0"/>
                <w:sz w:val="16"/>
                <w:szCs w:val="16"/>
              </w:rPr>
              <w:t>Hansje</w:t>
            </w:r>
          </w:p>
        </w:tc>
        <w:tc>
          <w:tcPr>
            <w:tcW w:w="625" w:type="dxa"/>
          </w:tcPr>
          <w:p w14:paraId="759F3F63" w14:textId="34ADC53D" w:rsidR="009666AB" w:rsidRPr="00AE2B12" w:rsidRDefault="009666AB" w:rsidP="009666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E2B12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150" w:type="dxa"/>
          </w:tcPr>
          <w:p w14:paraId="4D3D18C8" w14:textId="3394894A" w:rsidR="009666AB" w:rsidRPr="00AE2B12" w:rsidRDefault="00AB75E6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6"/>
                <w:szCs w:val="16"/>
              </w:rPr>
              <w:t>Worst</w:t>
            </w:r>
          </w:p>
        </w:tc>
        <w:tc>
          <w:tcPr>
            <w:tcW w:w="950" w:type="dxa"/>
          </w:tcPr>
          <w:p w14:paraId="52C4BBB6" w14:textId="4273B981" w:rsidR="009666AB" w:rsidRPr="00AE2B12" w:rsidRDefault="00F12CBB" w:rsidP="00C3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AE2B12">
              <w:rPr>
                <w:rFonts w:cs="Arial"/>
                <w:sz w:val="16"/>
                <w:szCs w:val="16"/>
              </w:rPr>
              <w:t>vrs</w:t>
            </w:r>
            <w:proofErr w:type="spellEnd"/>
            <w:proofErr w:type="gramEnd"/>
          </w:p>
        </w:tc>
        <w:tc>
          <w:tcPr>
            <w:tcW w:w="11877" w:type="dxa"/>
          </w:tcPr>
          <w:p w14:paraId="73728E12" w14:textId="6F8EA698" w:rsidR="000C689D" w:rsidRPr="000C689D" w:rsidRDefault="34760053" w:rsidP="000C6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3D0F26AA">
              <w:rPr>
                <w:rFonts w:cs="Arial"/>
                <w:sz w:val="18"/>
                <w:szCs w:val="18"/>
              </w:rPr>
              <w:t>Vp: 0</w:t>
            </w:r>
          </w:p>
          <w:p w14:paraId="0CC133D7" w14:textId="77777777" w:rsidR="000C689D" w:rsidRPr="000C689D" w:rsidRDefault="000C689D" w:rsidP="000C6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6AEE76C6" w14:textId="77777777" w:rsidR="000C689D" w:rsidRPr="000C689D" w:rsidRDefault="000C689D" w:rsidP="000C6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 xml:space="preserve"> </w:t>
            </w:r>
          </w:p>
          <w:p w14:paraId="68CF4AB9" w14:textId="77777777" w:rsidR="000C689D" w:rsidRDefault="000C689D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  <w:p w14:paraId="7C93791B" w14:textId="79951EE6" w:rsidR="009666AB" w:rsidRPr="00AE2B12" w:rsidRDefault="009666AB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Vp: </w:t>
            </w:r>
            <w:r w:rsidR="0033537C" w:rsidRPr="00AE2B12">
              <w:rPr>
                <w:rFonts w:cs="Arial"/>
                <w:sz w:val="14"/>
                <w:szCs w:val="14"/>
              </w:rPr>
              <w:t>2</w:t>
            </w:r>
          </w:p>
          <w:p w14:paraId="21FDA789" w14:textId="7993A0A8" w:rsidR="008A1CAB" w:rsidRPr="00AE2B12" w:rsidRDefault="006B5742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In 2017 van VS naar NL verhuisd</w:t>
            </w:r>
            <w:r w:rsidR="000873E1" w:rsidRPr="00AE2B12">
              <w:rPr>
                <w:rFonts w:cs="Arial"/>
                <w:sz w:val="14"/>
                <w:szCs w:val="14"/>
              </w:rPr>
              <w:t xml:space="preserve"> i.v.m. werk van vader</w:t>
            </w:r>
            <w:r w:rsidRPr="00AE2B12">
              <w:rPr>
                <w:rFonts w:cs="Arial"/>
                <w:sz w:val="14"/>
                <w:szCs w:val="14"/>
              </w:rPr>
              <w:t xml:space="preserve">. </w:t>
            </w:r>
            <w:r w:rsidR="0034525B" w:rsidRPr="00AE2B12">
              <w:rPr>
                <w:rFonts w:cs="Arial"/>
                <w:sz w:val="14"/>
                <w:szCs w:val="14"/>
              </w:rPr>
              <w:t>In 2</w:t>
            </w:r>
            <w:r w:rsidR="0034525B" w:rsidRPr="00AE2B12">
              <w:rPr>
                <w:rFonts w:cs="Arial"/>
                <w:sz w:val="14"/>
                <w:szCs w:val="14"/>
                <w:vertAlign w:val="superscript"/>
              </w:rPr>
              <w:t>e</w:t>
            </w:r>
            <w:r w:rsidR="0034525B" w:rsidRPr="00AE2B12">
              <w:rPr>
                <w:rFonts w:cs="Arial"/>
                <w:sz w:val="14"/>
                <w:szCs w:val="14"/>
              </w:rPr>
              <w:t xml:space="preserve"> klas op </w:t>
            </w:r>
            <w:proofErr w:type="spellStart"/>
            <w:r w:rsidR="0034525B" w:rsidRPr="00AE2B12">
              <w:rPr>
                <w:rFonts w:cs="Arial"/>
                <w:sz w:val="14"/>
                <w:szCs w:val="14"/>
              </w:rPr>
              <w:t>Were</w:t>
            </w:r>
            <w:proofErr w:type="spellEnd"/>
            <w:r w:rsidR="0034525B" w:rsidRPr="00AE2B12">
              <w:rPr>
                <w:rFonts w:cs="Arial"/>
                <w:sz w:val="14"/>
                <w:szCs w:val="14"/>
              </w:rPr>
              <w:t xml:space="preserve"> Di gestart. </w:t>
            </w:r>
          </w:p>
          <w:p w14:paraId="310CEB9C" w14:textId="77777777" w:rsidR="00FC652D" w:rsidRPr="00AE2B12" w:rsidRDefault="00FC652D" w:rsidP="3A7B1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  <w:p w14:paraId="7B9855F2" w14:textId="3804F3E2" w:rsidR="3A7B1B7F" w:rsidRPr="00AE2B12" w:rsidRDefault="17359841" w:rsidP="3A7B1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AE2B12">
              <w:rPr>
                <w:rFonts w:cs="Arial"/>
                <w:sz w:val="14"/>
                <w:szCs w:val="14"/>
              </w:rPr>
              <w:t>Gs</w:t>
            </w:r>
            <w:proofErr w:type="spellEnd"/>
            <w:r w:rsidRPr="00AE2B12">
              <w:rPr>
                <w:rFonts w:cs="Arial"/>
                <w:sz w:val="14"/>
                <w:szCs w:val="14"/>
              </w:rPr>
              <w:t>: Doet het erg goed. Zorgelijk is echter dat ze er soms wel 30 uur bij werkt (ik moet toch geld verdienen...)</w:t>
            </w:r>
          </w:p>
          <w:p w14:paraId="29D46F17" w14:textId="19CAA6D1" w:rsidR="009666AB" w:rsidRPr="00AE2B12" w:rsidRDefault="009666AB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FD04DF" w14:paraId="3E2B7464" w14:textId="77777777" w:rsidTr="3EED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31637608" w14:textId="5E6EB009" w:rsidR="00FD04DF" w:rsidRPr="007B69EE" w:rsidRDefault="00AB75E6" w:rsidP="00D915F3">
            <w:pPr>
              <w:rPr>
                <w:rFonts w:cs="Arial"/>
                <w:sz w:val="16"/>
                <w:szCs w:val="16"/>
                <w:highlight w:val="yellow"/>
              </w:rPr>
            </w:pPr>
            <w:r>
              <w:rPr>
                <w:rFonts w:cs="Arial"/>
                <w:sz w:val="16"/>
                <w:szCs w:val="16"/>
                <w:highlight w:val="yellow"/>
              </w:rPr>
              <w:t xml:space="preserve">Pietje </w:t>
            </w:r>
          </w:p>
        </w:tc>
        <w:tc>
          <w:tcPr>
            <w:tcW w:w="625" w:type="dxa"/>
          </w:tcPr>
          <w:p w14:paraId="4FB3EDBE" w14:textId="77777777" w:rsidR="00FD04DF" w:rsidRPr="007B69EE" w:rsidRDefault="00FD04DF" w:rsidP="00D9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1150" w:type="dxa"/>
          </w:tcPr>
          <w:p w14:paraId="44B46DE3" w14:textId="7766A9F2" w:rsidR="00FD04DF" w:rsidRPr="007B69EE" w:rsidRDefault="00AB75E6" w:rsidP="00D9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16"/>
                <w:szCs w:val="16"/>
                <w:highlight w:val="yellow"/>
              </w:rPr>
            </w:pPr>
            <w:r>
              <w:rPr>
                <w:rFonts w:cs="Arial"/>
                <w:b/>
                <w:bCs/>
                <w:sz w:val="16"/>
                <w:szCs w:val="16"/>
                <w:highlight w:val="yellow"/>
              </w:rPr>
              <w:t>Puk</w:t>
            </w:r>
          </w:p>
        </w:tc>
        <w:tc>
          <w:tcPr>
            <w:tcW w:w="950" w:type="dxa"/>
          </w:tcPr>
          <w:p w14:paraId="58E86B77" w14:textId="075ACD07" w:rsidR="00FD04DF" w:rsidRPr="00AE2B12" w:rsidRDefault="00C370B2" w:rsidP="00C3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r w:rsidRPr="00AE2B12">
              <w:rPr>
                <w:rFonts w:cs="Arial"/>
                <w:color w:val="000000" w:themeColor="text1"/>
                <w:sz w:val="16"/>
                <w:szCs w:val="16"/>
              </w:rPr>
              <w:t>vrs</w:t>
            </w:r>
            <w:proofErr w:type="spellEnd"/>
            <w:proofErr w:type="gramEnd"/>
          </w:p>
        </w:tc>
        <w:tc>
          <w:tcPr>
            <w:tcW w:w="11877" w:type="dxa"/>
            <w:vAlign w:val="center"/>
          </w:tcPr>
          <w:p w14:paraId="76A37582" w14:textId="0697126C" w:rsidR="00A270CF" w:rsidRPr="00AE2B12" w:rsidRDefault="00A270CF" w:rsidP="0051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</w:rPr>
            </w:pPr>
            <w:r w:rsidRPr="00AE2B12">
              <w:rPr>
                <w:rFonts w:cs="Arial"/>
                <w:color w:val="000000" w:themeColor="text1"/>
                <w:sz w:val="14"/>
                <w:szCs w:val="14"/>
              </w:rPr>
              <w:t>Doorstromer</w:t>
            </w:r>
          </w:p>
          <w:p w14:paraId="176A0030" w14:textId="7838752E" w:rsidR="000C689D" w:rsidRPr="000C689D" w:rsidRDefault="000C689D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>Vp:</w:t>
            </w:r>
            <w:r w:rsidR="007B69EE">
              <w:rPr>
                <w:rFonts w:cs="Arial"/>
                <w:sz w:val="18"/>
                <w:szCs w:val="18"/>
              </w:rPr>
              <w:t xml:space="preserve"> 5 veel twijfel over inzicht</w:t>
            </w:r>
            <w:r w:rsidR="007B69EE" w:rsidRPr="37AD3504">
              <w:rPr>
                <w:rFonts w:cs="Arial"/>
                <w:sz w:val="18"/>
                <w:szCs w:val="18"/>
              </w:rPr>
              <w:t xml:space="preserve">. Slechthorendheid speelt ook een rol. </w:t>
            </w:r>
          </w:p>
          <w:p w14:paraId="5C1B113D" w14:textId="77777777" w:rsidR="00D96643" w:rsidRPr="000C689D" w:rsidRDefault="00D96643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5895E822" w14:textId="06D39DFC" w:rsidR="000C689D" w:rsidRPr="000C689D" w:rsidRDefault="3D0F26AA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CB75A8">
              <w:rPr>
                <w:rFonts w:cs="Arial"/>
                <w:b/>
                <w:sz w:val="18"/>
                <w:szCs w:val="18"/>
              </w:rPr>
              <w:t>Vraag aan de vakdocent van EN, WA, GS, EC</w:t>
            </w:r>
            <w:r w:rsidRPr="3D0F26AA">
              <w:rPr>
                <w:rFonts w:cs="Arial"/>
                <w:sz w:val="18"/>
                <w:szCs w:val="18"/>
              </w:rPr>
              <w:t xml:space="preserve">. Er staat een T bij inzicht. Willen jullie overwegen of een O niet passender is gezien de spreiding over het merendeel van de vakken. Daarmee kan ik als mentor een duidelijk signaal afgeven naar Marie en begeleiders. </w:t>
            </w:r>
          </w:p>
          <w:p w14:paraId="24D29244" w14:textId="1C2594C5" w:rsidR="3D0F26AA" w:rsidRDefault="3D0F26AA" w:rsidP="3D0F2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3D0F26AA">
              <w:rPr>
                <w:rFonts w:cs="Arial"/>
                <w:sz w:val="18"/>
                <w:szCs w:val="18"/>
              </w:rPr>
              <w:t xml:space="preserve">Algemene vraag: adviseren jullie </w:t>
            </w:r>
            <w:r w:rsidR="000E1FC7">
              <w:rPr>
                <w:rFonts w:cs="Arial"/>
                <w:sz w:val="18"/>
                <w:szCs w:val="18"/>
              </w:rPr>
              <w:t>Pietje</w:t>
            </w:r>
            <w:r w:rsidRPr="3D0F26AA">
              <w:rPr>
                <w:rFonts w:cs="Arial"/>
                <w:sz w:val="18"/>
                <w:szCs w:val="18"/>
              </w:rPr>
              <w:t xml:space="preserve">, op basis van deze lijst, om te doubleren H4 of om volgend schooljaar een start te maken op het MBO? </w:t>
            </w:r>
          </w:p>
          <w:p w14:paraId="1E88EF40" w14:textId="12E152A6" w:rsidR="3D0F26AA" w:rsidRDefault="3D0F26AA" w:rsidP="3D0F2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D0F26AA">
              <w:rPr>
                <w:rFonts w:cs="Arial"/>
                <w:sz w:val="18"/>
                <w:szCs w:val="18"/>
              </w:rPr>
              <w:t>EN/GS: Wat moet concreet doen om vooruitgang te boeken bij jouw vak?</w:t>
            </w:r>
          </w:p>
          <w:p w14:paraId="37C3192E" w14:textId="2ABBF98D" w:rsidR="3D0F26AA" w:rsidRDefault="00A40E56" w:rsidP="3D0F2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EN:</w:t>
            </w:r>
            <w:r w:rsidR="00806A8A">
              <w:rPr>
                <w:rFonts w:cs="Arial"/>
                <w:sz w:val="18"/>
                <w:szCs w:val="18"/>
              </w:rPr>
              <w:t xml:space="preserve"> twijfel of doubleren zin heeft, literatuurtoets erg slecht gemaakt (komt dat door het tolken?)</w:t>
            </w:r>
            <w:r w:rsidR="005F3FAE">
              <w:rPr>
                <w:rFonts w:cs="Arial"/>
                <w:sz w:val="18"/>
                <w:szCs w:val="18"/>
              </w:rPr>
              <w:t>, alle vaardigheden matig. Tip: mbo</w:t>
            </w:r>
          </w:p>
          <w:p w14:paraId="131D54AA" w14:textId="1C4ED8EB" w:rsidR="00806A8A" w:rsidRDefault="00806A8A" w:rsidP="3D0F2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WA:</w:t>
            </w:r>
            <w:r w:rsidR="005F3FAE">
              <w:rPr>
                <w:rFonts w:cs="Arial"/>
                <w:sz w:val="18"/>
                <w:szCs w:val="18"/>
              </w:rPr>
              <w:t xml:space="preserve"> </w:t>
            </w:r>
            <w:r w:rsidR="0085551F">
              <w:rPr>
                <w:rFonts w:cs="Arial"/>
                <w:sz w:val="18"/>
                <w:szCs w:val="18"/>
              </w:rPr>
              <w:t>wordt waarschijnlijk een 5, havo is waarschijnlijk niet haalbaar</w:t>
            </w:r>
          </w:p>
          <w:p w14:paraId="224FBC71" w14:textId="2C8A2BD5" w:rsidR="00806A8A" w:rsidRDefault="00806A8A" w:rsidP="3D0F2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GS:</w:t>
            </w:r>
            <w:r w:rsidR="005F3FAE">
              <w:rPr>
                <w:rFonts w:cs="Arial"/>
                <w:sz w:val="18"/>
                <w:szCs w:val="18"/>
              </w:rPr>
              <w:t xml:space="preserve"> communicatie erg lastig, rol tolk onduidelijk, gebruikt nooit in de les gebruikte begrippen, doet wel haar best. Is een eenling.</w:t>
            </w:r>
            <w:r w:rsidR="00B95EDE">
              <w:rPr>
                <w:rFonts w:cs="Arial"/>
                <w:sz w:val="18"/>
                <w:szCs w:val="18"/>
              </w:rPr>
              <w:t xml:space="preserve"> Zelf een op een is communicatie. Tip: speel op veilig en kies mbo</w:t>
            </w:r>
          </w:p>
          <w:p w14:paraId="47B623D2" w14:textId="359941AF" w:rsidR="00806A8A" w:rsidRDefault="00806A8A" w:rsidP="3D0F2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EC:</w:t>
            </w:r>
            <w:r w:rsidR="0085551F">
              <w:rPr>
                <w:rFonts w:cs="Arial"/>
                <w:sz w:val="18"/>
                <w:szCs w:val="18"/>
              </w:rPr>
              <w:t xml:space="preserve"> ze kapt alles af in de communicatie. SMD: havo haalbaar</w:t>
            </w:r>
          </w:p>
          <w:p w14:paraId="179FBA9E" w14:textId="77777777" w:rsidR="0085551F" w:rsidRDefault="0085551F" w:rsidP="3D0F2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48E698CD" w14:textId="3A580854" w:rsidR="000F6641" w:rsidRDefault="000F6641" w:rsidP="3D0F2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Vergadering: stelt nooit vragen in de les, wel soms na de les</w:t>
            </w:r>
          </w:p>
          <w:p w14:paraId="307D0753" w14:textId="63FAC879" w:rsidR="0085551F" w:rsidRDefault="0085551F" w:rsidP="3D0F2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Anja: ze moet </w:t>
            </w:r>
            <w:proofErr w:type="spellStart"/>
            <w:r>
              <w:rPr>
                <w:rFonts w:cs="Arial"/>
                <w:sz w:val="18"/>
                <w:szCs w:val="18"/>
              </w:rPr>
              <w:t>ivm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haar toekomst aan haar communicatie/sociale gelegd</w:t>
            </w:r>
            <w:r w:rsidR="005F3994">
              <w:rPr>
                <w:rFonts w:cs="Arial"/>
                <w:sz w:val="18"/>
                <w:szCs w:val="18"/>
              </w:rPr>
              <w:t>. Ze doet alles alleen.</w:t>
            </w:r>
          </w:p>
          <w:p w14:paraId="3A210718" w14:textId="77777777" w:rsidR="00806A8A" w:rsidRDefault="00806A8A" w:rsidP="3D0F2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09F7511F" w14:textId="77777777" w:rsidR="000C689D" w:rsidRPr="000C689D" w:rsidRDefault="000C689D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lastRenderedPageBreak/>
              <w:t xml:space="preserve"> </w:t>
            </w:r>
          </w:p>
          <w:p w14:paraId="0B7EB81E" w14:textId="77777777" w:rsidR="000C689D" w:rsidRDefault="000C689D" w:rsidP="0051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</w:rPr>
            </w:pPr>
          </w:p>
          <w:p w14:paraId="676D11B3" w14:textId="77777777" w:rsidR="00744F40" w:rsidRPr="00CE25A8" w:rsidRDefault="00744F40" w:rsidP="00744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Lorem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ipsum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dolor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sit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amet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,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consectetur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adipiscing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elit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,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sed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do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eiusmod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tempor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incididunt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ut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labore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et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dolore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magna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aliqua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. </w:t>
            </w:r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Justo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laoreet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sit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amet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cursus. A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scelerisque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purus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semper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duis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at. Est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ullamcorper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nulla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facilisi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etiam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dignissim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Non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quam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lacus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suspendisse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faucibus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interdum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posuere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lorem ipsum dolor.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Suscipit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tellus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mauris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a diam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maecenas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sed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enim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sem.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Lectus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sit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amet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est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placerat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in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egestas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Tristique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et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egestas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quis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ipsum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suspendisse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In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arcu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cursus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euismod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quis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viverra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Dis parturient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montes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nascetur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ridiculus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mauris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vitae. Semper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risus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in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hendrerit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gravida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rutrum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quisque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Semper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feugiat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nibh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sed pulvinar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proin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gravida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hendrerit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lectus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Egestas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sed tempus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urna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et pharetra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pharetra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massa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.</w:t>
            </w:r>
          </w:p>
          <w:p w14:paraId="5E4CF524" w14:textId="77777777" w:rsidR="00744F40" w:rsidRPr="00CE25A8" w:rsidRDefault="00744F40" w:rsidP="00744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  <w:lang w:val="en-US"/>
              </w:rPr>
            </w:pPr>
          </w:p>
          <w:p w14:paraId="49653C3F" w14:textId="77777777" w:rsidR="00744F40" w:rsidRPr="00744F40" w:rsidRDefault="00744F40" w:rsidP="00744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</w:rPr>
            </w:pP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Imperdiet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massa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tincidunt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nunc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pulvinar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sapien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et ligula.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Lacus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viverra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vitae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congue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eu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consequat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ac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felis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donec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et.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Adipiscing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bibendum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est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ultricies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integer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quis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auctor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elit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sed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vulputate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Egestas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congue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quisque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egestas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diam in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arcu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cursus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euismod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Viverra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orci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sagittis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eu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volutpat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odio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facilisis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Bibendum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enim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facilisis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gravida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neque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convallis a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cras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Massa sed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elementum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tempus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egestas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sed.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Tellus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elementum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sagittis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vitae et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leo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Lectus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magna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fringilla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urna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porttitor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rhoncus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dolor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purus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Sit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amet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luctus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venenatis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lectus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magna.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Tortor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id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aliquet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lectus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proin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Molestie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nunc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non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blandit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massa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enim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In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est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ante in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nibh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mauris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cursus. Fames ac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turpis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egestas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maecenas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Imperdiet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dui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accumsan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sit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amet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Et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malesuada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fames ac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turpis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egestas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sed.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Dignissim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cras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tincidunt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lobortis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feugiat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vivamus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at.</w:t>
            </w:r>
          </w:p>
          <w:p w14:paraId="4BC51261" w14:textId="77777777" w:rsidR="00744F40" w:rsidRPr="00744F40" w:rsidRDefault="00744F40" w:rsidP="00744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</w:rPr>
            </w:pPr>
          </w:p>
          <w:p w14:paraId="625EF6BE" w14:textId="77777777" w:rsidR="00744F40" w:rsidRPr="00CE25A8" w:rsidRDefault="00744F40" w:rsidP="00744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  <w:lang w:val="en-US"/>
              </w:rPr>
            </w:pPr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Maecenas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ultricies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mi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mauris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Id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volutpat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lacus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laoreet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non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curabitur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Donec et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odio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pellentesque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diam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volutpat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commodo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sed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egestas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egestas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Dictum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varius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duis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at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consectetur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lorem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donec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Tempus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urna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et pharetra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pharetra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massa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massa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ultricies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mi.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Dolor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sit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amet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consectetur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adipiscing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elit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duis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>tristique</w:t>
            </w:r>
            <w:proofErr w:type="spellEnd"/>
            <w:r w:rsidRPr="00744F40">
              <w:rPr>
                <w:rFonts w:cs="Arial"/>
                <w:color w:val="000000" w:themeColor="text1"/>
                <w:sz w:val="14"/>
                <w:szCs w:val="14"/>
              </w:rPr>
              <w:t xml:space="preserve">. </w:t>
            </w:r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Integer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quis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auctor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elit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sed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vulputate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mi sit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amet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Augue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interdum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velit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euismod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in. A diam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maecenas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sed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enim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ut.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Facilisi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nullam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vehicula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ipsum </w:t>
            </w:r>
            <w:proofErr w:type="gram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</w:t>
            </w:r>
            <w:proofErr w:type="gram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arcu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.</w:t>
            </w:r>
          </w:p>
          <w:p w14:paraId="702CB940" w14:textId="77777777" w:rsidR="00744F40" w:rsidRPr="00CE25A8" w:rsidRDefault="00744F40" w:rsidP="00744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  <w:lang w:val="en-US"/>
              </w:rPr>
            </w:pPr>
          </w:p>
          <w:p w14:paraId="7ECBD178" w14:textId="77777777" w:rsidR="00744F40" w:rsidRPr="00CE25A8" w:rsidRDefault="00744F40" w:rsidP="00744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  <w:lang w:val="en-US"/>
              </w:rPr>
            </w:pP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Arcu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dui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vivamus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arcu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felis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bibendum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tristique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Arcu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dui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vivamus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arcu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felis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bibendum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ut.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Est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velit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egestas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dui id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ornare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arcu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odio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Lectus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urna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duis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convallis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convallis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Orci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eu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lobortis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elementum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nibh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tellus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molestie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nunc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Hendrerit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gravida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rutrum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quisque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non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tellus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orci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ac auctor.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Fusce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id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velit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tortor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pretium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viverra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suspendisse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Quis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risus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sed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vulputate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odio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enim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blandit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Sed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risus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pretium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quam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vulputate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dignissim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suspendisse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Tincidunt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id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aliquet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risus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feugiat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in ante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metus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dictum.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Facilisis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volutpat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est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velit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egestas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dui id.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Iaculis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nunc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sed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augue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lacus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viverra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vitae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congue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eu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.</w:t>
            </w:r>
          </w:p>
          <w:p w14:paraId="6C2FE74C" w14:textId="77777777" w:rsidR="00744F40" w:rsidRPr="00CE25A8" w:rsidRDefault="00744F40" w:rsidP="00744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  <w:lang w:val="en-US"/>
              </w:rPr>
            </w:pPr>
          </w:p>
          <w:p w14:paraId="730C533B" w14:textId="04C92E72" w:rsidR="00755F25" w:rsidRPr="00CE25A8" w:rsidRDefault="00744F40" w:rsidP="00744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4"/>
                <w:szCs w:val="14"/>
                <w:lang w:val="en-US"/>
              </w:rPr>
            </w:pPr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Vitae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justo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magna fermentum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iaculis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eu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non diam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phasellus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aliquet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nibh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praesent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tristique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magna sit. Vitae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ultricies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leo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integer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malesuada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nunc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vel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risus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commodo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viverra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Dui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ornare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lectus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sit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amet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est. Mi sit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amet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mauris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commodo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quis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imperdiet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massa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tincidunt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nunc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Volutpat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est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velit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egestas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dui id. Sit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amet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nisl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purus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in. Non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quam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lacus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suspendisse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faucibus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interdum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posuere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lorem.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Feugiat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in fermentum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posuere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urna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nec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tincidunt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praesent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semper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feugiat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Suscipit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adipiscing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bibendum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est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ultricies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integer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quis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auctor.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Vehicula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ipsum </w:t>
            </w:r>
            <w:proofErr w:type="gram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</w:t>
            </w:r>
            <w:proofErr w:type="gram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arcu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cursus vitae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congue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mauris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rhoncus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Commodo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quis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imperdiet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massa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tincidunt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nunc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pulvinar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sapien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et ligula.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Tincidunt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praesent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semper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feugiat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nibh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sed pulvinar. Ipsum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suspendisse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ultrices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gravida dictum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fusce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placerat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Aliquet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nec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ullamcorper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sit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amet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. Morbi non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arcu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risus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quis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varius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quam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quisque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id diam. </w:t>
            </w:r>
            <w:r w:rsidRPr="00A06873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Dignissim diam quis enim lobortis scelerisque fermentum dui.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Urna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nec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tincidunt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praesent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semper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feugiat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nibh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sed. Sem integer vitae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justo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>eget</w:t>
            </w:r>
            <w:proofErr w:type="spellEnd"/>
            <w:r w:rsidRPr="00CE25A8">
              <w:rPr>
                <w:rFonts w:cs="Arial"/>
                <w:color w:val="000000" w:themeColor="text1"/>
                <w:sz w:val="14"/>
                <w:szCs w:val="14"/>
                <w:lang w:val="en-US"/>
              </w:rPr>
              <w:t xml:space="preserve"> magna fermentum.</w:t>
            </w:r>
          </w:p>
          <w:p w14:paraId="676F9170" w14:textId="59F0A6B9" w:rsidR="00D94E2E" w:rsidRPr="00AE2B12" w:rsidRDefault="0063462F" w:rsidP="0051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proofErr w:type="gramStart"/>
            <w:r w:rsidRPr="00AE2B12">
              <w:rPr>
                <w:rFonts w:cs="Arial"/>
                <w:color w:val="FF0000"/>
                <w:sz w:val="14"/>
                <w:szCs w:val="14"/>
              </w:rPr>
              <w:t>Graag .</w:t>
            </w:r>
            <w:proofErr w:type="gramEnd"/>
            <w:r w:rsidR="00755F25" w:rsidRPr="00AE2B12">
              <w:rPr>
                <w:rFonts w:cs="Arial"/>
                <w:color w:val="FF0000"/>
                <w:sz w:val="14"/>
                <w:szCs w:val="14"/>
              </w:rPr>
              <w:t xml:space="preserve"> </w:t>
            </w:r>
          </w:p>
        </w:tc>
      </w:tr>
      <w:tr w:rsidR="00D915F3" w14:paraId="49AC92D7" w14:textId="77777777" w:rsidTr="3EED1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54E74DCF" w14:textId="229D167B" w:rsidR="00D915F3" w:rsidRPr="00AE2B12" w:rsidRDefault="00744F40" w:rsidP="00D915F3">
            <w:pPr>
              <w:rPr>
                <w:rFonts w:cs="Arial"/>
                <w:b w:val="0"/>
                <w:bCs w:val="0"/>
                <w:sz w:val="18"/>
                <w:szCs w:val="18"/>
              </w:rPr>
            </w:pPr>
            <w:r>
              <w:rPr>
                <w:rFonts w:cs="Arial"/>
                <w:b w:val="0"/>
                <w:bCs w:val="0"/>
                <w:sz w:val="16"/>
                <w:szCs w:val="16"/>
              </w:rPr>
              <w:lastRenderedPageBreak/>
              <w:t>Zeven</w:t>
            </w:r>
          </w:p>
        </w:tc>
        <w:tc>
          <w:tcPr>
            <w:tcW w:w="625" w:type="dxa"/>
          </w:tcPr>
          <w:p w14:paraId="3DE769E8" w14:textId="7F743450" w:rsidR="00D915F3" w:rsidRPr="00AE2B12" w:rsidRDefault="00D915F3" w:rsidP="00D915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150" w:type="dxa"/>
          </w:tcPr>
          <w:p w14:paraId="3DCC1572" w14:textId="71900AD0" w:rsidR="00D915F3" w:rsidRPr="00AE2B12" w:rsidRDefault="00744F40" w:rsidP="00D91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6"/>
                <w:szCs w:val="16"/>
              </w:rPr>
              <w:t>Up</w:t>
            </w:r>
          </w:p>
        </w:tc>
        <w:tc>
          <w:tcPr>
            <w:tcW w:w="950" w:type="dxa"/>
          </w:tcPr>
          <w:p w14:paraId="6234A993" w14:textId="0B1736E7" w:rsidR="00D915F3" w:rsidRPr="00AE2B12" w:rsidRDefault="00BC729F" w:rsidP="00C3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r w:rsidRPr="00AE2B12">
              <w:rPr>
                <w:rFonts w:cs="Arial"/>
                <w:color w:val="000000" w:themeColor="text1"/>
                <w:sz w:val="16"/>
                <w:szCs w:val="16"/>
              </w:rPr>
              <w:t>vrs</w:t>
            </w:r>
            <w:proofErr w:type="spellEnd"/>
            <w:proofErr w:type="gramEnd"/>
          </w:p>
        </w:tc>
        <w:tc>
          <w:tcPr>
            <w:tcW w:w="11877" w:type="dxa"/>
            <w:vAlign w:val="center"/>
          </w:tcPr>
          <w:p w14:paraId="2523BFBB" w14:textId="62A4FAC1" w:rsidR="00C16055" w:rsidRPr="00AE2B12" w:rsidRDefault="00C16055" w:rsidP="0051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Doorstromer.</w:t>
            </w:r>
          </w:p>
          <w:p w14:paraId="1CC933A2" w14:textId="5D19A65B" w:rsidR="000C689D" w:rsidRPr="00AE2B12" w:rsidRDefault="00512AFD" w:rsidP="0051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</w:rPr>
            </w:pPr>
            <w:r w:rsidRPr="00AE2B12">
              <w:rPr>
                <w:rFonts w:cs="Arial"/>
                <w:color w:val="000000" w:themeColor="text1"/>
                <w:sz w:val="14"/>
                <w:szCs w:val="14"/>
              </w:rPr>
              <w:t>20-10-21 stapt over van WB naar WA.</w:t>
            </w:r>
          </w:p>
          <w:p w14:paraId="41219AD4" w14:textId="5EC25153" w:rsidR="008564AB" w:rsidRDefault="008564AB" w:rsidP="0051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</w:rPr>
            </w:pPr>
            <w:r w:rsidRPr="00AE2B12">
              <w:rPr>
                <w:rFonts w:cs="Arial"/>
                <w:color w:val="000000" w:themeColor="text1"/>
                <w:sz w:val="14"/>
                <w:szCs w:val="14"/>
              </w:rPr>
              <w:t xml:space="preserve">Broertje overleden. </w:t>
            </w:r>
          </w:p>
          <w:p w14:paraId="706A34C1" w14:textId="7E6497B7" w:rsidR="3D0F26AA" w:rsidRDefault="34760053" w:rsidP="3EED1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3EED1F03">
              <w:rPr>
                <w:rFonts w:cs="Arial"/>
                <w:sz w:val="18"/>
                <w:szCs w:val="18"/>
              </w:rPr>
              <w:t>Vp: 0</w:t>
            </w:r>
          </w:p>
          <w:p w14:paraId="70EBBE02" w14:textId="77777777" w:rsidR="000C689D" w:rsidRPr="000C689D" w:rsidRDefault="000C689D" w:rsidP="000C6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1EE54BAA" w14:textId="77777777" w:rsidR="000C689D" w:rsidRPr="000C689D" w:rsidRDefault="000C689D" w:rsidP="000C6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 xml:space="preserve"> </w:t>
            </w:r>
          </w:p>
          <w:p w14:paraId="481526A1" w14:textId="77777777" w:rsidR="000C689D" w:rsidRPr="00AE2B12" w:rsidRDefault="000C689D" w:rsidP="0051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</w:rPr>
            </w:pPr>
          </w:p>
          <w:p w14:paraId="7267EB98" w14:textId="3A5F28AA" w:rsidR="009666AB" w:rsidRPr="00AE2B12" w:rsidRDefault="009666AB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Vp: </w:t>
            </w:r>
            <w:r w:rsidR="00416675" w:rsidRPr="00AE2B12">
              <w:rPr>
                <w:rFonts w:cs="Arial"/>
                <w:sz w:val="14"/>
                <w:szCs w:val="14"/>
              </w:rPr>
              <w:t>1</w:t>
            </w:r>
            <w:r w:rsidR="00AC5F7F" w:rsidRPr="00AE2B12">
              <w:rPr>
                <w:rFonts w:cs="Arial"/>
                <w:sz w:val="14"/>
                <w:szCs w:val="14"/>
              </w:rPr>
              <w:t xml:space="preserve"> (NE) </w:t>
            </w:r>
          </w:p>
          <w:p w14:paraId="30279705" w14:textId="77777777" w:rsidR="00512AFD" w:rsidRPr="00AE2B12" w:rsidRDefault="00512AFD" w:rsidP="0051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</w:rPr>
            </w:pPr>
          </w:p>
          <w:p w14:paraId="24256551" w14:textId="3CF5596A" w:rsidR="00D915F3" w:rsidRPr="00AE2B12" w:rsidRDefault="00D915F3" w:rsidP="0051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</w:rPr>
            </w:pPr>
          </w:p>
        </w:tc>
      </w:tr>
      <w:tr w:rsidR="00D915F3" w14:paraId="49A318CA" w14:textId="77777777" w:rsidTr="3EED1F0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7C8A27B4" w14:textId="07556467" w:rsidR="00D915F3" w:rsidRPr="00AE2B12" w:rsidRDefault="00744F40" w:rsidP="00D915F3">
            <w:pPr>
              <w:rPr>
                <w:rFonts w:cs="Arial"/>
                <w:b w:val="0"/>
                <w:bCs w:val="0"/>
                <w:sz w:val="18"/>
                <w:szCs w:val="18"/>
              </w:rPr>
            </w:pPr>
            <w:r>
              <w:rPr>
                <w:rFonts w:cs="Arial"/>
                <w:b w:val="0"/>
                <w:bCs w:val="0"/>
                <w:sz w:val="16"/>
                <w:szCs w:val="16"/>
              </w:rPr>
              <w:t xml:space="preserve">Wil </w:t>
            </w:r>
          </w:p>
        </w:tc>
        <w:tc>
          <w:tcPr>
            <w:tcW w:w="625" w:type="dxa"/>
          </w:tcPr>
          <w:p w14:paraId="23DFAC76" w14:textId="0FCDE3F8" w:rsidR="00D915F3" w:rsidRPr="00AE2B12" w:rsidRDefault="00D915F3" w:rsidP="00D9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E2B12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150" w:type="dxa"/>
          </w:tcPr>
          <w:p w14:paraId="09C8F2D4" w14:textId="2D8BE8DD" w:rsidR="00D915F3" w:rsidRPr="00AE2B12" w:rsidRDefault="00744F40" w:rsidP="00D9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6"/>
                <w:szCs w:val="16"/>
              </w:rPr>
              <w:t>Helmus</w:t>
            </w:r>
          </w:p>
        </w:tc>
        <w:tc>
          <w:tcPr>
            <w:tcW w:w="950" w:type="dxa"/>
          </w:tcPr>
          <w:p w14:paraId="3023E320" w14:textId="60DD4D7C" w:rsidR="00D915F3" w:rsidRPr="00AE2B12" w:rsidRDefault="001A5C9A" w:rsidP="00C3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AE2B12">
              <w:rPr>
                <w:rFonts w:cs="Arial"/>
                <w:sz w:val="16"/>
                <w:szCs w:val="16"/>
              </w:rPr>
              <w:t>vrs</w:t>
            </w:r>
            <w:proofErr w:type="spellEnd"/>
            <w:proofErr w:type="gramEnd"/>
          </w:p>
        </w:tc>
        <w:tc>
          <w:tcPr>
            <w:tcW w:w="11877" w:type="dxa"/>
            <w:vAlign w:val="center"/>
          </w:tcPr>
          <w:p w14:paraId="5EC1B1F1" w14:textId="77777777" w:rsidR="00D915F3" w:rsidRDefault="00C82CBB" w:rsidP="00D9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Extra vak BI</w:t>
            </w:r>
          </w:p>
          <w:p w14:paraId="2F2F3852" w14:textId="4DC5C296" w:rsidR="000C689D" w:rsidRPr="000C689D" w:rsidRDefault="34760053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3D0F26AA">
              <w:rPr>
                <w:rFonts w:cs="Arial"/>
                <w:sz w:val="18"/>
                <w:szCs w:val="18"/>
              </w:rPr>
              <w:t>Vp:0</w:t>
            </w:r>
          </w:p>
          <w:p w14:paraId="419067B3" w14:textId="77777777" w:rsidR="000C689D" w:rsidRPr="000C689D" w:rsidRDefault="000C689D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5BE7038F" w14:textId="77777777" w:rsidR="000C689D" w:rsidRPr="000C689D" w:rsidRDefault="000C689D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 xml:space="preserve"> </w:t>
            </w:r>
          </w:p>
          <w:p w14:paraId="4AD6D827" w14:textId="77777777" w:rsidR="000C689D" w:rsidRPr="00AE2B12" w:rsidRDefault="000C689D" w:rsidP="00D9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  <w:p w14:paraId="47D44FDB" w14:textId="24F27CB8" w:rsidR="009666AB" w:rsidRPr="00AE2B12" w:rsidRDefault="009666AB" w:rsidP="0096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Vp: </w:t>
            </w:r>
            <w:r w:rsidR="001A5C9A" w:rsidRPr="00AE2B12">
              <w:rPr>
                <w:rFonts w:cs="Arial"/>
                <w:sz w:val="14"/>
                <w:szCs w:val="14"/>
              </w:rPr>
              <w:t>0</w:t>
            </w:r>
          </w:p>
          <w:p w14:paraId="4B907D47" w14:textId="5544C003" w:rsidR="00E07769" w:rsidRPr="00AE2B12" w:rsidRDefault="00E04CE6" w:rsidP="00030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Deelnemer </w:t>
            </w:r>
          </w:p>
          <w:p w14:paraId="79E8D9FB" w14:textId="401A1A9E" w:rsidR="00B472B0" w:rsidRPr="00AE2B12" w:rsidRDefault="00B472B0" w:rsidP="0096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Perfectionist, bij groepswerk moeite met loslaten/delegeren</w:t>
            </w:r>
          </w:p>
          <w:p w14:paraId="67015E97" w14:textId="24584DC2" w:rsidR="00C05150" w:rsidRPr="00AE2B12" w:rsidRDefault="00C05150" w:rsidP="0096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Moeite met begrijpend lezen</w:t>
            </w:r>
          </w:p>
          <w:p w14:paraId="5B223048" w14:textId="33621B8A" w:rsidR="009666AB" w:rsidRPr="00AE2B12" w:rsidRDefault="0E41088E" w:rsidP="00D9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proofErr w:type="spellStart"/>
            <w:r w:rsidRPr="00AE2B12">
              <w:rPr>
                <w:rFonts w:cs="Arial"/>
                <w:sz w:val="14"/>
                <w:szCs w:val="14"/>
              </w:rPr>
              <w:t>Gs</w:t>
            </w:r>
            <w:proofErr w:type="spellEnd"/>
            <w:r w:rsidRPr="00AE2B12">
              <w:rPr>
                <w:rFonts w:cs="Arial"/>
                <w:sz w:val="14"/>
                <w:szCs w:val="14"/>
              </w:rPr>
              <w:t xml:space="preserve">: Hoogste punt bij het laatste </w:t>
            </w:r>
            <w:proofErr w:type="spellStart"/>
            <w:r w:rsidRPr="00AE2B12">
              <w:rPr>
                <w:rFonts w:cs="Arial"/>
                <w:sz w:val="14"/>
                <w:szCs w:val="14"/>
              </w:rPr>
              <w:t>prfw</w:t>
            </w:r>
            <w:proofErr w:type="spellEnd"/>
            <w:r w:rsidRPr="00AE2B12">
              <w:rPr>
                <w:rFonts w:cs="Arial"/>
                <w:sz w:val="14"/>
                <w:szCs w:val="14"/>
              </w:rPr>
              <w:t xml:space="preserve">. Leerwerk was erg goed verzorgd!!! Heb nog niet kunnen vragen hoeveel tijd dit haar heeft gekost. Wil het graag erg goed doen.  Inzichtelijk </w:t>
            </w:r>
            <w:r w:rsidR="3C0091E1" w:rsidRPr="00AE2B12">
              <w:rPr>
                <w:rFonts w:cs="Arial"/>
                <w:sz w:val="14"/>
                <w:szCs w:val="14"/>
              </w:rPr>
              <w:t xml:space="preserve">lijkt ze </w:t>
            </w:r>
            <w:r w:rsidRPr="00AE2B12">
              <w:rPr>
                <w:rFonts w:cs="Arial"/>
                <w:sz w:val="14"/>
                <w:szCs w:val="14"/>
              </w:rPr>
              <w:t xml:space="preserve">niet zo </w:t>
            </w:r>
            <w:proofErr w:type="gramStart"/>
            <w:r w:rsidRPr="00AE2B12">
              <w:rPr>
                <w:rFonts w:cs="Arial"/>
                <w:sz w:val="14"/>
                <w:szCs w:val="14"/>
              </w:rPr>
              <w:t>sterk</w:t>
            </w:r>
            <w:r w:rsidR="4A7C401B" w:rsidRPr="00AE2B12">
              <w:rPr>
                <w:rFonts w:cs="Arial"/>
                <w:sz w:val="14"/>
                <w:szCs w:val="14"/>
              </w:rPr>
              <w:t xml:space="preserve">  te</w:t>
            </w:r>
            <w:proofErr w:type="gramEnd"/>
            <w:r w:rsidR="4A7C401B" w:rsidRPr="00AE2B12">
              <w:rPr>
                <w:rFonts w:cs="Arial"/>
                <w:sz w:val="14"/>
                <w:szCs w:val="14"/>
              </w:rPr>
              <w:t xml:space="preserve"> zijn, hoewel heel veel inzicht nog niet echt aan de orde is geweest</w:t>
            </w:r>
            <w:r w:rsidRPr="00AE2B12">
              <w:rPr>
                <w:rFonts w:cs="Arial"/>
                <w:sz w:val="14"/>
                <w:szCs w:val="14"/>
              </w:rPr>
              <w:t>.</w:t>
            </w:r>
          </w:p>
        </w:tc>
      </w:tr>
      <w:tr w:rsidR="00D915F3" w14:paraId="4031072A" w14:textId="77777777" w:rsidTr="3EED1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10FAE709" w14:textId="4FE687AF" w:rsidR="00D915F3" w:rsidRPr="00514CD2" w:rsidRDefault="000304BC" w:rsidP="00D915F3">
            <w:pPr>
              <w:rPr>
                <w:rFonts w:cs="Arial"/>
                <w:sz w:val="18"/>
                <w:szCs w:val="18"/>
                <w:highlight w:val="green"/>
              </w:rPr>
            </w:pPr>
            <w:r>
              <w:rPr>
                <w:rFonts w:cs="Arial"/>
                <w:sz w:val="16"/>
                <w:szCs w:val="16"/>
                <w:highlight w:val="green"/>
              </w:rPr>
              <w:t>Vlieg</w:t>
            </w:r>
          </w:p>
        </w:tc>
        <w:tc>
          <w:tcPr>
            <w:tcW w:w="625" w:type="dxa"/>
          </w:tcPr>
          <w:p w14:paraId="52BC5EB6" w14:textId="59F02109" w:rsidR="00D915F3" w:rsidRPr="00514CD2" w:rsidRDefault="00D915F3" w:rsidP="00D915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18"/>
                <w:szCs w:val="18"/>
                <w:highlight w:val="green"/>
              </w:rPr>
            </w:pPr>
          </w:p>
        </w:tc>
        <w:tc>
          <w:tcPr>
            <w:tcW w:w="1150" w:type="dxa"/>
          </w:tcPr>
          <w:p w14:paraId="1D5AD374" w14:textId="73051ADC" w:rsidR="00D915F3" w:rsidRPr="00514CD2" w:rsidRDefault="000304BC" w:rsidP="00D91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18"/>
                <w:szCs w:val="18"/>
                <w:highlight w:val="green"/>
              </w:rPr>
            </w:pPr>
            <w:r>
              <w:rPr>
                <w:rFonts w:cs="Arial"/>
                <w:b/>
                <w:bCs/>
                <w:sz w:val="16"/>
                <w:szCs w:val="16"/>
                <w:highlight w:val="green"/>
              </w:rPr>
              <w:t>Tuig</w:t>
            </w:r>
          </w:p>
        </w:tc>
        <w:tc>
          <w:tcPr>
            <w:tcW w:w="950" w:type="dxa"/>
          </w:tcPr>
          <w:p w14:paraId="5C8AA435" w14:textId="4CF37450" w:rsidR="00D915F3" w:rsidRPr="00AE2B12" w:rsidRDefault="00D229E4" w:rsidP="00C3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="Arial"/>
                <w:sz w:val="16"/>
                <w:szCs w:val="16"/>
              </w:rPr>
              <w:t>swl</w:t>
            </w:r>
            <w:proofErr w:type="spellEnd"/>
            <w:proofErr w:type="gramEnd"/>
          </w:p>
        </w:tc>
        <w:tc>
          <w:tcPr>
            <w:tcW w:w="11877" w:type="dxa"/>
            <w:vAlign w:val="center"/>
          </w:tcPr>
          <w:p w14:paraId="19C8A094" w14:textId="2288FFF1" w:rsidR="009666AB" w:rsidRPr="00D229E4" w:rsidRDefault="009666AB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D229E4">
              <w:rPr>
                <w:rFonts w:cs="Arial"/>
                <w:sz w:val="18"/>
                <w:szCs w:val="18"/>
              </w:rPr>
              <w:t xml:space="preserve">Vp: </w:t>
            </w:r>
            <w:r w:rsidR="00125575">
              <w:rPr>
                <w:rFonts w:cs="Arial"/>
                <w:sz w:val="18"/>
                <w:szCs w:val="18"/>
              </w:rPr>
              <w:t>2 bij WB. Gaat over de hele linie achteruit.</w:t>
            </w:r>
            <w:r w:rsidR="004C1F7F">
              <w:rPr>
                <w:rFonts w:cs="Arial"/>
                <w:sz w:val="18"/>
                <w:szCs w:val="18"/>
              </w:rPr>
              <w:t xml:space="preserve"> </w:t>
            </w:r>
          </w:p>
          <w:p w14:paraId="55BBA823" w14:textId="232E6C84" w:rsidR="006C64C2" w:rsidRPr="00D229E4" w:rsidRDefault="003A1E88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Inzicht twijfel, </w:t>
            </w:r>
            <w:r w:rsidR="002750D2">
              <w:rPr>
                <w:rFonts w:cs="Arial"/>
                <w:sz w:val="18"/>
                <w:szCs w:val="18"/>
              </w:rPr>
              <w:t xml:space="preserve">stelt geen vragen maar </w:t>
            </w:r>
            <w:r>
              <w:rPr>
                <w:rFonts w:cs="Arial"/>
                <w:sz w:val="18"/>
                <w:szCs w:val="18"/>
              </w:rPr>
              <w:t xml:space="preserve">werkt </w:t>
            </w:r>
            <w:r w:rsidR="002750D2">
              <w:rPr>
                <w:rFonts w:cs="Arial"/>
                <w:sz w:val="18"/>
                <w:szCs w:val="18"/>
              </w:rPr>
              <w:t xml:space="preserve">wel </w:t>
            </w:r>
            <w:r>
              <w:rPr>
                <w:rFonts w:cs="Arial"/>
                <w:sz w:val="18"/>
                <w:szCs w:val="18"/>
              </w:rPr>
              <w:t>hard</w:t>
            </w:r>
            <w:r w:rsidR="00DD363F">
              <w:rPr>
                <w:rFonts w:cs="Arial"/>
                <w:sz w:val="18"/>
                <w:szCs w:val="18"/>
              </w:rPr>
              <w:t xml:space="preserve"> (faalangstig?)</w:t>
            </w:r>
            <w:r w:rsidR="004C1F7F">
              <w:rPr>
                <w:rFonts w:cs="Arial"/>
                <w:sz w:val="18"/>
                <w:szCs w:val="18"/>
              </w:rPr>
              <w:t>. Voldoende wordt lastig als het zo doorgaat</w:t>
            </w:r>
          </w:p>
          <w:p w14:paraId="39AD15FB" w14:textId="1D6A7450" w:rsidR="00D915F3" w:rsidRPr="00AE2B12" w:rsidRDefault="00D915F3" w:rsidP="00D91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D915F3" w:rsidRPr="007221D7" w14:paraId="09760B93" w14:textId="77777777" w:rsidTr="3EED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33ECACF3" w14:textId="3F5ABDD9" w:rsidR="00D915F3" w:rsidRPr="00125575" w:rsidRDefault="0025436E" w:rsidP="00D915F3">
            <w:pPr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cs="Arial"/>
                <w:sz w:val="16"/>
                <w:szCs w:val="16"/>
                <w:highlight w:val="yellow"/>
              </w:rPr>
              <w:lastRenderedPageBreak/>
              <w:t>Harrie</w:t>
            </w:r>
          </w:p>
        </w:tc>
        <w:tc>
          <w:tcPr>
            <w:tcW w:w="625" w:type="dxa"/>
          </w:tcPr>
          <w:p w14:paraId="0BAD202C" w14:textId="17320487" w:rsidR="00D915F3" w:rsidRPr="00125575" w:rsidRDefault="00D915F3" w:rsidP="00D9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150" w:type="dxa"/>
          </w:tcPr>
          <w:p w14:paraId="3B8C2D7E" w14:textId="06625092" w:rsidR="00D915F3" w:rsidRPr="00125575" w:rsidRDefault="0025436E" w:rsidP="00D9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18"/>
                <w:szCs w:val="18"/>
                <w:highlight w:val="yellow"/>
              </w:rPr>
            </w:pPr>
            <w:proofErr w:type="spellStart"/>
            <w:r>
              <w:rPr>
                <w:rFonts w:cs="Arial"/>
                <w:b/>
                <w:bCs/>
                <w:sz w:val="16"/>
                <w:szCs w:val="16"/>
                <w:highlight w:val="yellow"/>
              </w:rPr>
              <w:t>Nak</w:t>
            </w:r>
            <w:proofErr w:type="spellEnd"/>
          </w:p>
        </w:tc>
        <w:tc>
          <w:tcPr>
            <w:tcW w:w="950" w:type="dxa"/>
          </w:tcPr>
          <w:p w14:paraId="6B583D4C" w14:textId="62DF7F85" w:rsidR="00D915F3" w:rsidRPr="00AE2B12" w:rsidRDefault="00FA0454" w:rsidP="00D9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AE2B12">
              <w:rPr>
                <w:rFonts w:cs="Arial"/>
                <w:sz w:val="16"/>
                <w:szCs w:val="16"/>
              </w:rPr>
              <w:t>vrs</w:t>
            </w:r>
            <w:proofErr w:type="spellEnd"/>
            <w:proofErr w:type="gramEnd"/>
          </w:p>
        </w:tc>
        <w:tc>
          <w:tcPr>
            <w:tcW w:w="11877" w:type="dxa"/>
            <w:vAlign w:val="center"/>
          </w:tcPr>
          <w:p w14:paraId="51D2FED8" w14:textId="77777777" w:rsidR="00D915F3" w:rsidRDefault="00475A2E" w:rsidP="00D9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</w:rPr>
            </w:pPr>
            <w:r w:rsidRPr="00AE2B12">
              <w:rPr>
                <w:rFonts w:cs="Arial"/>
                <w:color w:val="000000" w:themeColor="text1"/>
                <w:sz w:val="14"/>
                <w:szCs w:val="14"/>
              </w:rPr>
              <w:t>Extra vak FA</w:t>
            </w:r>
          </w:p>
          <w:p w14:paraId="6F99CB5D" w14:textId="2DA27701" w:rsidR="000C689D" w:rsidRPr="000C689D" w:rsidRDefault="000C689D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>Vp:</w:t>
            </w:r>
            <w:r w:rsidR="00125575">
              <w:rPr>
                <w:rFonts w:cs="Arial"/>
                <w:sz w:val="18"/>
                <w:szCs w:val="18"/>
              </w:rPr>
              <w:t xml:space="preserve"> 5</w:t>
            </w:r>
            <w:r w:rsidR="003002B3">
              <w:rPr>
                <w:rFonts w:cs="Arial"/>
                <w:sz w:val="18"/>
                <w:szCs w:val="18"/>
              </w:rPr>
              <w:t xml:space="preserve"> veel twijfel over inzicht</w:t>
            </w:r>
          </w:p>
          <w:p w14:paraId="7A1B92E3" w14:textId="37181877" w:rsidR="000C689D" w:rsidRPr="000C689D" w:rsidRDefault="3D0F26AA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3D0F26AA">
              <w:rPr>
                <w:rFonts w:cs="Arial"/>
                <w:sz w:val="18"/>
                <w:szCs w:val="18"/>
              </w:rPr>
              <w:t xml:space="preserve">Mentor deelt informatie uit gesprek met ouders. </w:t>
            </w:r>
            <w:r w:rsidR="00A729BF">
              <w:rPr>
                <w:rFonts w:cs="Arial"/>
                <w:sz w:val="18"/>
                <w:szCs w:val="18"/>
              </w:rPr>
              <w:t>Ze wil naar havo 5. Zit beter in haar vel dan voorheem. Onzeker wat andere van haar vinden. Deelgenomen aan NPO.</w:t>
            </w:r>
          </w:p>
          <w:p w14:paraId="78DB2F28" w14:textId="75D8DF2A" w:rsidR="3D0F26AA" w:rsidRDefault="3D0F26AA" w:rsidP="3D0F2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CB75A8">
              <w:rPr>
                <w:rFonts w:cs="Arial"/>
                <w:b/>
                <w:sz w:val="18"/>
                <w:szCs w:val="18"/>
              </w:rPr>
              <w:t>EN/WA/BI:</w:t>
            </w:r>
            <w:r w:rsidRPr="3D0F26AA">
              <w:rPr>
                <w:rFonts w:cs="Arial"/>
                <w:sz w:val="18"/>
                <w:szCs w:val="18"/>
              </w:rPr>
              <w:t xml:space="preserve"> welke verandering wil je zien in de werkhouding van </w:t>
            </w:r>
            <w:r w:rsidR="000D479F">
              <w:rPr>
                <w:rFonts w:cs="Arial"/>
                <w:sz w:val="18"/>
                <w:szCs w:val="18"/>
              </w:rPr>
              <w:t>Harrie</w:t>
            </w:r>
            <w:r w:rsidRPr="3D0F26AA">
              <w:rPr>
                <w:rFonts w:cs="Arial"/>
                <w:sz w:val="18"/>
                <w:szCs w:val="18"/>
              </w:rPr>
              <w:t xml:space="preserve">? </w:t>
            </w:r>
          </w:p>
          <w:p w14:paraId="3B7AE675" w14:textId="7477AEAE" w:rsidR="3D0F26AA" w:rsidRDefault="3D0F26AA" w:rsidP="3D0F2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75A8">
              <w:rPr>
                <w:rFonts w:cs="Arial"/>
                <w:b/>
                <w:sz w:val="18"/>
                <w:szCs w:val="18"/>
              </w:rPr>
              <w:t>EN/</w:t>
            </w:r>
            <w:r w:rsidRPr="00CB75A8">
              <w:rPr>
                <w:rFonts w:cs="Arial"/>
                <w:b/>
                <w:bCs/>
                <w:sz w:val="18"/>
                <w:szCs w:val="18"/>
              </w:rPr>
              <w:t>S</w:t>
            </w:r>
            <w:r w:rsidR="002F1509">
              <w:rPr>
                <w:rFonts w:cs="Arial"/>
                <w:b/>
                <w:bCs/>
                <w:sz w:val="18"/>
                <w:szCs w:val="18"/>
              </w:rPr>
              <w:t>K</w:t>
            </w:r>
            <w:r w:rsidRPr="00CB75A8">
              <w:rPr>
                <w:rFonts w:cs="Arial"/>
                <w:b/>
                <w:sz w:val="18"/>
                <w:szCs w:val="18"/>
              </w:rPr>
              <w:t>/BI</w:t>
            </w:r>
            <w:r w:rsidRPr="3D0F26AA">
              <w:rPr>
                <w:rFonts w:cs="Arial"/>
                <w:sz w:val="18"/>
                <w:szCs w:val="18"/>
              </w:rPr>
              <w:t xml:space="preserve">: is het voor </w:t>
            </w:r>
            <w:r w:rsidR="0025436E">
              <w:rPr>
                <w:rFonts w:cs="Arial"/>
                <w:sz w:val="18"/>
                <w:szCs w:val="18"/>
              </w:rPr>
              <w:t>Harrie</w:t>
            </w:r>
            <w:r w:rsidRPr="3D0F26AA">
              <w:rPr>
                <w:rFonts w:cs="Arial"/>
                <w:sz w:val="18"/>
                <w:szCs w:val="18"/>
              </w:rPr>
              <w:t xml:space="preserve"> voor jouw vak nog mogelijk om dit jaar een voldoende te halen? Wat is </w:t>
            </w:r>
            <w:proofErr w:type="gramStart"/>
            <w:r w:rsidRPr="3D0F26AA">
              <w:rPr>
                <w:rFonts w:cs="Arial"/>
                <w:sz w:val="18"/>
                <w:szCs w:val="18"/>
              </w:rPr>
              <w:t>daar voor</w:t>
            </w:r>
            <w:proofErr w:type="gramEnd"/>
            <w:r w:rsidRPr="3D0F26AA">
              <w:rPr>
                <w:rFonts w:cs="Arial"/>
                <w:sz w:val="18"/>
                <w:szCs w:val="18"/>
              </w:rPr>
              <w:t xml:space="preserve"> nodig? </w:t>
            </w:r>
          </w:p>
          <w:p w14:paraId="0EDF0215" w14:textId="06115D05" w:rsidR="000C689D" w:rsidRPr="000C689D" w:rsidRDefault="000C689D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67E48912" w14:textId="39419505" w:rsidR="00371F93" w:rsidRDefault="00371F93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EN:</w:t>
            </w:r>
            <w:r w:rsidR="00AC23F6">
              <w:rPr>
                <w:rFonts w:cs="Arial"/>
                <w:sz w:val="18"/>
                <w:szCs w:val="18"/>
              </w:rPr>
              <w:t xml:space="preserve"> </w:t>
            </w:r>
            <w:r w:rsidR="004527FF">
              <w:rPr>
                <w:rFonts w:cs="Arial"/>
                <w:sz w:val="18"/>
                <w:szCs w:val="18"/>
              </w:rPr>
              <w:t>er komen nog 4 cijfers. Mondeling en leerwerk.</w:t>
            </w:r>
            <w:r w:rsidR="00E53B3A">
              <w:rPr>
                <w:rFonts w:cs="Arial"/>
                <w:sz w:val="18"/>
                <w:szCs w:val="18"/>
              </w:rPr>
              <w:t xml:space="preserve"> Een 6 kan wel.</w:t>
            </w:r>
          </w:p>
          <w:p w14:paraId="1C1670E3" w14:textId="0A230E21" w:rsidR="00371F93" w:rsidRDefault="00371F93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WA:</w:t>
            </w:r>
            <w:r w:rsidR="00E53B3A">
              <w:rPr>
                <w:rFonts w:cs="Arial"/>
                <w:sz w:val="18"/>
                <w:szCs w:val="18"/>
              </w:rPr>
              <w:t xml:space="preserve"> </w:t>
            </w:r>
            <w:r w:rsidR="0083673C">
              <w:rPr>
                <w:rFonts w:cs="Arial"/>
                <w:sz w:val="18"/>
                <w:szCs w:val="18"/>
              </w:rPr>
              <w:t>stijgende lijn, in de les doet ze niets, statistiek heel goed maar als er formules aan te pas komen: gaat slecht</w:t>
            </w:r>
          </w:p>
          <w:p w14:paraId="30E0C0FA" w14:textId="2E752C6B" w:rsidR="00371F93" w:rsidRPr="000C689D" w:rsidRDefault="00AC23F6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SK:</w:t>
            </w:r>
            <w:r w:rsidR="0083673C">
              <w:rPr>
                <w:rFonts w:cs="Arial"/>
                <w:sz w:val="18"/>
                <w:szCs w:val="18"/>
              </w:rPr>
              <w:t xml:space="preserve"> </w:t>
            </w:r>
            <w:r w:rsidR="00FF76F2">
              <w:rPr>
                <w:rFonts w:cs="Arial"/>
                <w:sz w:val="18"/>
                <w:szCs w:val="18"/>
              </w:rPr>
              <w:t xml:space="preserve">zit alleen in de les, </w:t>
            </w:r>
            <w:r w:rsidR="002F1509">
              <w:rPr>
                <w:rFonts w:cs="Arial"/>
                <w:sz w:val="18"/>
                <w:szCs w:val="18"/>
              </w:rPr>
              <w:t>inzichtelijk zwak</w:t>
            </w:r>
            <w:r w:rsidR="00E01C13">
              <w:rPr>
                <w:rFonts w:cs="Arial"/>
                <w:sz w:val="18"/>
                <w:szCs w:val="18"/>
              </w:rPr>
              <w:t>. Tip: stel eens wat vragen.</w:t>
            </w:r>
            <w:r w:rsidR="006533D1">
              <w:rPr>
                <w:rFonts w:cs="Arial"/>
                <w:sz w:val="18"/>
                <w:szCs w:val="18"/>
              </w:rPr>
              <w:t xml:space="preserve"> Kan steunles volgen.</w:t>
            </w:r>
            <w:r>
              <w:br/>
            </w:r>
            <w:r>
              <w:rPr>
                <w:rFonts w:cs="Arial"/>
                <w:sz w:val="18"/>
                <w:szCs w:val="18"/>
              </w:rPr>
              <w:t>BI:</w:t>
            </w:r>
            <w:r w:rsidR="006533D1">
              <w:rPr>
                <w:rFonts w:cs="Arial"/>
                <w:sz w:val="18"/>
                <w:szCs w:val="18"/>
              </w:rPr>
              <w:t xml:space="preserve"> </w:t>
            </w:r>
            <w:r w:rsidR="09AFB16D" w:rsidRPr="48EF1515">
              <w:rPr>
                <w:rFonts w:cs="Arial"/>
                <w:sz w:val="18"/>
                <w:szCs w:val="18"/>
              </w:rPr>
              <w:t xml:space="preserve">Waarom volgt ze niet de </w:t>
            </w:r>
            <w:r w:rsidR="09AFB16D" w:rsidRPr="5E23953E">
              <w:rPr>
                <w:rFonts w:cs="Arial"/>
                <w:sz w:val="18"/>
                <w:szCs w:val="18"/>
              </w:rPr>
              <w:t xml:space="preserve">bijles van bio? Volg </w:t>
            </w:r>
          </w:p>
          <w:p w14:paraId="1A7758E3" w14:textId="77777777" w:rsidR="000C689D" w:rsidRPr="00AE2B12" w:rsidRDefault="000C689D" w:rsidP="00D9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</w:rPr>
            </w:pPr>
          </w:p>
          <w:p w14:paraId="26877E76" w14:textId="09B86EFC" w:rsidR="009666AB" w:rsidRPr="00AE2B12" w:rsidRDefault="009666AB" w:rsidP="0096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Vp: </w:t>
            </w:r>
            <w:r w:rsidR="002D6687" w:rsidRPr="00AE2B12">
              <w:rPr>
                <w:rFonts w:cs="Arial"/>
                <w:sz w:val="14"/>
                <w:szCs w:val="14"/>
              </w:rPr>
              <w:t>9</w:t>
            </w:r>
            <w:r w:rsidR="0007461A" w:rsidRPr="00AE2B12">
              <w:rPr>
                <w:rFonts w:cs="Arial"/>
                <w:sz w:val="14"/>
                <w:szCs w:val="14"/>
              </w:rPr>
              <w:t xml:space="preserve"> </w:t>
            </w:r>
            <w:proofErr w:type="gramStart"/>
            <w:r w:rsidR="00015ADE" w:rsidRPr="00AE2B12">
              <w:rPr>
                <w:rFonts w:cs="Arial"/>
                <w:sz w:val="14"/>
                <w:szCs w:val="14"/>
              </w:rPr>
              <w:t>(</w:t>
            </w:r>
            <w:r w:rsidR="00277D4F" w:rsidRPr="00AE2B12">
              <w:rPr>
                <w:rFonts w:cs="Arial"/>
                <w:sz w:val="14"/>
                <w:szCs w:val="14"/>
              </w:rPr>
              <w:t xml:space="preserve"> EN</w:t>
            </w:r>
            <w:proofErr w:type="gramEnd"/>
            <w:r w:rsidR="001241F4" w:rsidRPr="00AE2B12">
              <w:rPr>
                <w:rFonts w:cs="Arial"/>
                <w:sz w:val="14"/>
                <w:szCs w:val="14"/>
              </w:rPr>
              <w:t xml:space="preserve">, WA, SK, BI) </w:t>
            </w:r>
            <w:r w:rsidR="0007461A" w:rsidRPr="00AE2B12">
              <w:rPr>
                <w:rFonts w:cs="Arial"/>
                <w:sz w:val="14"/>
                <w:szCs w:val="14"/>
              </w:rPr>
              <w:t>Stoppen met extra vak?</w:t>
            </w:r>
          </w:p>
          <w:p w14:paraId="190165C8" w14:textId="392E6188" w:rsidR="00167563" w:rsidRPr="00AE2B12" w:rsidRDefault="00C638CC" w:rsidP="0096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Uitstelgedrag</w:t>
            </w:r>
            <w:r w:rsidR="000B74DD" w:rsidRPr="00AE2B12">
              <w:rPr>
                <w:rFonts w:cs="Arial"/>
                <w:sz w:val="14"/>
                <w:szCs w:val="14"/>
              </w:rPr>
              <w:t xml:space="preserve"> schoolse zaken</w:t>
            </w:r>
            <w:r w:rsidR="0070572E" w:rsidRPr="00AE2B12">
              <w:rPr>
                <w:rFonts w:cs="Arial"/>
                <w:sz w:val="14"/>
                <w:szCs w:val="14"/>
              </w:rPr>
              <w:t>!</w:t>
            </w:r>
          </w:p>
          <w:p w14:paraId="31B55F39" w14:textId="69295329" w:rsidR="00F73735" w:rsidRPr="00AE2B12" w:rsidRDefault="00F73735" w:rsidP="0096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Concentratie is aandachtspunt.</w:t>
            </w:r>
          </w:p>
          <w:p w14:paraId="3898ABCA" w14:textId="52B01403" w:rsidR="000B74DD" w:rsidRPr="00AE2B12" w:rsidRDefault="000B74DD" w:rsidP="0096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Actief met </w:t>
            </w:r>
            <w:r w:rsidR="00147B20" w:rsidRPr="00AE2B12">
              <w:rPr>
                <w:rFonts w:cs="Arial"/>
                <w:sz w:val="14"/>
                <w:szCs w:val="14"/>
              </w:rPr>
              <w:t>3x voetbal,</w:t>
            </w:r>
            <w:r w:rsidR="00513837" w:rsidRPr="00AE2B12">
              <w:rPr>
                <w:rFonts w:cs="Arial"/>
                <w:sz w:val="14"/>
                <w:szCs w:val="14"/>
              </w:rPr>
              <w:t xml:space="preserve"> </w:t>
            </w:r>
            <w:r w:rsidR="00283573" w:rsidRPr="00AE2B12">
              <w:rPr>
                <w:rFonts w:cs="Arial"/>
                <w:sz w:val="14"/>
                <w:szCs w:val="14"/>
              </w:rPr>
              <w:t xml:space="preserve">schoolmusical, </w:t>
            </w:r>
            <w:r w:rsidR="003F03FE" w:rsidRPr="00AE2B12">
              <w:rPr>
                <w:rFonts w:cs="Arial"/>
                <w:sz w:val="14"/>
                <w:szCs w:val="14"/>
              </w:rPr>
              <w:t>muziek</w:t>
            </w:r>
            <w:r w:rsidR="00AC5102" w:rsidRPr="00AE2B12">
              <w:rPr>
                <w:rFonts w:cs="Arial"/>
                <w:sz w:val="14"/>
                <w:szCs w:val="14"/>
              </w:rPr>
              <w:t xml:space="preserve">. </w:t>
            </w:r>
          </w:p>
          <w:p w14:paraId="0C5DCB43" w14:textId="0A0675F0" w:rsidR="0060017B" w:rsidRPr="00AE2B12" w:rsidRDefault="0060017B" w:rsidP="00D9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</w:rPr>
            </w:pPr>
          </w:p>
          <w:p w14:paraId="34E73614" w14:textId="1EE3C4EB" w:rsidR="0060017B" w:rsidRPr="00AE2B12" w:rsidRDefault="0060017B" w:rsidP="00D9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</w:rPr>
            </w:pPr>
            <w:r w:rsidRPr="00AE2B12">
              <w:rPr>
                <w:rFonts w:cs="Arial"/>
                <w:color w:val="000000" w:themeColor="text1"/>
                <w:sz w:val="14"/>
                <w:szCs w:val="14"/>
              </w:rPr>
              <w:t>En:</w:t>
            </w:r>
            <w:r w:rsidR="005E0C17" w:rsidRPr="00AE2B12">
              <w:rPr>
                <w:rFonts w:cs="Arial"/>
                <w:color w:val="000000" w:themeColor="text1"/>
                <w:sz w:val="14"/>
                <w:szCs w:val="14"/>
              </w:rPr>
              <w:t xml:space="preserve"> inzicht nog lastig in te schatten, is vaak niet bij de les en beter het huiswerk bijhouden. Stelt nooit vragen.</w:t>
            </w:r>
          </w:p>
          <w:p w14:paraId="4BC68E7F" w14:textId="5FB582B4" w:rsidR="009666AB" w:rsidRPr="00AE2B12" w:rsidRDefault="5527A7BC" w:rsidP="00D9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</w:rPr>
            </w:pPr>
            <w:r w:rsidRPr="00AE2B12">
              <w:rPr>
                <w:rFonts w:cs="Arial"/>
                <w:color w:val="000000" w:themeColor="text1"/>
                <w:sz w:val="14"/>
                <w:szCs w:val="14"/>
              </w:rPr>
              <w:t>LB</w:t>
            </w:r>
            <w:r w:rsidR="000B3AC1" w:rsidRPr="00AE2B12">
              <w:rPr>
                <w:rFonts w:cs="Arial"/>
                <w:color w:val="000000" w:themeColor="text1"/>
                <w:sz w:val="14"/>
                <w:szCs w:val="14"/>
              </w:rPr>
              <w:t>:</w:t>
            </w:r>
            <w:r w:rsidRPr="00AE2B12">
              <w:rPr>
                <w:rFonts w:cs="Arial"/>
                <w:color w:val="000000" w:themeColor="text1"/>
                <w:sz w:val="14"/>
                <w:szCs w:val="14"/>
              </w:rPr>
              <w:t xml:space="preserve"> geen probl</w:t>
            </w:r>
            <w:r w:rsidR="20C46041" w:rsidRPr="00AE2B12">
              <w:rPr>
                <w:rFonts w:cs="Arial"/>
                <w:color w:val="000000" w:themeColor="text1"/>
                <w:sz w:val="14"/>
                <w:szCs w:val="14"/>
              </w:rPr>
              <w:t>eem</w:t>
            </w:r>
            <w:r w:rsidR="00CC1DCF" w:rsidRPr="00AE2B12">
              <w:rPr>
                <w:rFonts w:cs="Arial"/>
                <w:color w:val="000000" w:themeColor="text1"/>
                <w:sz w:val="14"/>
                <w:szCs w:val="14"/>
              </w:rPr>
              <w:t>.</w:t>
            </w:r>
          </w:p>
          <w:p w14:paraId="51641FBC" w14:textId="07E6366C" w:rsidR="00CC1DCF" w:rsidRPr="00AE2B12" w:rsidRDefault="00CC1DCF" w:rsidP="00D9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</w:rPr>
            </w:pPr>
            <w:r w:rsidRPr="00AE2B12">
              <w:rPr>
                <w:rFonts w:cs="Arial"/>
                <w:color w:val="000000" w:themeColor="text1"/>
                <w:sz w:val="14"/>
                <w:szCs w:val="14"/>
              </w:rPr>
              <w:t xml:space="preserve">Ckv: is er nog sprake van een sociaal probleem? Marcel heeft het idee dat het beter gaat dan in het verleden. </w:t>
            </w:r>
            <w:proofErr w:type="spellStart"/>
            <w:r w:rsidRPr="00AE2B12">
              <w:rPr>
                <w:rFonts w:cs="Arial"/>
                <w:color w:val="000000" w:themeColor="text1"/>
                <w:sz w:val="14"/>
                <w:szCs w:val="14"/>
              </w:rPr>
              <w:t>Ztv</w:t>
            </w:r>
            <w:proofErr w:type="spellEnd"/>
            <w:r w:rsidRPr="00AE2B12">
              <w:rPr>
                <w:rFonts w:cs="Arial"/>
                <w:color w:val="000000" w:themeColor="text1"/>
                <w:sz w:val="14"/>
                <w:szCs w:val="14"/>
              </w:rPr>
              <w:t xml:space="preserve"> beaamt dat.</w:t>
            </w:r>
          </w:p>
          <w:p w14:paraId="56E74DF8" w14:textId="77777777" w:rsidR="00CC1DCF" w:rsidRPr="00AE2B12" w:rsidRDefault="00CC1DCF" w:rsidP="00D9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</w:rPr>
            </w:pPr>
          </w:p>
          <w:p w14:paraId="342E54AD" w14:textId="0933A324" w:rsidR="003438C7" w:rsidRPr="00AE2B12" w:rsidRDefault="003438C7" w:rsidP="00D9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4"/>
                <w:szCs w:val="14"/>
              </w:rPr>
            </w:pPr>
            <w:r w:rsidRPr="00AE2B12">
              <w:rPr>
                <w:rFonts w:cs="Arial"/>
                <w:color w:val="FF0000"/>
                <w:sz w:val="14"/>
                <w:szCs w:val="14"/>
              </w:rPr>
              <w:t xml:space="preserve">Tip: betrek haar nog meer bij de les, ben gerust streng </w:t>
            </w:r>
            <w:proofErr w:type="spellStart"/>
            <w:r w:rsidRPr="00AE2B12">
              <w:rPr>
                <w:rFonts w:cs="Arial"/>
                <w:color w:val="FF0000"/>
                <w:sz w:val="14"/>
                <w:szCs w:val="14"/>
              </w:rPr>
              <w:t>tav</w:t>
            </w:r>
            <w:proofErr w:type="spellEnd"/>
            <w:r w:rsidRPr="00AE2B12">
              <w:rPr>
                <w:rFonts w:cs="Arial"/>
                <w:color w:val="FF0000"/>
                <w:sz w:val="14"/>
                <w:szCs w:val="14"/>
              </w:rPr>
              <w:t xml:space="preserve"> huiswerk maken.</w:t>
            </w:r>
          </w:p>
          <w:p w14:paraId="20C6E619" w14:textId="067EDBE5" w:rsidR="009666AB" w:rsidRPr="00AE2B12" w:rsidRDefault="009666AB" w:rsidP="00D9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</w:rPr>
            </w:pPr>
          </w:p>
        </w:tc>
      </w:tr>
      <w:tr w:rsidR="009666AB" w14:paraId="71C8BAA3" w14:textId="77777777" w:rsidTr="3EED1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10A6CC9D" w14:textId="20653031" w:rsidR="009666AB" w:rsidRPr="00D1359D" w:rsidRDefault="009E57F9" w:rsidP="009666AB">
            <w:pPr>
              <w:rPr>
                <w:rFonts w:cs="Arial"/>
                <w:b w:val="0"/>
                <w:bCs w:val="0"/>
                <w:sz w:val="18"/>
                <w:szCs w:val="18"/>
                <w:highlight w:val="green"/>
              </w:rPr>
            </w:pPr>
            <w:r>
              <w:rPr>
                <w:rFonts w:cs="Arial"/>
                <w:b w:val="0"/>
                <w:bCs w:val="0"/>
                <w:sz w:val="16"/>
                <w:szCs w:val="16"/>
                <w:highlight w:val="green"/>
              </w:rPr>
              <w:t>Vriend</w:t>
            </w:r>
          </w:p>
        </w:tc>
        <w:tc>
          <w:tcPr>
            <w:tcW w:w="625" w:type="dxa"/>
          </w:tcPr>
          <w:p w14:paraId="110077F8" w14:textId="64F684DE" w:rsidR="009666AB" w:rsidRPr="00D1359D" w:rsidRDefault="009666AB" w:rsidP="009666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highlight w:val="green"/>
              </w:rPr>
            </w:pPr>
          </w:p>
        </w:tc>
        <w:tc>
          <w:tcPr>
            <w:tcW w:w="1150" w:type="dxa"/>
          </w:tcPr>
          <w:p w14:paraId="13D6D884" w14:textId="7654B5D1" w:rsidR="009666AB" w:rsidRPr="00D1359D" w:rsidRDefault="009E57F9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highlight w:val="green"/>
              </w:rPr>
            </w:pPr>
            <w:r>
              <w:rPr>
                <w:rFonts w:cs="Arial"/>
                <w:sz w:val="16"/>
                <w:szCs w:val="16"/>
                <w:highlight w:val="green"/>
              </w:rPr>
              <w:t>Schap</w:t>
            </w:r>
          </w:p>
        </w:tc>
        <w:tc>
          <w:tcPr>
            <w:tcW w:w="950" w:type="dxa"/>
          </w:tcPr>
          <w:p w14:paraId="693FC4EB" w14:textId="47223F4E" w:rsidR="009666AB" w:rsidRPr="00AE2B12" w:rsidRDefault="00430D05" w:rsidP="009666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AE2B12">
              <w:rPr>
                <w:rFonts w:cs="Arial"/>
                <w:sz w:val="16"/>
                <w:szCs w:val="16"/>
              </w:rPr>
              <w:t>swl</w:t>
            </w:r>
            <w:proofErr w:type="spellEnd"/>
            <w:proofErr w:type="gramEnd"/>
          </w:p>
        </w:tc>
        <w:tc>
          <w:tcPr>
            <w:tcW w:w="11877" w:type="dxa"/>
          </w:tcPr>
          <w:p w14:paraId="03E3F0DE" w14:textId="77777777" w:rsidR="000D741A" w:rsidRDefault="00C16055" w:rsidP="000D7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Doorstromer.</w:t>
            </w:r>
            <w:r w:rsidR="000D741A" w:rsidRPr="00AE2B12">
              <w:rPr>
                <w:rFonts w:cs="Arial"/>
                <w:sz w:val="14"/>
                <w:szCs w:val="14"/>
              </w:rPr>
              <w:t xml:space="preserve"> Vp: 4</w:t>
            </w:r>
          </w:p>
          <w:p w14:paraId="41258FE7" w14:textId="466E89FC" w:rsidR="000C689D" w:rsidRDefault="000C689D" w:rsidP="000C6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>Vp:</w:t>
            </w:r>
            <w:r w:rsidR="007F4BC1">
              <w:rPr>
                <w:rFonts w:cs="Arial"/>
                <w:sz w:val="18"/>
                <w:szCs w:val="18"/>
              </w:rPr>
              <w:t xml:space="preserve"> 3</w:t>
            </w:r>
            <w:r w:rsidR="00880023">
              <w:rPr>
                <w:rFonts w:cs="Arial"/>
                <w:sz w:val="18"/>
                <w:szCs w:val="18"/>
              </w:rPr>
              <w:t xml:space="preserve"> met voldoende compensatie</w:t>
            </w:r>
          </w:p>
          <w:p w14:paraId="0C7FFEE2" w14:textId="24D5E707" w:rsidR="00D1359D" w:rsidRDefault="00E07A14" w:rsidP="000C6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Ec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: </w:t>
            </w:r>
            <w:r w:rsidR="005F0DDE">
              <w:rPr>
                <w:rFonts w:cs="Arial"/>
                <w:sz w:val="18"/>
                <w:szCs w:val="18"/>
              </w:rPr>
              <w:t>met hem gesproken e</w:t>
            </w:r>
            <w:r w:rsidR="00DF073D">
              <w:rPr>
                <w:rFonts w:cs="Arial"/>
                <w:sz w:val="18"/>
                <w:szCs w:val="18"/>
              </w:rPr>
              <w:t>en 5 moet haalbaar zijn</w:t>
            </w:r>
            <w:r w:rsidR="00526E39">
              <w:rPr>
                <w:rFonts w:cs="Arial"/>
                <w:sz w:val="18"/>
                <w:szCs w:val="18"/>
              </w:rPr>
              <w:t>.</w:t>
            </w:r>
          </w:p>
          <w:p w14:paraId="6F72CC06" w14:textId="3039AC3D" w:rsidR="00433DDD" w:rsidRDefault="00433DDD" w:rsidP="000C6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Gs</w:t>
            </w:r>
            <w:proofErr w:type="spellEnd"/>
            <w:r>
              <w:rPr>
                <w:rFonts w:cs="Arial"/>
                <w:sz w:val="18"/>
                <w:szCs w:val="18"/>
              </w:rPr>
              <w:t>:</w:t>
            </w:r>
            <w:r w:rsidR="00375A81">
              <w:rPr>
                <w:rFonts w:cs="Arial"/>
                <w:sz w:val="18"/>
                <w:szCs w:val="18"/>
              </w:rPr>
              <w:t xml:space="preserve"> </w:t>
            </w:r>
            <w:r w:rsidR="00F54A22">
              <w:rPr>
                <w:rFonts w:cs="Arial"/>
                <w:sz w:val="18"/>
                <w:szCs w:val="18"/>
              </w:rPr>
              <w:t xml:space="preserve">als hij </w:t>
            </w:r>
            <w:r w:rsidR="00375A81">
              <w:rPr>
                <w:rFonts w:cs="Arial"/>
                <w:sz w:val="18"/>
                <w:szCs w:val="18"/>
              </w:rPr>
              <w:t xml:space="preserve">zijn </w:t>
            </w:r>
            <w:proofErr w:type="spellStart"/>
            <w:r w:rsidR="00375A81">
              <w:rPr>
                <w:rFonts w:cs="Arial"/>
                <w:sz w:val="18"/>
                <w:szCs w:val="18"/>
              </w:rPr>
              <w:t>hw</w:t>
            </w:r>
            <w:proofErr w:type="spellEnd"/>
            <w:r w:rsidR="00375A81">
              <w:rPr>
                <w:rFonts w:cs="Arial"/>
                <w:sz w:val="18"/>
                <w:szCs w:val="18"/>
              </w:rPr>
              <w:t xml:space="preserve"> ma</w:t>
            </w:r>
            <w:r w:rsidR="00F54A22">
              <w:rPr>
                <w:rFonts w:cs="Arial"/>
                <w:sz w:val="18"/>
                <w:szCs w:val="18"/>
              </w:rPr>
              <w:t>akt</w:t>
            </w:r>
            <w:r w:rsidR="00551993">
              <w:rPr>
                <w:rFonts w:cs="Arial"/>
                <w:sz w:val="18"/>
                <w:szCs w:val="18"/>
              </w:rPr>
              <w:t>, le</w:t>
            </w:r>
            <w:r w:rsidR="00F54A22">
              <w:rPr>
                <w:rFonts w:cs="Arial"/>
                <w:sz w:val="18"/>
                <w:szCs w:val="18"/>
              </w:rPr>
              <w:t>ert</w:t>
            </w:r>
            <w:r w:rsidR="00551993">
              <w:rPr>
                <w:rFonts w:cs="Arial"/>
                <w:sz w:val="18"/>
                <w:szCs w:val="18"/>
              </w:rPr>
              <w:t xml:space="preserve"> en voldoende stof herha</w:t>
            </w:r>
            <w:r w:rsidR="00F54A22">
              <w:rPr>
                <w:rFonts w:cs="Arial"/>
                <w:sz w:val="18"/>
                <w:szCs w:val="18"/>
              </w:rPr>
              <w:t>alt heeft hij de capaciteiten</w:t>
            </w:r>
            <w:r w:rsidR="0015360F">
              <w:rPr>
                <w:rFonts w:cs="Arial"/>
                <w:sz w:val="18"/>
                <w:szCs w:val="18"/>
              </w:rPr>
              <w:t xml:space="preserve"> om een voldoende te staan.</w:t>
            </w:r>
          </w:p>
          <w:p w14:paraId="18C8C43C" w14:textId="77777777" w:rsidR="006F7DD0" w:rsidRPr="000C689D" w:rsidRDefault="006F7DD0" w:rsidP="000C6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590E6B81" w14:textId="77777777" w:rsidR="000C689D" w:rsidRPr="000C689D" w:rsidRDefault="000C689D" w:rsidP="000C6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193F24DC" w14:textId="77777777" w:rsidR="000C689D" w:rsidRPr="000C689D" w:rsidRDefault="000C689D" w:rsidP="000C6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 xml:space="preserve"> </w:t>
            </w:r>
          </w:p>
          <w:p w14:paraId="57610C66" w14:textId="77777777" w:rsidR="000C689D" w:rsidRPr="00AE2B12" w:rsidRDefault="000C689D" w:rsidP="000D7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  <w:p w14:paraId="4CE1B9A8" w14:textId="73189DA9" w:rsidR="00C16055" w:rsidRPr="00AE2B12" w:rsidRDefault="00AD766C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Kan erg </w:t>
            </w:r>
            <w:r w:rsidR="00865BBD" w:rsidRPr="00AE2B12">
              <w:rPr>
                <w:rFonts w:cs="Arial"/>
                <w:sz w:val="14"/>
                <w:szCs w:val="14"/>
              </w:rPr>
              <w:t xml:space="preserve">ongeïnteresseerd overkomen. </w:t>
            </w:r>
            <w:r w:rsidR="004A2DAB" w:rsidRPr="00AE2B12">
              <w:rPr>
                <w:rFonts w:cs="Arial"/>
                <w:sz w:val="14"/>
                <w:szCs w:val="14"/>
              </w:rPr>
              <w:t xml:space="preserve">Vanwaar de T bij </w:t>
            </w:r>
            <w:proofErr w:type="spellStart"/>
            <w:r w:rsidR="004A2DAB" w:rsidRPr="00AE2B12">
              <w:rPr>
                <w:rFonts w:cs="Arial"/>
                <w:sz w:val="14"/>
                <w:szCs w:val="14"/>
              </w:rPr>
              <w:t>ltg</w:t>
            </w:r>
            <w:proofErr w:type="spellEnd"/>
            <w:r w:rsidR="004A2DAB" w:rsidRPr="00AE2B12">
              <w:rPr>
                <w:rFonts w:cs="Arial"/>
                <w:sz w:val="14"/>
                <w:szCs w:val="14"/>
              </w:rPr>
              <w:t>?</w:t>
            </w:r>
            <w:r w:rsidR="00865BBD" w:rsidRPr="00AE2B12">
              <w:rPr>
                <w:rFonts w:cs="Arial"/>
                <w:sz w:val="14"/>
                <w:szCs w:val="14"/>
              </w:rPr>
              <w:t xml:space="preserve"> </w:t>
            </w:r>
          </w:p>
          <w:p w14:paraId="13CDBFE2" w14:textId="5C05CA10" w:rsidR="00483C47" w:rsidRPr="00AE2B12" w:rsidRDefault="00672A55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proofErr w:type="spellStart"/>
            <w:r w:rsidRPr="00AE2B12">
              <w:rPr>
                <w:rFonts w:cs="Arial"/>
                <w:sz w:val="14"/>
                <w:szCs w:val="14"/>
              </w:rPr>
              <w:t>Wi</w:t>
            </w:r>
            <w:proofErr w:type="spellEnd"/>
            <w:r w:rsidR="00AD2458" w:rsidRPr="00AE2B12">
              <w:rPr>
                <w:rFonts w:cs="Arial"/>
                <w:sz w:val="14"/>
                <w:szCs w:val="14"/>
              </w:rPr>
              <w:t xml:space="preserve">, du, </w:t>
            </w:r>
            <w:proofErr w:type="spellStart"/>
            <w:r w:rsidR="006E3CC6" w:rsidRPr="00AE2B12">
              <w:rPr>
                <w:rFonts w:cs="Arial"/>
                <w:sz w:val="14"/>
                <w:szCs w:val="14"/>
              </w:rPr>
              <w:t>gs</w:t>
            </w:r>
            <w:proofErr w:type="spellEnd"/>
            <w:r w:rsidR="006E3CC6" w:rsidRPr="00AE2B12">
              <w:rPr>
                <w:rFonts w:cs="Arial"/>
                <w:sz w:val="14"/>
                <w:szCs w:val="14"/>
              </w:rPr>
              <w:t xml:space="preserve">, </w:t>
            </w:r>
            <w:proofErr w:type="spellStart"/>
            <w:r w:rsidR="006E3CC6" w:rsidRPr="00AE2B12">
              <w:rPr>
                <w:rFonts w:cs="Arial"/>
                <w:sz w:val="14"/>
                <w:szCs w:val="14"/>
              </w:rPr>
              <w:t>ec</w:t>
            </w:r>
            <w:proofErr w:type="spellEnd"/>
            <w:r w:rsidR="006E3CC6" w:rsidRPr="00AE2B12">
              <w:rPr>
                <w:rFonts w:cs="Arial"/>
                <w:sz w:val="14"/>
                <w:szCs w:val="14"/>
              </w:rPr>
              <w:t>: h</w:t>
            </w:r>
            <w:r w:rsidR="00E857F1" w:rsidRPr="00AE2B12">
              <w:rPr>
                <w:rFonts w:cs="Arial"/>
                <w:sz w:val="14"/>
                <w:szCs w:val="14"/>
              </w:rPr>
              <w:t>eeft hij he</w:t>
            </w:r>
            <w:r w:rsidR="00837025" w:rsidRPr="00AE2B12">
              <w:rPr>
                <w:rFonts w:cs="Arial"/>
                <w:sz w:val="14"/>
                <w:szCs w:val="14"/>
              </w:rPr>
              <w:t>t onderschat? Is het werkhouding</w:t>
            </w:r>
            <w:r w:rsidR="00CB6F4E" w:rsidRPr="00AE2B12">
              <w:rPr>
                <w:rFonts w:cs="Arial"/>
                <w:sz w:val="14"/>
                <w:szCs w:val="14"/>
              </w:rPr>
              <w:t xml:space="preserve"> of</w:t>
            </w:r>
            <w:r w:rsidRPr="00AE2B12">
              <w:rPr>
                <w:rFonts w:cs="Arial"/>
                <w:sz w:val="14"/>
                <w:szCs w:val="14"/>
              </w:rPr>
              <w:t xml:space="preserve"> capaciteit?</w:t>
            </w:r>
          </w:p>
          <w:p w14:paraId="13ED412A" w14:textId="77777777" w:rsidR="0060017B" w:rsidRPr="00AE2B12" w:rsidRDefault="0060017B" w:rsidP="6CC2C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  <w:p w14:paraId="12023636" w14:textId="14033A9D" w:rsidR="0060017B" w:rsidRPr="00AE2B12" w:rsidRDefault="49B668C3" w:rsidP="6CC2C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proofErr w:type="spellStart"/>
            <w:r w:rsidRPr="00AE2B12">
              <w:rPr>
                <w:rFonts w:cs="Arial"/>
                <w:sz w:val="14"/>
                <w:szCs w:val="14"/>
              </w:rPr>
              <w:t>Wa</w:t>
            </w:r>
            <w:proofErr w:type="spellEnd"/>
            <w:r w:rsidRPr="00AE2B12">
              <w:rPr>
                <w:rFonts w:cs="Arial"/>
                <w:sz w:val="14"/>
                <w:szCs w:val="14"/>
              </w:rPr>
              <w:t>:</w:t>
            </w:r>
            <w:r w:rsidR="63DDA4D1" w:rsidRPr="00AE2B12">
              <w:rPr>
                <w:rFonts w:cs="Arial"/>
                <w:sz w:val="14"/>
                <w:szCs w:val="14"/>
              </w:rPr>
              <w:t xml:space="preserve"> Werkt heel snel en waarschijnlijk daardoor niet nauwkeurig genoeg. Ik denk dat hij met simpel meer tijd en concentratie erin stoppen al een eind moet komen. </w:t>
            </w:r>
          </w:p>
          <w:p w14:paraId="33966915" w14:textId="098B9FCB" w:rsidR="0060017B" w:rsidRPr="00AE2B12" w:rsidRDefault="0060017B" w:rsidP="6CC2C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Du:</w:t>
            </w:r>
            <w:r w:rsidR="00CC1DCF" w:rsidRPr="00AE2B12">
              <w:rPr>
                <w:rFonts w:cs="Arial"/>
                <w:sz w:val="14"/>
                <w:szCs w:val="14"/>
              </w:rPr>
              <w:t xml:space="preserve"> </w:t>
            </w:r>
            <w:r w:rsidR="006E7EA6" w:rsidRPr="00AE2B12">
              <w:rPr>
                <w:rFonts w:cs="Arial"/>
                <w:sz w:val="14"/>
                <w:szCs w:val="14"/>
              </w:rPr>
              <w:t>nonchalante houding, is snel afgeleid. Over de hele linie zwak: oorzaak nu nog onduidelijk: inzet of inzet.</w:t>
            </w:r>
          </w:p>
          <w:p w14:paraId="292A2547" w14:textId="47EF2632" w:rsidR="00CC1DCF" w:rsidRPr="00AE2B12" w:rsidRDefault="0060017B" w:rsidP="6CC2C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proofErr w:type="spellStart"/>
            <w:r w:rsidRPr="00AE2B12">
              <w:rPr>
                <w:rFonts w:cs="Arial"/>
                <w:sz w:val="14"/>
                <w:szCs w:val="14"/>
              </w:rPr>
              <w:t>Gs</w:t>
            </w:r>
            <w:proofErr w:type="spellEnd"/>
            <w:r w:rsidRPr="00AE2B12">
              <w:rPr>
                <w:rFonts w:cs="Arial"/>
                <w:sz w:val="14"/>
                <w:szCs w:val="14"/>
              </w:rPr>
              <w:t>:</w:t>
            </w:r>
            <w:r w:rsidR="00CC1DCF" w:rsidRPr="00AE2B12">
              <w:rPr>
                <w:rFonts w:cs="Arial"/>
                <w:sz w:val="14"/>
                <w:szCs w:val="14"/>
              </w:rPr>
              <w:t xml:space="preserve"> werkt beter dan in het begin, werkt beter samen. Moet eerder beginnen met leren en </w:t>
            </w:r>
            <w:r w:rsidR="006E7EA6" w:rsidRPr="00AE2B12">
              <w:rPr>
                <w:rFonts w:cs="Arial"/>
                <w:sz w:val="14"/>
                <w:szCs w:val="14"/>
              </w:rPr>
              <w:t xml:space="preserve">het </w:t>
            </w:r>
            <w:r w:rsidR="00CC1DCF" w:rsidRPr="00AE2B12">
              <w:rPr>
                <w:rFonts w:cs="Arial"/>
                <w:sz w:val="14"/>
                <w:szCs w:val="14"/>
              </w:rPr>
              <w:t>materiaal gebruiken van de studiewijzer.</w:t>
            </w:r>
            <w:r w:rsidR="00A1543F" w:rsidRPr="00AE2B12">
              <w:rPr>
                <w:rFonts w:cs="Arial"/>
                <w:sz w:val="14"/>
                <w:szCs w:val="14"/>
              </w:rPr>
              <w:t xml:space="preserve"> </w:t>
            </w:r>
          </w:p>
          <w:p w14:paraId="2A2F271C" w14:textId="3E7196C2" w:rsidR="0060017B" w:rsidRPr="00AE2B12" w:rsidRDefault="0060017B" w:rsidP="6CC2C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proofErr w:type="spellStart"/>
            <w:r w:rsidRPr="00AE2B12">
              <w:rPr>
                <w:rFonts w:cs="Arial"/>
                <w:sz w:val="14"/>
                <w:szCs w:val="14"/>
              </w:rPr>
              <w:t>Ec</w:t>
            </w:r>
            <w:proofErr w:type="spellEnd"/>
            <w:r w:rsidRPr="00AE2B12">
              <w:rPr>
                <w:rFonts w:cs="Arial"/>
                <w:sz w:val="14"/>
                <w:szCs w:val="14"/>
              </w:rPr>
              <w:t>:</w:t>
            </w:r>
            <w:r w:rsidR="006E7EA6" w:rsidRPr="00AE2B12">
              <w:rPr>
                <w:rFonts w:cs="Arial"/>
                <w:sz w:val="14"/>
                <w:szCs w:val="14"/>
              </w:rPr>
              <w:t xml:space="preserve"> hij kan het wel moet tandje bijschakelen.</w:t>
            </w:r>
          </w:p>
          <w:p w14:paraId="310E9FB2" w14:textId="7552D325" w:rsidR="6EDBE671" w:rsidRPr="00AE2B12" w:rsidRDefault="6EDBE671" w:rsidP="6CC2C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LB; </w:t>
            </w:r>
            <w:r w:rsidR="3A2DFD85" w:rsidRPr="00AE2B12">
              <w:rPr>
                <w:rFonts w:cs="Arial"/>
                <w:sz w:val="14"/>
                <w:szCs w:val="14"/>
              </w:rPr>
              <w:t>begon serieus maar dat wordt minder</w:t>
            </w:r>
          </w:p>
          <w:p w14:paraId="1509E0CE" w14:textId="4D4DA9EF" w:rsidR="0029652A" w:rsidRPr="00AE2B12" w:rsidRDefault="00A1543F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En: op vmbo hoefde hij niets te doen, laat zich wat opklooien door d H4 doubleurs. Is opzoek naar zijn plaats.</w:t>
            </w:r>
          </w:p>
          <w:p w14:paraId="480A528F" w14:textId="3D6C5B5A" w:rsidR="00A1543F" w:rsidRPr="00AE2B12" w:rsidRDefault="00A1543F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Ckv: is heel erg geïnteresseerd: hij excelleert.</w:t>
            </w:r>
          </w:p>
          <w:p w14:paraId="534AA5D5" w14:textId="15A16C01" w:rsidR="0029652A" w:rsidRPr="00AE2B12" w:rsidRDefault="0029652A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9666AB" w:rsidRPr="00455B2F" w14:paraId="7511325C" w14:textId="77777777" w:rsidTr="3EED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3CACEC63" w14:textId="6CE27240" w:rsidR="009666AB" w:rsidRPr="00A76E77" w:rsidRDefault="003A1C21" w:rsidP="009666AB">
            <w:pPr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cs="Arial"/>
                <w:sz w:val="18"/>
                <w:szCs w:val="18"/>
                <w:highlight w:val="yellow"/>
              </w:rPr>
              <w:t>God</w:t>
            </w:r>
          </w:p>
        </w:tc>
        <w:tc>
          <w:tcPr>
            <w:tcW w:w="625" w:type="dxa"/>
          </w:tcPr>
          <w:p w14:paraId="427166DB" w14:textId="4645E162" w:rsidR="009666AB" w:rsidRPr="00A76E77" w:rsidRDefault="009666AB" w:rsidP="00966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150" w:type="dxa"/>
          </w:tcPr>
          <w:p w14:paraId="1ABD1A9B" w14:textId="784A6232" w:rsidR="009666AB" w:rsidRPr="00A76E77" w:rsidRDefault="00B444A9" w:rsidP="3EED1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18"/>
                <w:szCs w:val="18"/>
                <w:highlight w:val="green"/>
              </w:rPr>
            </w:pPr>
            <w:r>
              <w:rPr>
                <w:rFonts w:cs="Arial"/>
                <w:b/>
                <w:bCs/>
                <w:sz w:val="16"/>
                <w:szCs w:val="16"/>
                <w:highlight w:val="green"/>
              </w:rPr>
              <w:t>Zoon</w:t>
            </w:r>
          </w:p>
        </w:tc>
        <w:tc>
          <w:tcPr>
            <w:tcW w:w="950" w:type="dxa"/>
          </w:tcPr>
          <w:p w14:paraId="5208D5F3" w14:textId="176FD25C" w:rsidR="009666AB" w:rsidRPr="00AE2B12" w:rsidRDefault="001535E9" w:rsidP="00966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AE2B12">
              <w:rPr>
                <w:rFonts w:cs="Arial"/>
                <w:sz w:val="16"/>
                <w:szCs w:val="16"/>
              </w:rPr>
              <w:t>vrs</w:t>
            </w:r>
            <w:proofErr w:type="spellEnd"/>
            <w:proofErr w:type="gramEnd"/>
          </w:p>
        </w:tc>
        <w:tc>
          <w:tcPr>
            <w:tcW w:w="11877" w:type="dxa"/>
          </w:tcPr>
          <w:p w14:paraId="0892A1B9" w14:textId="4CEE4A89" w:rsidR="00850BC5" w:rsidRDefault="000D7C1A" w:rsidP="00586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) </w:t>
            </w:r>
          </w:p>
          <w:p w14:paraId="7CAD8E8C" w14:textId="4BDB8B5D" w:rsidR="000C689D" w:rsidRPr="000C689D" w:rsidRDefault="000C689D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>Vp:</w:t>
            </w:r>
            <w:r w:rsidR="00A76E77">
              <w:rPr>
                <w:rFonts w:cs="Arial"/>
                <w:sz w:val="18"/>
                <w:szCs w:val="18"/>
              </w:rPr>
              <w:t xml:space="preserve"> 3, gaat over de hele linie achteruit</w:t>
            </w:r>
            <w:r w:rsidR="00A76E77" w:rsidRPr="37AD3504">
              <w:rPr>
                <w:rFonts w:cs="Arial"/>
                <w:sz w:val="18"/>
                <w:szCs w:val="18"/>
              </w:rPr>
              <w:t xml:space="preserve">. Van 0 naar 3 verliespunten. </w:t>
            </w:r>
            <w:proofErr w:type="gramStart"/>
            <w:r w:rsidR="00B444A9">
              <w:rPr>
                <w:rFonts w:cs="Arial"/>
                <w:sz w:val="18"/>
                <w:szCs w:val="18"/>
              </w:rPr>
              <w:t xml:space="preserve">God </w:t>
            </w:r>
            <w:r w:rsidR="00A76E77" w:rsidRPr="37AD3504">
              <w:rPr>
                <w:rFonts w:cs="Arial"/>
                <w:sz w:val="18"/>
                <w:szCs w:val="18"/>
              </w:rPr>
              <w:t xml:space="preserve"> wil</w:t>
            </w:r>
            <w:proofErr w:type="gramEnd"/>
            <w:r w:rsidR="00A76E77" w:rsidRPr="37AD3504">
              <w:rPr>
                <w:rFonts w:cs="Arial"/>
                <w:sz w:val="18"/>
                <w:szCs w:val="18"/>
              </w:rPr>
              <w:t xml:space="preserve"> het jaar eindigen met 0vp en probeert de schouders er weer onder te zetten. Positieve aanmoediging en haar betrekken bij de les zijn belangrijk. </w:t>
            </w:r>
          </w:p>
          <w:p w14:paraId="29429290" w14:textId="77777777" w:rsidR="000C689D" w:rsidRPr="000C689D" w:rsidRDefault="000C689D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79FD61F8" w14:textId="77777777" w:rsidR="000C689D" w:rsidRPr="000C689D" w:rsidRDefault="000C689D" w:rsidP="000C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 xml:space="preserve"> </w:t>
            </w:r>
          </w:p>
          <w:p w14:paraId="729296BC" w14:textId="77777777" w:rsidR="000C689D" w:rsidRPr="00AE2B12" w:rsidRDefault="000C689D" w:rsidP="00586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  <w:p w14:paraId="2C2E49F3" w14:textId="5DA947D7" w:rsidR="00E90027" w:rsidRPr="00AE2B12" w:rsidRDefault="00F34D4D" w:rsidP="00586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lastRenderedPageBreak/>
              <w:t xml:space="preserve">Ondersteuning van </w:t>
            </w:r>
            <w:r w:rsidR="00E76A5D" w:rsidRPr="00AE2B12">
              <w:rPr>
                <w:rFonts w:cs="Arial"/>
                <w:sz w:val="14"/>
                <w:szCs w:val="14"/>
              </w:rPr>
              <w:t xml:space="preserve">zorgteam (Auke) </w:t>
            </w:r>
          </w:p>
          <w:p w14:paraId="3608DBD4" w14:textId="59D19CD7" w:rsidR="003B4866" w:rsidRPr="00AE2B12" w:rsidRDefault="00657AA9" w:rsidP="00586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Studie gericht op animatie/ comicdesign </w:t>
            </w:r>
          </w:p>
          <w:p w14:paraId="6FD1F814" w14:textId="41BA91A6" w:rsidR="67E079B2" w:rsidRPr="00AE2B12" w:rsidRDefault="67E079B2" w:rsidP="78907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E2B12">
              <w:rPr>
                <w:rFonts w:cs="Arial"/>
                <w:sz w:val="14"/>
                <w:szCs w:val="14"/>
              </w:rPr>
              <w:t>Kubv</w:t>
            </w:r>
            <w:proofErr w:type="spellEnd"/>
            <w:r w:rsidRPr="00AE2B12">
              <w:rPr>
                <w:rFonts w:cs="Arial"/>
                <w:sz w:val="14"/>
                <w:szCs w:val="14"/>
              </w:rPr>
              <w:t xml:space="preserve">. Doet het hier prima. Kan wel enorm eigenwijs zijn. Zou </w:t>
            </w:r>
            <w:r w:rsidR="031A6B82" w:rsidRPr="00AE2B12">
              <w:rPr>
                <w:rFonts w:cs="Arial"/>
                <w:sz w:val="14"/>
                <w:szCs w:val="14"/>
              </w:rPr>
              <w:t>bij een opdracht een probleem kunnen worden</w:t>
            </w:r>
          </w:p>
          <w:p w14:paraId="1446A413" w14:textId="570B207E" w:rsidR="009666AB" w:rsidRPr="00AE2B12" w:rsidRDefault="009666AB" w:rsidP="0096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9666AB" w:rsidRPr="00455B2F" w14:paraId="23DAE2B2" w14:textId="77777777" w:rsidTr="3EED1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2FC5DBE0" w14:textId="7184528F" w:rsidR="009666AB" w:rsidRPr="00AE2B12" w:rsidRDefault="00B444A9" w:rsidP="009666AB">
            <w:pPr>
              <w:rPr>
                <w:rFonts w:cs="Arial"/>
                <w:b w:val="0"/>
                <w:bCs w:val="0"/>
                <w:sz w:val="18"/>
                <w:szCs w:val="18"/>
              </w:rPr>
            </w:pPr>
            <w:r>
              <w:rPr>
                <w:rFonts w:cs="Arial"/>
                <w:b w:val="0"/>
                <w:bCs w:val="0"/>
                <w:sz w:val="16"/>
                <w:szCs w:val="16"/>
              </w:rPr>
              <w:lastRenderedPageBreak/>
              <w:t>Dirk</w:t>
            </w:r>
          </w:p>
        </w:tc>
        <w:tc>
          <w:tcPr>
            <w:tcW w:w="625" w:type="dxa"/>
          </w:tcPr>
          <w:p w14:paraId="2E39993B" w14:textId="5D29B329" w:rsidR="009666AB" w:rsidRPr="00AE2B12" w:rsidRDefault="009666AB" w:rsidP="009666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gramStart"/>
            <w:r w:rsidRPr="00AE2B12">
              <w:rPr>
                <w:rFonts w:cs="Arial"/>
                <w:sz w:val="16"/>
                <w:szCs w:val="16"/>
              </w:rPr>
              <w:t>van</w:t>
            </w:r>
            <w:proofErr w:type="gramEnd"/>
          </w:p>
        </w:tc>
        <w:tc>
          <w:tcPr>
            <w:tcW w:w="1150" w:type="dxa"/>
          </w:tcPr>
          <w:p w14:paraId="6E5F414F" w14:textId="1EE70B29" w:rsidR="009666AB" w:rsidRPr="00AE2B12" w:rsidRDefault="00B444A9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6"/>
                <w:szCs w:val="16"/>
              </w:rPr>
              <w:t>Broek</w:t>
            </w:r>
          </w:p>
        </w:tc>
        <w:tc>
          <w:tcPr>
            <w:tcW w:w="950" w:type="dxa"/>
          </w:tcPr>
          <w:p w14:paraId="69EB0262" w14:textId="02E5B092" w:rsidR="009666AB" w:rsidRPr="00AE2B12" w:rsidRDefault="00DD18D0" w:rsidP="009666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AE2B12">
              <w:rPr>
                <w:rFonts w:cs="Arial"/>
                <w:sz w:val="16"/>
                <w:szCs w:val="16"/>
              </w:rPr>
              <w:t>vrs</w:t>
            </w:r>
            <w:proofErr w:type="spellEnd"/>
            <w:proofErr w:type="gramEnd"/>
          </w:p>
        </w:tc>
        <w:tc>
          <w:tcPr>
            <w:tcW w:w="11877" w:type="dxa"/>
          </w:tcPr>
          <w:p w14:paraId="3167A040" w14:textId="1FD5A1AE" w:rsidR="00C16055" w:rsidRPr="00AE2B12" w:rsidRDefault="00C16055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Doorstromer.</w:t>
            </w:r>
            <w:r w:rsidR="00CC3F08" w:rsidRPr="00AE2B12">
              <w:rPr>
                <w:rFonts w:cs="Arial"/>
                <w:sz w:val="14"/>
                <w:szCs w:val="14"/>
              </w:rPr>
              <w:t xml:space="preserve"> (</w:t>
            </w:r>
            <w:proofErr w:type="gramStart"/>
            <w:r w:rsidR="00CC3F08" w:rsidRPr="00AE2B12">
              <w:rPr>
                <w:rFonts w:cs="Arial"/>
                <w:sz w:val="14"/>
                <w:szCs w:val="14"/>
              </w:rPr>
              <w:t>havo</w:t>
            </w:r>
            <w:proofErr w:type="gramEnd"/>
            <w:r w:rsidR="00CC3F08" w:rsidRPr="00AE2B12">
              <w:rPr>
                <w:rFonts w:cs="Arial"/>
                <w:sz w:val="14"/>
                <w:szCs w:val="14"/>
              </w:rPr>
              <w:t>1 en 2 gedaan, daarna gt3 en gt4</w:t>
            </w:r>
            <w:r w:rsidR="00673138" w:rsidRPr="00AE2B12">
              <w:rPr>
                <w:rFonts w:cs="Arial"/>
                <w:sz w:val="14"/>
                <w:szCs w:val="14"/>
              </w:rPr>
              <w:t xml:space="preserve">, daarna havo4) </w:t>
            </w:r>
          </w:p>
          <w:p w14:paraId="548E091A" w14:textId="48395B91" w:rsidR="004C2B3F" w:rsidRDefault="00404833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Vader motorongeluk gehad met blijvend letsel.</w:t>
            </w:r>
          </w:p>
          <w:p w14:paraId="58EDDC84" w14:textId="085E0E4D" w:rsidR="008D7712" w:rsidRPr="000C689D" w:rsidRDefault="008D7712" w:rsidP="008D7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3EED1F03">
              <w:rPr>
                <w:rFonts w:cs="Arial"/>
                <w:sz w:val="18"/>
                <w:szCs w:val="18"/>
              </w:rPr>
              <w:t xml:space="preserve">Vp: 2 vanwege cijfer 1 bij GS door te late afmelding van moeder. </w:t>
            </w:r>
          </w:p>
          <w:p w14:paraId="38319A28" w14:textId="77777777" w:rsidR="008D7712" w:rsidRPr="000C689D" w:rsidRDefault="008D7712" w:rsidP="008D7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61F3C114" w14:textId="77777777" w:rsidR="008D7712" w:rsidRPr="000C689D" w:rsidRDefault="008D7712" w:rsidP="008D7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 xml:space="preserve"> </w:t>
            </w:r>
          </w:p>
          <w:p w14:paraId="0B97C85A" w14:textId="77777777" w:rsidR="008D7712" w:rsidRPr="00AE2B12" w:rsidRDefault="008D7712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  <w:p w14:paraId="32AE160C" w14:textId="1EFEE89E" w:rsidR="009666AB" w:rsidRPr="00AE2B12" w:rsidRDefault="009666AB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Vp: </w:t>
            </w:r>
            <w:r w:rsidR="00DD18D0" w:rsidRPr="00AE2B12">
              <w:rPr>
                <w:rFonts w:cs="Arial"/>
                <w:sz w:val="14"/>
                <w:szCs w:val="14"/>
              </w:rPr>
              <w:t xml:space="preserve">0 </w:t>
            </w:r>
          </w:p>
          <w:p w14:paraId="342EAA73" w14:textId="77777777" w:rsidR="0060017B" w:rsidRPr="00AE2B12" w:rsidRDefault="0060017B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  <w:p w14:paraId="720E1661" w14:textId="6DC1F98B" w:rsidR="667222BE" w:rsidRPr="00AE2B12" w:rsidRDefault="02BA8EE9" w:rsidP="6C0B4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E2B12">
              <w:rPr>
                <w:rFonts w:cs="Arial"/>
                <w:sz w:val="14"/>
                <w:szCs w:val="14"/>
              </w:rPr>
              <w:t>Gs</w:t>
            </w:r>
            <w:proofErr w:type="spellEnd"/>
            <w:r w:rsidRPr="00AE2B12">
              <w:rPr>
                <w:rFonts w:cs="Arial"/>
                <w:sz w:val="14"/>
                <w:szCs w:val="14"/>
              </w:rPr>
              <w:t>: Heel stil</w:t>
            </w:r>
            <w:r w:rsidR="233BA068" w:rsidRPr="00AE2B12">
              <w:rPr>
                <w:rFonts w:cs="Arial"/>
                <w:sz w:val="14"/>
                <w:szCs w:val="14"/>
              </w:rPr>
              <w:t>/rustig</w:t>
            </w:r>
            <w:r w:rsidRPr="00AE2B12">
              <w:rPr>
                <w:rFonts w:cs="Arial"/>
                <w:sz w:val="14"/>
                <w:szCs w:val="14"/>
              </w:rPr>
              <w:t xml:space="preserve"> in de les.</w:t>
            </w:r>
            <w:r w:rsidR="18E0A09C" w:rsidRPr="00AE2B12">
              <w:rPr>
                <w:rFonts w:cs="Arial"/>
                <w:sz w:val="14"/>
                <w:szCs w:val="14"/>
              </w:rPr>
              <w:t xml:space="preserve"> Doet het verder goed</w:t>
            </w:r>
          </w:p>
          <w:p w14:paraId="7CCEC7FB" w14:textId="5DEB9B35" w:rsidR="0029652A" w:rsidRPr="00AE2B12" w:rsidRDefault="0029652A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14"/>
                <w:szCs w:val="14"/>
              </w:rPr>
            </w:pPr>
          </w:p>
        </w:tc>
      </w:tr>
      <w:tr w:rsidR="009666AB" w:rsidRPr="00455B2F" w14:paraId="3038B804" w14:textId="77777777" w:rsidTr="3EED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1F37798B" w14:textId="74F42714" w:rsidR="009666AB" w:rsidRPr="00AE2B12" w:rsidRDefault="00321918" w:rsidP="009666AB">
            <w:pPr>
              <w:rPr>
                <w:rFonts w:cs="Arial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cs="Arial"/>
                <w:b w:val="0"/>
                <w:bCs w:val="0"/>
                <w:sz w:val="16"/>
                <w:szCs w:val="16"/>
              </w:rPr>
              <w:t>Nistel</w:t>
            </w:r>
            <w:proofErr w:type="spellEnd"/>
          </w:p>
        </w:tc>
        <w:tc>
          <w:tcPr>
            <w:tcW w:w="625" w:type="dxa"/>
          </w:tcPr>
          <w:p w14:paraId="130A3917" w14:textId="558C145D" w:rsidR="009666AB" w:rsidRPr="00AE2B12" w:rsidRDefault="009666AB" w:rsidP="00966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150" w:type="dxa"/>
          </w:tcPr>
          <w:p w14:paraId="54896C3F" w14:textId="0486D4A2" w:rsidR="009666AB" w:rsidRPr="00AE2B12" w:rsidRDefault="00321918" w:rsidP="0096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6"/>
                <w:szCs w:val="16"/>
              </w:rPr>
              <w:t>Roy</w:t>
            </w:r>
          </w:p>
        </w:tc>
        <w:tc>
          <w:tcPr>
            <w:tcW w:w="950" w:type="dxa"/>
          </w:tcPr>
          <w:p w14:paraId="771CFF88" w14:textId="0637606D" w:rsidR="009666AB" w:rsidRPr="00AE2B12" w:rsidRDefault="007A0314" w:rsidP="00966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AE2B12">
              <w:rPr>
                <w:rFonts w:cs="Arial"/>
                <w:sz w:val="16"/>
                <w:szCs w:val="16"/>
              </w:rPr>
              <w:t>vrs</w:t>
            </w:r>
            <w:proofErr w:type="spellEnd"/>
            <w:proofErr w:type="gramEnd"/>
          </w:p>
        </w:tc>
        <w:tc>
          <w:tcPr>
            <w:tcW w:w="11877" w:type="dxa"/>
          </w:tcPr>
          <w:p w14:paraId="3593693E" w14:textId="0CDEC552" w:rsidR="006C7AA0" w:rsidRPr="00AE2B12" w:rsidRDefault="0087582A" w:rsidP="00586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Overstap van V3 </w:t>
            </w:r>
            <w:r w:rsidR="00CD550C" w:rsidRPr="00AE2B12">
              <w:rPr>
                <w:rFonts w:cs="Arial"/>
                <w:sz w:val="14"/>
                <w:szCs w:val="14"/>
              </w:rPr>
              <w:t>naar H4</w:t>
            </w:r>
          </w:p>
          <w:p w14:paraId="1C9D1DEC" w14:textId="375B4B26" w:rsidR="000D1120" w:rsidRDefault="00C23FC6" w:rsidP="00586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Deelnemer buddy-traject brugklas</w:t>
            </w:r>
          </w:p>
          <w:p w14:paraId="0A5CE860" w14:textId="17BA4F85" w:rsidR="008D7712" w:rsidRPr="000C689D" w:rsidRDefault="008D7712" w:rsidP="008D7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3EED1F03">
              <w:rPr>
                <w:rFonts w:cs="Arial"/>
                <w:sz w:val="18"/>
                <w:szCs w:val="18"/>
              </w:rPr>
              <w:t>Vp:2</w:t>
            </w:r>
          </w:p>
          <w:p w14:paraId="294B55BC" w14:textId="77777777" w:rsidR="008D7712" w:rsidRPr="000C689D" w:rsidRDefault="008D7712" w:rsidP="008D7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4A24E33D" w14:textId="77777777" w:rsidR="008D7712" w:rsidRPr="000C689D" w:rsidRDefault="008D7712" w:rsidP="008D7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 xml:space="preserve"> </w:t>
            </w:r>
          </w:p>
          <w:p w14:paraId="2EB5AA8E" w14:textId="77777777" w:rsidR="008D7712" w:rsidRPr="00AE2B12" w:rsidRDefault="008D7712" w:rsidP="00586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  <w:p w14:paraId="21F69F92" w14:textId="267D7237" w:rsidR="005863A5" w:rsidRPr="00AE2B12" w:rsidRDefault="005863A5" w:rsidP="00586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Vp: </w:t>
            </w:r>
            <w:r w:rsidR="0021642F" w:rsidRPr="00AE2B12">
              <w:rPr>
                <w:rFonts w:cs="Arial"/>
                <w:sz w:val="14"/>
                <w:szCs w:val="14"/>
              </w:rPr>
              <w:t>2</w:t>
            </w:r>
            <w:r w:rsidR="00472854" w:rsidRPr="00AE2B12">
              <w:rPr>
                <w:rFonts w:cs="Arial"/>
                <w:sz w:val="14"/>
                <w:szCs w:val="14"/>
              </w:rPr>
              <w:t xml:space="preserve"> </w:t>
            </w:r>
            <w:r w:rsidR="00D34670" w:rsidRPr="00AE2B12">
              <w:rPr>
                <w:rFonts w:cs="Arial"/>
                <w:sz w:val="14"/>
                <w:szCs w:val="14"/>
              </w:rPr>
              <w:t>met</w:t>
            </w:r>
            <w:r w:rsidR="00472854" w:rsidRPr="00AE2B12">
              <w:rPr>
                <w:rFonts w:cs="Arial"/>
                <w:sz w:val="14"/>
                <w:szCs w:val="14"/>
              </w:rPr>
              <w:t xml:space="preserve"> voldoende compensatiepunten</w:t>
            </w:r>
          </w:p>
          <w:p w14:paraId="2C0B3474" w14:textId="77777777" w:rsidR="0060017B" w:rsidRPr="00AE2B12" w:rsidRDefault="0060017B" w:rsidP="6C0B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  <w:p w14:paraId="59543D62" w14:textId="7D4DC854" w:rsidR="5E355D02" w:rsidRPr="00AE2B12" w:rsidRDefault="5E355D02" w:rsidP="6C0B4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B12">
              <w:rPr>
                <w:rFonts w:cs="Arial"/>
                <w:sz w:val="14"/>
                <w:szCs w:val="14"/>
              </w:rPr>
              <w:t>GS: leuke leerling. Prima.</w:t>
            </w:r>
          </w:p>
          <w:p w14:paraId="2E3E89C9" w14:textId="23236E18" w:rsidR="009666AB" w:rsidRPr="00AE2B12" w:rsidRDefault="009666AB" w:rsidP="0096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9666AB" w:rsidRPr="00455B2F" w14:paraId="66B06114" w14:textId="77777777" w:rsidTr="3EED1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0AF83CAF" w14:textId="265BEE9E" w:rsidR="009666AB" w:rsidRPr="00E32111" w:rsidRDefault="005245C5" w:rsidP="009666AB">
            <w:pPr>
              <w:rPr>
                <w:rFonts w:cs="Arial"/>
                <w:sz w:val="18"/>
                <w:szCs w:val="18"/>
                <w:highlight w:val="green"/>
              </w:rPr>
            </w:pPr>
            <w:r>
              <w:rPr>
                <w:rFonts w:cs="Arial"/>
                <w:sz w:val="16"/>
                <w:szCs w:val="16"/>
                <w:highlight w:val="green"/>
              </w:rPr>
              <w:t>Bas</w:t>
            </w:r>
          </w:p>
        </w:tc>
        <w:tc>
          <w:tcPr>
            <w:tcW w:w="625" w:type="dxa"/>
          </w:tcPr>
          <w:p w14:paraId="58AD6010" w14:textId="2FDDEFE7" w:rsidR="009666AB" w:rsidRPr="00E32111" w:rsidRDefault="009666AB" w:rsidP="009666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18"/>
                <w:szCs w:val="18"/>
                <w:highlight w:val="green"/>
              </w:rPr>
            </w:pPr>
          </w:p>
        </w:tc>
        <w:tc>
          <w:tcPr>
            <w:tcW w:w="1150" w:type="dxa"/>
          </w:tcPr>
          <w:p w14:paraId="7D075EA6" w14:textId="67C0B8B0" w:rsidR="009666AB" w:rsidRPr="00E32111" w:rsidRDefault="005245C5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18"/>
                <w:szCs w:val="18"/>
                <w:highlight w:val="green"/>
              </w:rPr>
            </w:pPr>
            <w:proofErr w:type="spellStart"/>
            <w:r>
              <w:rPr>
                <w:rFonts w:cs="Arial"/>
                <w:b/>
                <w:bCs/>
                <w:sz w:val="16"/>
                <w:szCs w:val="16"/>
                <w:highlight w:val="green"/>
              </w:rPr>
              <w:t>Sie</w:t>
            </w:r>
            <w:proofErr w:type="spellEnd"/>
          </w:p>
        </w:tc>
        <w:tc>
          <w:tcPr>
            <w:tcW w:w="950" w:type="dxa"/>
          </w:tcPr>
          <w:p w14:paraId="24A6B814" w14:textId="50F34B08" w:rsidR="009666AB" w:rsidRPr="00AE2B12" w:rsidRDefault="00F903AA" w:rsidP="009666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AE2B12">
              <w:rPr>
                <w:rFonts w:cs="Arial"/>
                <w:sz w:val="16"/>
                <w:szCs w:val="16"/>
              </w:rPr>
              <w:t>swl</w:t>
            </w:r>
            <w:proofErr w:type="spellEnd"/>
            <w:proofErr w:type="gramEnd"/>
          </w:p>
        </w:tc>
        <w:tc>
          <w:tcPr>
            <w:tcW w:w="11877" w:type="dxa"/>
          </w:tcPr>
          <w:p w14:paraId="5E3202A1" w14:textId="0082FD24" w:rsidR="008D7712" w:rsidRPr="000C689D" w:rsidRDefault="008D7712" w:rsidP="008D7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>Vp:</w:t>
            </w:r>
            <w:r w:rsidR="007442EB">
              <w:rPr>
                <w:rFonts w:cs="Arial"/>
                <w:sz w:val="18"/>
                <w:szCs w:val="18"/>
              </w:rPr>
              <w:t xml:space="preserve"> 2 bij kernvakken</w:t>
            </w:r>
          </w:p>
          <w:p w14:paraId="5791FBF3" w14:textId="081FB9D4" w:rsidR="008D7712" w:rsidRPr="000C689D" w:rsidRDefault="00465AA6" w:rsidP="008D7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Wb</w:t>
            </w:r>
            <w:r w:rsidR="009048BE">
              <w:rPr>
                <w:rFonts w:cs="Arial"/>
                <w:sz w:val="18"/>
                <w:szCs w:val="18"/>
              </w:rPr>
              <w:t xml:space="preserve"> twijfel gekregen bij advies. Hij werkt hard maar inzicht ontbreekt. Stelt geen vragen</w:t>
            </w:r>
            <w:r w:rsidR="00642B36">
              <w:rPr>
                <w:rFonts w:cs="Arial"/>
                <w:sz w:val="18"/>
                <w:szCs w:val="18"/>
              </w:rPr>
              <w:t>.</w:t>
            </w:r>
            <w:r w:rsidR="00370CDE">
              <w:rPr>
                <w:rFonts w:cs="Arial"/>
                <w:sz w:val="18"/>
                <w:szCs w:val="18"/>
              </w:rPr>
              <w:t xml:space="preserve"> Verwachting dat een V lastig gaat worden</w:t>
            </w:r>
            <w:r w:rsidR="00C13718">
              <w:rPr>
                <w:rFonts w:cs="Arial"/>
                <w:sz w:val="18"/>
                <w:szCs w:val="18"/>
              </w:rPr>
              <w:t xml:space="preserve">. 1-1 begeleiding mogelijk een optie?! Hij moet aanpak </w:t>
            </w:r>
            <w:r w:rsidR="002B4370">
              <w:rPr>
                <w:rFonts w:cs="Arial"/>
                <w:sz w:val="18"/>
                <w:szCs w:val="18"/>
              </w:rPr>
              <w:t>van vragen leren</w:t>
            </w:r>
          </w:p>
          <w:p w14:paraId="500EC8F5" w14:textId="77777777" w:rsidR="00096CF6" w:rsidRDefault="00096CF6" w:rsidP="00C1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5BEBC0BF" w14:textId="59C075BB" w:rsidR="005A6346" w:rsidRPr="005A6346" w:rsidRDefault="005A6346" w:rsidP="005A63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En: o</w:t>
            </w:r>
            <w:r w:rsidRPr="005A6346">
              <w:rPr>
                <w:rFonts w:ascii="Arial" w:hAnsi="Arial" w:cs="Arial"/>
                <w:sz w:val="18"/>
                <w:szCs w:val="18"/>
              </w:rPr>
              <w:t>ndanks dat ik hem nu wat langer in de les heb, zie ik geen veranderingen bij</w:t>
            </w:r>
            <w:r w:rsidR="005245C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245C5">
              <w:rPr>
                <w:rFonts w:ascii="Arial" w:hAnsi="Arial" w:cs="Arial"/>
                <w:sz w:val="18"/>
                <w:szCs w:val="18"/>
              </w:rPr>
              <w:t>BAs</w:t>
            </w:r>
            <w:proofErr w:type="spellEnd"/>
            <w:r w:rsidRPr="005A6346">
              <w:rPr>
                <w:rFonts w:ascii="Arial" w:hAnsi="Arial" w:cs="Arial"/>
                <w:sz w:val="18"/>
                <w:szCs w:val="18"/>
              </w:rPr>
              <w:t>. Hij is aanwezig,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A6346">
              <w:rPr>
                <w:rFonts w:ascii="Arial" w:hAnsi="Arial" w:cs="Arial"/>
                <w:sz w:val="18"/>
                <w:szCs w:val="18"/>
              </w:rPr>
              <w:t>werkt op zijn laptop maar stelt helaas nog steeds geen vragen. We hebben nog meer toetsen te gaan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A6346">
              <w:rPr>
                <w:rFonts w:ascii="Arial" w:hAnsi="Arial" w:cs="Arial"/>
                <w:sz w:val="18"/>
                <w:szCs w:val="18"/>
              </w:rPr>
              <w:t>dan we gehad hebben, dus er zijn zeker nog mogelijkheden om zijn cijfer omhoog te krijgen en een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A6346">
              <w:rPr>
                <w:rFonts w:ascii="Arial" w:hAnsi="Arial" w:cs="Arial"/>
                <w:sz w:val="18"/>
                <w:szCs w:val="18"/>
              </w:rPr>
              <w:t>actievere houding tijdens de les zou zeker al kunnen helpen.</w:t>
            </w:r>
          </w:p>
          <w:p w14:paraId="7E4E3D45" w14:textId="77777777" w:rsidR="005A6346" w:rsidRPr="005A6346" w:rsidRDefault="005A6346" w:rsidP="005A63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A6346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5164CAF9" w14:textId="02572DD4" w:rsidR="005A6346" w:rsidRPr="005A6346" w:rsidRDefault="005A6346" w:rsidP="005A63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A6346">
              <w:rPr>
                <w:rFonts w:ascii="Arial" w:hAnsi="Arial" w:cs="Arial"/>
                <w:sz w:val="18"/>
                <w:szCs w:val="18"/>
              </w:rPr>
              <w:t>Weet jij of hij inmiddels (weer) gebruik maakt van Sprint? Zoals ik hierboven ook heb gezet, er is nog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A6346">
              <w:rPr>
                <w:rFonts w:ascii="Arial" w:hAnsi="Arial" w:cs="Arial"/>
                <w:sz w:val="18"/>
                <w:szCs w:val="18"/>
              </w:rPr>
              <w:t>een schrijftoets en een leestoets waarbij Sprint enorm zou kunnen helpen. Ik ben bang dat als hij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A6346">
              <w:rPr>
                <w:rFonts w:ascii="Arial" w:hAnsi="Arial" w:cs="Arial"/>
                <w:sz w:val="18"/>
                <w:szCs w:val="18"/>
              </w:rPr>
              <w:t>doorgaat zoals hij het tot nu toe gedaan heeft, hij misschien nog wel onder de 4,5 gemiddeld gaat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A6346">
              <w:rPr>
                <w:rFonts w:ascii="Arial" w:hAnsi="Arial" w:cs="Arial"/>
                <w:sz w:val="18"/>
                <w:szCs w:val="18"/>
              </w:rPr>
              <w:t>komen</w:t>
            </w:r>
          </w:p>
          <w:p w14:paraId="2F4AAAD2" w14:textId="77777777" w:rsidR="00257066" w:rsidRDefault="00257066" w:rsidP="00C1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559DB5F6" w14:textId="77777777" w:rsidR="00096CF6" w:rsidRPr="000C689D" w:rsidRDefault="00096CF6" w:rsidP="00C1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63480D45" w14:textId="77777777" w:rsidR="008D7712" w:rsidRDefault="008D7712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  <w:p w14:paraId="56D86B9F" w14:textId="66A85815" w:rsidR="009666AB" w:rsidRPr="00AE2B12" w:rsidRDefault="009666AB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Vp: </w:t>
            </w:r>
            <w:r w:rsidR="00F903AA" w:rsidRPr="00AE2B12">
              <w:rPr>
                <w:rFonts w:cs="Arial"/>
                <w:sz w:val="14"/>
                <w:szCs w:val="14"/>
              </w:rPr>
              <w:t>2 in de kernvakken, matige lijst</w:t>
            </w:r>
          </w:p>
          <w:p w14:paraId="1795B811" w14:textId="77777777" w:rsidR="0060017B" w:rsidRPr="00AE2B12" w:rsidRDefault="0060017B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  <w:p w14:paraId="75FBB000" w14:textId="44E81C62" w:rsidR="0029652A" w:rsidRPr="00AE2B12" w:rsidRDefault="1EF9F512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LB; geen probleem</w:t>
            </w:r>
          </w:p>
          <w:p w14:paraId="5EAEBD7C" w14:textId="040BD195" w:rsidR="001402BA" w:rsidRPr="00AE2B12" w:rsidRDefault="001402BA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Ne: Erg rustig aanwezi</w:t>
            </w:r>
            <w:r w:rsidR="00F94DF6" w:rsidRPr="00AE2B12">
              <w:rPr>
                <w:rFonts w:cs="Arial"/>
                <w:sz w:val="14"/>
                <w:szCs w:val="14"/>
              </w:rPr>
              <w:t>g en een beetje op zichzelf</w:t>
            </w:r>
            <w:r w:rsidR="00EB4013" w:rsidRPr="00AE2B12">
              <w:rPr>
                <w:rFonts w:cs="Arial"/>
                <w:sz w:val="14"/>
                <w:szCs w:val="14"/>
              </w:rPr>
              <w:t>. Niet echte hoogte van te krijgen</w:t>
            </w:r>
            <w:r w:rsidR="00767237" w:rsidRPr="00AE2B12">
              <w:rPr>
                <w:rFonts w:cs="Arial"/>
                <w:sz w:val="14"/>
                <w:szCs w:val="14"/>
              </w:rPr>
              <w:t>. Nog geen reden om aan te nemen dat hij geen V kan halen.</w:t>
            </w:r>
          </w:p>
          <w:p w14:paraId="001F889D" w14:textId="3D0CC8C5" w:rsidR="00767237" w:rsidRPr="00AE2B12" w:rsidRDefault="00767237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En:</w:t>
            </w:r>
            <w:r w:rsidR="00983093" w:rsidRPr="00AE2B12">
              <w:rPr>
                <w:rFonts w:cs="Arial"/>
                <w:sz w:val="14"/>
                <w:szCs w:val="14"/>
              </w:rPr>
              <w:t xml:space="preserve"> </w:t>
            </w:r>
            <w:r w:rsidR="00C224CC" w:rsidRPr="00AE2B12">
              <w:rPr>
                <w:rFonts w:cs="Arial"/>
                <w:sz w:val="14"/>
                <w:szCs w:val="14"/>
              </w:rPr>
              <w:t xml:space="preserve">Kent </w:t>
            </w:r>
            <w:r w:rsidR="00E81C60">
              <w:rPr>
                <w:rFonts w:cs="Arial"/>
                <w:sz w:val="14"/>
                <w:szCs w:val="14"/>
              </w:rPr>
              <w:t>Bas</w:t>
            </w:r>
            <w:r w:rsidR="00F068B3" w:rsidRPr="00AE2B12">
              <w:rPr>
                <w:rFonts w:cs="Arial"/>
                <w:sz w:val="14"/>
                <w:szCs w:val="14"/>
              </w:rPr>
              <w:t xml:space="preserve"> nog niet zo goed. Voldoende </w:t>
            </w:r>
            <w:r w:rsidR="00FA012F" w:rsidRPr="00AE2B12">
              <w:rPr>
                <w:rFonts w:cs="Arial"/>
                <w:sz w:val="14"/>
                <w:szCs w:val="14"/>
              </w:rPr>
              <w:t xml:space="preserve">moet er wel inzitten, volgens een </w:t>
            </w:r>
            <w:proofErr w:type="gramStart"/>
            <w:r w:rsidR="00FA012F" w:rsidRPr="00AE2B12">
              <w:rPr>
                <w:rFonts w:cs="Arial"/>
                <w:sz w:val="14"/>
                <w:szCs w:val="14"/>
              </w:rPr>
              <w:t>algemene</w:t>
            </w:r>
            <w:proofErr w:type="gramEnd"/>
            <w:r w:rsidR="00FA012F" w:rsidRPr="00AE2B12">
              <w:rPr>
                <w:rFonts w:cs="Arial"/>
                <w:sz w:val="14"/>
                <w:szCs w:val="14"/>
              </w:rPr>
              <w:t xml:space="preserve"> assessment test is zijn niveau voldoende (ERK B1)</w:t>
            </w:r>
          </w:p>
          <w:p w14:paraId="44952439" w14:textId="727A993E" w:rsidR="0021135D" w:rsidRPr="00AE2B12" w:rsidRDefault="00CA2F43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Verstandig om Sprint weer te gaan gebruiken. Hij krijgt nog een schrijf- en leestoets die daarbij kunnen helpen. </w:t>
            </w:r>
            <w:r w:rsidR="00E65304" w:rsidRPr="00AE2B12">
              <w:rPr>
                <w:rFonts w:cs="Arial"/>
                <w:sz w:val="14"/>
                <w:szCs w:val="14"/>
              </w:rPr>
              <w:t>Moet vragen stellen.</w:t>
            </w:r>
          </w:p>
          <w:p w14:paraId="703CC722" w14:textId="2D1ABE1A" w:rsidR="00A646DE" w:rsidRPr="00AE2B12" w:rsidRDefault="00A646DE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9666AB" w:rsidRPr="00455B2F" w14:paraId="177CEB40" w14:textId="77777777" w:rsidTr="3EED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178934AE" w14:textId="582E8A02" w:rsidR="009666AB" w:rsidRPr="007442EB" w:rsidRDefault="00E81C60" w:rsidP="009666AB">
            <w:pPr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cs="Arial"/>
                <w:sz w:val="16"/>
                <w:szCs w:val="16"/>
                <w:highlight w:val="yellow"/>
              </w:rPr>
              <w:t>Was</w:t>
            </w:r>
          </w:p>
        </w:tc>
        <w:tc>
          <w:tcPr>
            <w:tcW w:w="625" w:type="dxa"/>
          </w:tcPr>
          <w:p w14:paraId="40B2297F" w14:textId="430884A2" w:rsidR="009666AB" w:rsidRPr="007442EB" w:rsidRDefault="009666AB" w:rsidP="00966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1150" w:type="dxa"/>
          </w:tcPr>
          <w:p w14:paraId="43611538" w14:textId="304336A7" w:rsidR="009666AB" w:rsidRPr="007442EB" w:rsidRDefault="00E81C60" w:rsidP="0096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bCs/>
                <w:sz w:val="16"/>
                <w:szCs w:val="16"/>
                <w:highlight w:val="yellow"/>
              </w:rPr>
              <w:t>Handje</w:t>
            </w:r>
          </w:p>
        </w:tc>
        <w:tc>
          <w:tcPr>
            <w:tcW w:w="950" w:type="dxa"/>
          </w:tcPr>
          <w:p w14:paraId="39EC960D" w14:textId="4925FC71" w:rsidR="009666AB" w:rsidRPr="00AE2B12" w:rsidRDefault="00C8614C" w:rsidP="00966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AE2B12">
              <w:rPr>
                <w:rFonts w:cs="Arial"/>
                <w:sz w:val="16"/>
                <w:szCs w:val="16"/>
              </w:rPr>
              <w:t>swl</w:t>
            </w:r>
            <w:proofErr w:type="spellEnd"/>
            <w:proofErr w:type="gramEnd"/>
          </w:p>
        </w:tc>
        <w:tc>
          <w:tcPr>
            <w:tcW w:w="11877" w:type="dxa"/>
          </w:tcPr>
          <w:p w14:paraId="2CAFEB67" w14:textId="4BDE1752" w:rsidR="00A81383" w:rsidRDefault="008D7712" w:rsidP="008D7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>Vp:</w:t>
            </w:r>
            <w:r w:rsidR="001440F2">
              <w:rPr>
                <w:rFonts w:cs="Arial"/>
                <w:sz w:val="18"/>
                <w:szCs w:val="18"/>
              </w:rPr>
              <w:t xml:space="preserve"> 6, veel vakken hebben twijfel over het inzicht</w:t>
            </w:r>
            <w:r w:rsidR="00A81383">
              <w:rPr>
                <w:rFonts w:cs="Arial"/>
                <w:sz w:val="18"/>
                <w:szCs w:val="18"/>
              </w:rPr>
              <w:t xml:space="preserve"> ne</w:t>
            </w:r>
            <w:r w:rsidR="002A1F61">
              <w:rPr>
                <w:rFonts w:cs="Arial"/>
                <w:sz w:val="18"/>
                <w:szCs w:val="18"/>
              </w:rPr>
              <w:t>t</w:t>
            </w:r>
            <w:r w:rsidR="00A81383">
              <w:rPr>
                <w:rFonts w:cs="Arial"/>
                <w:sz w:val="18"/>
                <w:szCs w:val="18"/>
              </w:rPr>
              <w:t xml:space="preserve"> zoals P1</w:t>
            </w:r>
            <w:r w:rsidR="00840158">
              <w:rPr>
                <w:rFonts w:cs="Arial"/>
                <w:sz w:val="18"/>
                <w:szCs w:val="18"/>
              </w:rPr>
              <w:t>. 3vp bij de kernvakken</w:t>
            </w:r>
            <w:r w:rsidR="00691C47">
              <w:rPr>
                <w:rFonts w:cs="Arial"/>
                <w:sz w:val="18"/>
                <w:szCs w:val="18"/>
              </w:rPr>
              <w:t xml:space="preserve"> </w:t>
            </w:r>
          </w:p>
          <w:p w14:paraId="5FB48D89" w14:textId="1EE8F98D" w:rsidR="004635DD" w:rsidRPr="000C689D" w:rsidRDefault="004635DD" w:rsidP="008D7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Bij </w:t>
            </w:r>
            <w:r w:rsidRPr="469E1E80">
              <w:rPr>
                <w:rFonts w:cs="Arial"/>
                <w:b/>
                <w:sz w:val="18"/>
                <w:szCs w:val="18"/>
              </w:rPr>
              <w:t>En</w:t>
            </w:r>
            <w:r w:rsidR="00292A41" w:rsidRPr="469E1E80">
              <w:rPr>
                <w:rFonts w:cs="Arial"/>
                <w:b/>
                <w:sz w:val="18"/>
                <w:szCs w:val="18"/>
              </w:rPr>
              <w:t xml:space="preserve">, </w:t>
            </w:r>
            <w:proofErr w:type="spellStart"/>
            <w:r w:rsidR="00292A41" w:rsidRPr="469E1E80">
              <w:rPr>
                <w:rFonts w:cs="Arial"/>
                <w:b/>
                <w:sz w:val="18"/>
                <w:szCs w:val="18"/>
              </w:rPr>
              <w:t>wb</w:t>
            </w:r>
            <w:proofErr w:type="spellEnd"/>
            <w:r w:rsidR="006308D6" w:rsidRPr="469E1E80">
              <w:rPr>
                <w:rFonts w:cs="Arial"/>
                <w:b/>
                <w:sz w:val="18"/>
                <w:szCs w:val="18"/>
              </w:rPr>
              <w:t xml:space="preserve">, </w:t>
            </w:r>
            <w:proofErr w:type="spellStart"/>
            <w:r w:rsidR="006308D6" w:rsidRPr="469E1E80">
              <w:rPr>
                <w:rFonts w:cs="Arial"/>
                <w:b/>
                <w:sz w:val="18"/>
                <w:szCs w:val="18"/>
              </w:rPr>
              <w:t>gs</w:t>
            </w:r>
            <w:proofErr w:type="spellEnd"/>
            <w:r w:rsidR="006308D6" w:rsidRPr="469E1E80">
              <w:rPr>
                <w:rFonts w:cs="Arial"/>
                <w:b/>
                <w:sz w:val="18"/>
                <w:szCs w:val="18"/>
              </w:rPr>
              <w:t xml:space="preserve">, </w:t>
            </w:r>
            <w:proofErr w:type="spellStart"/>
            <w:r w:rsidR="006308D6" w:rsidRPr="469E1E80">
              <w:rPr>
                <w:rFonts w:cs="Arial"/>
                <w:b/>
                <w:sz w:val="18"/>
                <w:szCs w:val="18"/>
              </w:rPr>
              <w:t>beco</w:t>
            </w:r>
            <w:proofErr w:type="spellEnd"/>
            <w:r w:rsidR="006308D6" w:rsidRPr="469E1E80">
              <w:rPr>
                <w:rFonts w:cs="Arial"/>
                <w:b/>
                <w:sz w:val="18"/>
                <w:szCs w:val="18"/>
              </w:rPr>
              <w:t xml:space="preserve">: </w:t>
            </w:r>
            <w:r w:rsidR="006308D6">
              <w:rPr>
                <w:rFonts w:cs="Arial"/>
                <w:sz w:val="18"/>
                <w:szCs w:val="18"/>
              </w:rPr>
              <w:t xml:space="preserve">is een voldoende haalbaar en wat </w:t>
            </w:r>
            <w:r w:rsidR="00977753">
              <w:rPr>
                <w:rFonts w:cs="Arial"/>
                <w:sz w:val="18"/>
                <w:szCs w:val="18"/>
              </w:rPr>
              <w:t>te doen?</w:t>
            </w:r>
          </w:p>
          <w:p w14:paraId="690AF5B5" w14:textId="7F0BB7CD" w:rsidR="469E1E80" w:rsidRDefault="469E1E80" w:rsidP="469E1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18230B" w14:textId="522A47A4" w:rsidR="009F6BB2" w:rsidRDefault="009F6BB2" w:rsidP="469E1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F6BB2">
              <w:rPr>
                <w:rFonts w:cs="Arial"/>
                <w:sz w:val="18"/>
                <w:szCs w:val="18"/>
              </w:rPr>
              <w:lastRenderedPageBreak/>
              <w:t>EN:</w:t>
            </w:r>
            <w:r>
              <w:rPr>
                <w:rFonts w:cs="Arial"/>
                <w:sz w:val="18"/>
                <w:szCs w:val="18"/>
              </w:rPr>
              <w:t xml:space="preserve"> als hij echt hard gaat werken dan kan een 6. Mist veel te veel</w:t>
            </w:r>
          </w:p>
          <w:p w14:paraId="3C423E98" w14:textId="6ED475A4" w:rsidR="009F6BB2" w:rsidRPr="009F6BB2" w:rsidRDefault="00742D38" w:rsidP="469E1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KUM: Patrick twijfelt aan zijn absenties</w:t>
            </w:r>
          </w:p>
          <w:p w14:paraId="3DC60585" w14:textId="162C9247" w:rsidR="009F6BB2" w:rsidRPr="009F6BB2" w:rsidRDefault="009F6BB2" w:rsidP="469E1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F6BB2">
              <w:rPr>
                <w:rFonts w:cs="Arial"/>
                <w:sz w:val="18"/>
                <w:szCs w:val="18"/>
              </w:rPr>
              <w:t>GS:</w:t>
            </w:r>
            <w:r w:rsidR="00742D38">
              <w:rPr>
                <w:rFonts w:cs="Arial"/>
                <w:sz w:val="18"/>
                <w:szCs w:val="18"/>
              </w:rPr>
              <w:t xml:space="preserve"> is nu ver weggezakt, maakt geen huiswerk, op deze wijze is voldoende niet haalbaar</w:t>
            </w:r>
          </w:p>
          <w:p w14:paraId="03455FE8" w14:textId="47A5931F" w:rsidR="0029652A" w:rsidRPr="00AE2B12" w:rsidRDefault="0029652A" w:rsidP="00B75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9666AB" w:rsidRPr="00455B2F" w14:paraId="58366846" w14:textId="77777777" w:rsidTr="3EED1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2E59B0EC" w14:textId="0D2F578F" w:rsidR="009666AB" w:rsidRPr="001440F2" w:rsidRDefault="00B75EFB" w:rsidP="009666AB">
            <w:pPr>
              <w:rPr>
                <w:rFonts w:cs="Arial"/>
                <w:sz w:val="18"/>
                <w:szCs w:val="18"/>
                <w:highlight w:val="green"/>
              </w:rPr>
            </w:pPr>
            <w:r>
              <w:rPr>
                <w:rFonts w:cs="Arial"/>
                <w:sz w:val="16"/>
                <w:szCs w:val="16"/>
                <w:highlight w:val="green"/>
              </w:rPr>
              <w:lastRenderedPageBreak/>
              <w:t>Ma</w:t>
            </w:r>
          </w:p>
        </w:tc>
        <w:tc>
          <w:tcPr>
            <w:tcW w:w="625" w:type="dxa"/>
          </w:tcPr>
          <w:p w14:paraId="28128B9C" w14:textId="6C3ECF88" w:rsidR="009666AB" w:rsidRPr="001440F2" w:rsidRDefault="009666AB" w:rsidP="009666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18"/>
                <w:szCs w:val="18"/>
                <w:highlight w:val="green"/>
              </w:rPr>
            </w:pPr>
          </w:p>
        </w:tc>
        <w:tc>
          <w:tcPr>
            <w:tcW w:w="1150" w:type="dxa"/>
          </w:tcPr>
          <w:p w14:paraId="2D1EC067" w14:textId="17F93DA6" w:rsidR="009666AB" w:rsidRPr="001440F2" w:rsidRDefault="00B75EFB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18"/>
                <w:szCs w:val="18"/>
                <w:highlight w:val="green"/>
              </w:rPr>
            </w:pPr>
            <w:proofErr w:type="spellStart"/>
            <w:r>
              <w:rPr>
                <w:rFonts w:cs="Arial"/>
                <w:b/>
                <w:bCs/>
                <w:sz w:val="16"/>
                <w:szCs w:val="16"/>
                <w:highlight w:val="green"/>
              </w:rPr>
              <w:t>Dueke</w:t>
            </w:r>
            <w:proofErr w:type="spellEnd"/>
          </w:p>
        </w:tc>
        <w:tc>
          <w:tcPr>
            <w:tcW w:w="950" w:type="dxa"/>
          </w:tcPr>
          <w:p w14:paraId="4D3E2DEC" w14:textId="16CBFA99" w:rsidR="009666AB" w:rsidRPr="00AE2B12" w:rsidRDefault="00CC7B43" w:rsidP="009666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AE2B12">
              <w:rPr>
                <w:rFonts w:cs="Arial"/>
                <w:sz w:val="16"/>
                <w:szCs w:val="16"/>
              </w:rPr>
              <w:t>swl</w:t>
            </w:r>
            <w:proofErr w:type="spellEnd"/>
            <w:proofErr w:type="gramEnd"/>
          </w:p>
        </w:tc>
        <w:tc>
          <w:tcPr>
            <w:tcW w:w="11877" w:type="dxa"/>
          </w:tcPr>
          <w:p w14:paraId="27FE724C" w14:textId="7E8C95B9" w:rsidR="00877C6E" w:rsidRDefault="00877C6E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Doubleur H4.</w:t>
            </w:r>
            <w:r w:rsidR="003114DD" w:rsidRPr="00AE2B12">
              <w:rPr>
                <w:rFonts w:cs="Arial"/>
                <w:sz w:val="14"/>
                <w:szCs w:val="14"/>
              </w:rPr>
              <w:t xml:space="preserve"> Bespreken we niet. Volgt, waarschijnlijk, voorlopig de lessen online.</w:t>
            </w:r>
          </w:p>
          <w:p w14:paraId="73826FAE" w14:textId="0EC9BF55" w:rsidR="008D7712" w:rsidRPr="000C689D" w:rsidRDefault="008D7712" w:rsidP="008D7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>Vp:</w:t>
            </w:r>
            <w:r w:rsidR="00FB2B5C">
              <w:rPr>
                <w:rFonts w:cs="Arial"/>
                <w:sz w:val="18"/>
                <w:szCs w:val="18"/>
              </w:rPr>
              <w:t xml:space="preserve"> 3, sterk incomplete lijst. We bespreken hem niet.</w:t>
            </w:r>
          </w:p>
          <w:p w14:paraId="6E036A62" w14:textId="77777777" w:rsidR="008D7712" w:rsidRPr="000C689D" w:rsidRDefault="008D7712" w:rsidP="008D7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14151B54" w14:textId="77777777" w:rsidR="008D7712" w:rsidRPr="000C689D" w:rsidRDefault="008D7712" w:rsidP="008D7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 xml:space="preserve"> </w:t>
            </w:r>
          </w:p>
          <w:p w14:paraId="264656F3" w14:textId="77777777" w:rsidR="008D7712" w:rsidRPr="00AE2B12" w:rsidRDefault="008D7712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  <w:p w14:paraId="4A3C0059" w14:textId="0C6CC2A6" w:rsidR="009666AB" w:rsidRPr="00AE2B12" w:rsidRDefault="009666AB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Vp: </w:t>
            </w:r>
            <w:r w:rsidR="00877C6E" w:rsidRPr="00AE2B12">
              <w:rPr>
                <w:rFonts w:cs="Arial"/>
                <w:sz w:val="14"/>
                <w:szCs w:val="14"/>
              </w:rPr>
              <w:t>3</w:t>
            </w:r>
            <w:r w:rsidR="000120B7" w:rsidRPr="00AE2B12">
              <w:rPr>
                <w:rFonts w:cs="Arial"/>
                <w:sz w:val="14"/>
                <w:szCs w:val="14"/>
              </w:rPr>
              <w:t xml:space="preserve"> en CK</w:t>
            </w:r>
            <w:r w:rsidR="00EA4476" w:rsidRPr="00AE2B12">
              <w:rPr>
                <w:rFonts w:cs="Arial"/>
                <w:sz w:val="14"/>
                <w:szCs w:val="14"/>
              </w:rPr>
              <w:t>V!</w:t>
            </w:r>
          </w:p>
          <w:p w14:paraId="170CE47B" w14:textId="6A163363" w:rsidR="6A443D8D" w:rsidRPr="00AE2B12" w:rsidRDefault="6A443D8D" w:rsidP="46468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B12">
              <w:rPr>
                <w:rFonts w:cs="Arial"/>
                <w:sz w:val="14"/>
                <w:szCs w:val="14"/>
              </w:rPr>
              <w:t>CKV</w:t>
            </w:r>
            <w:proofErr w:type="gramStart"/>
            <w:r w:rsidRPr="00AE2B12">
              <w:rPr>
                <w:rFonts w:cs="Arial"/>
                <w:sz w:val="14"/>
                <w:szCs w:val="14"/>
              </w:rPr>
              <w:t>. :</w:t>
            </w:r>
            <w:proofErr w:type="gramEnd"/>
            <w:r w:rsidRPr="00AE2B12">
              <w:rPr>
                <w:rFonts w:cs="Arial"/>
                <w:sz w:val="14"/>
                <w:szCs w:val="14"/>
              </w:rPr>
              <w:t xml:space="preserve"> Levert niets in. Zijn opdracht die nu in magister staat ook </w:t>
            </w:r>
            <w:proofErr w:type="gramStart"/>
            <w:r w:rsidRPr="00AE2B12">
              <w:rPr>
                <w:rFonts w:cs="Arial"/>
                <w:sz w:val="14"/>
                <w:szCs w:val="14"/>
              </w:rPr>
              <w:t>niet..</w:t>
            </w:r>
            <w:proofErr w:type="gramEnd"/>
            <w:r w:rsidRPr="00AE2B12">
              <w:rPr>
                <w:rFonts w:cs="Arial"/>
                <w:sz w:val="14"/>
                <w:szCs w:val="14"/>
              </w:rPr>
              <w:t xml:space="preserve"> Al weken niet gezien</w:t>
            </w:r>
          </w:p>
          <w:p w14:paraId="463871A4" w14:textId="238B4FCA" w:rsidR="4E269EEC" w:rsidRPr="00AE2B12" w:rsidRDefault="4E269EEC" w:rsidP="2B7AD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B12">
              <w:rPr>
                <w:rFonts w:cs="Arial"/>
                <w:sz w:val="14"/>
                <w:szCs w:val="14"/>
              </w:rPr>
              <w:t>NA: Heeft (heel) erg veel gemist.</w:t>
            </w:r>
          </w:p>
          <w:p w14:paraId="3971A792" w14:textId="454A30B9" w:rsidR="0029652A" w:rsidRPr="00AE2B12" w:rsidRDefault="0029652A" w:rsidP="0096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9666AB" w:rsidRPr="00455B2F" w14:paraId="7CD2077B" w14:textId="77777777" w:rsidTr="3EED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14:paraId="3A4B3646" w14:textId="3F7498E8" w:rsidR="009666AB" w:rsidRPr="00AE2B12" w:rsidRDefault="00B75EFB" w:rsidP="009666AB">
            <w:pPr>
              <w:rPr>
                <w:rFonts w:cs="Arial"/>
                <w:b w:val="0"/>
                <w:bCs w:val="0"/>
                <w:sz w:val="18"/>
                <w:szCs w:val="18"/>
              </w:rPr>
            </w:pPr>
            <w:r>
              <w:rPr>
                <w:rFonts w:cs="Arial"/>
                <w:b w:val="0"/>
                <w:bCs w:val="0"/>
                <w:sz w:val="16"/>
                <w:szCs w:val="16"/>
              </w:rPr>
              <w:t>Ger</w:t>
            </w:r>
          </w:p>
        </w:tc>
        <w:tc>
          <w:tcPr>
            <w:tcW w:w="625" w:type="dxa"/>
          </w:tcPr>
          <w:p w14:paraId="46657724" w14:textId="5AB508A9" w:rsidR="009666AB" w:rsidRPr="00AE2B12" w:rsidRDefault="009666AB" w:rsidP="00966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gramStart"/>
            <w:r w:rsidRPr="00AE2B12">
              <w:rPr>
                <w:rFonts w:cs="Arial"/>
                <w:sz w:val="16"/>
                <w:szCs w:val="16"/>
              </w:rPr>
              <w:t>de</w:t>
            </w:r>
            <w:proofErr w:type="gramEnd"/>
          </w:p>
        </w:tc>
        <w:tc>
          <w:tcPr>
            <w:tcW w:w="1150" w:type="dxa"/>
          </w:tcPr>
          <w:p w14:paraId="15D9A0C9" w14:textId="310F3E43" w:rsidR="009666AB" w:rsidRPr="00AE2B12" w:rsidRDefault="00B75EFB" w:rsidP="0096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Paa</w:t>
            </w:r>
            <w:proofErr w:type="spellEnd"/>
            <w:r>
              <w:rPr>
                <w:rFonts w:cs="Arial"/>
                <w:sz w:val="16"/>
                <w:szCs w:val="16"/>
              </w:rPr>
              <w:t>;</w:t>
            </w:r>
          </w:p>
        </w:tc>
        <w:tc>
          <w:tcPr>
            <w:tcW w:w="950" w:type="dxa"/>
          </w:tcPr>
          <w:p w14:paraId="2B62895E" w14:textId="1ED0EEA6" w:rsidR="009666AB" w:rsidRPr="00AE2B12" w:rsidRDefault="009A1532" w:rsidP="00966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AE2B12">
              <w:rPr>
                <w:rFonts w:cs="Arial"/>
                <w:sz w:val="16"/>
                <w:szCs w:val="16"/>
              </w:rPr>
              <w:t>vrs</w:t>
            </w:r>
            <w:proofErr w:type="spellEnd"/>
            <w:proofErr w:type="gramEnd"/>
          </w:p>
        </w:tc>
        <w:tc>
          <w:tcPr>
            <w:tcW w:w="11877" w:type="dxa"/>
          </w:tcPr>
          <w:p w14:paraId="0C6835A3" w14:textId="50544B08" w:rsidR="009A1532" w:rsidRDefault="00823170" w:rsidP="00586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Voorval doodsbedreiging klas 3 </w:t>
            </w:r>
          </w:p>
          <w:p w14:paraId="6E7759EE" w14:textId="77C7E838" w:rsidR="008D7712" w:rsidRPr="000C689D" w:rsidRDefault="008D7712" w:rsidP="008D7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3EED1F03">
              <w:rPr>
                <w:rFonts w:cs="Arial"/>
                <w:sz w:val="18"/>
                <w:szCs w:val="18"/>
              </w:rPr>
              <w:t>Vp:0</w:t>
            </w:r>
          </w:p>
          <w:p w14:paraId="73C1F086" w14:textId="77777777" w:rsidR="008D7712" w:rsidRPr="000C689D" w:rsidRDefault="008D7712" w:rsidP="008D7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  <w:p w14:paraId="723548A0" w14:textId="77777777" w:rsidR="008D7712" w:rsidRPr="000C689D" w:rsidRDefault="008D7712" w:rsidP="008D7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C689D">
              <w:rPr>
                <w:rFonts w:cs="Arial"/>
                <w:sz w:val="18"/>
                <w:szCs w:val="18"/>
              </w:rPr>
              <w:t xml:space="preserve"> </w:t>
            </w:r>
          </w:p>
          <w:p w14:paraId="5C5CC827" w14:textId="77777777" w:rsidR="008D7712" w:rsidRPr="00AE2B12" w:rsidRDefault="008D7712" w:rsidP="00586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  <w:p w14:paraId="3D207A79" w14:textId="0D6C97B1" w:rsidR="00BE3EA0" w:rsidRPr="00AE2B12" w:rsidRDefault="008001E1" w:rsidP="00586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>Begeleiding psycholoog gehad</w:t>
            </w:r>
            <w:r w:rsidR="00837581" w:rsidRPr="00AE2B12">
              <w:rPr>
                <w:rFonts w:cs="Arial"/>
                <w:sz w:val="14"/>
                <w:szCs w:val="14"/>
              </w:rPr>
              <w:t xml:space="preserve"> (zusje met autisme en woede-uitbarstingen</w:t>
            </w:r>
            <w:r w:rsidR="008B3897" w:rsidRPr="00AE2B12">
              <w:rPr>
                <w:rFonts w:cs="Arial"/>
                <w:sz w:val="14"/>
                <w:szCs w:val="14"/>
              </w:rPr>
              <w:t xml:space="preserve">. Lise wil ouders niet belasten en heeft moeten leren haar gevoel te uiten) </w:t>
            </w:r>
          </w:p>
          <w:p w14:paraId="6EBA5CBF" w14:textId="22F5DBA0" w:rsidR="005863A5" w:rsidRPr="00AE2B12" w:rsidRDefault="005863A5" w:rsidP="00586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AE2B12">
              <w:rPr>
                <w:rFonts w:cs="Arial"/>
                <w:sz w:val="14"/>
                <w:szCs w:val="14"/>
              </w:rPr>
              <w:t xml:space="preserve">Vp: </w:t>
            </w:r>
            <w:r w:rsidR="009A1532" w:rsidRPr="00AE2B12">
              <w:rPr>
                <w:rFonts w:cs="Arial"/>
                <w:sz w:val="14"/>
                <w:szCs w:val="14"/>
              </w:rPr>
              <w:t>0</w:t>
            </w:r>
          </w:p>
          <w:p w14:paraId="0A498A6B" w14:textId="4AAEF319" w:rsidR="009A1532" w:rsidRPr="00AE2B12" w:rsidRDefault="009A1532" w:rsidP="00586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  <w:p w14:paraId="726DE408" w14:textId="20BD9A0E" w:rsidR="009666AB" w:rsidRPr="00AE2B12" w:rsidRDefault="009666AB" w:rsidP="0096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</w:tbl>
    <w:bookmarkEnd w:id="6"/>
    <w:p w14:paraId="5710005B" w14:textId="35B14F2B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33 </w:t>
      </w:r>
    </w:p>
    <w:p w14:paraId="4F84BE43" w14:textId="3283EEAD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33 </w:t>
      </w:r>
    </w:p>
    <w:p w14:paraId="52B137FA" w14:textId="73BD5001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33 </w:t>
      </w:r>
    </w:p>
    <w:p w14:paraId="44344509" w14:textId="244944B6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33 </w:t>
      </w:r>
    </w:p>
    <w:p w14:paraId="6D6EAA2D" w14:textId="49837037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33 </w:t>
      </w:r>
    </w:p>
    <w:p w14:paraId="0AE3614F" w14:textId="5018C753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33 </w:t>
      </w:r>
    </w:p>
    <w:p w14:paraId="14F3EB7B" w14:textId="6C9D8BF2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33 </w:t>
      </w:r>
    </w:p>
    <w:p w14:paraId="774950C8" w14:textId="52AD0A6E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33 </w:t>
      </w:r>
    </w:p>
    <w:p w14:paraId="4BFD1595" w14:textId="4731D2DD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33 </w:t>
      </w:r>
    </w:p>
    <w:p w14:paraId="33CC47BC" w14:textId="3EE8C67F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33 </w:t>
      </w:r>
    </w:p>
    <w:p w14:paraId="77FEA1FC" w14:textId="7E994B3C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33 </w:t>
      </w:r>
    </w:p>
    <w:p w14:paraId="0123A53B" w14:textId="4F868AE5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33 </w:t>
      </w:r>
    </w:p>
    <w:p w14:paraId="0646CFCF" w14:textId="659EE8C0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33 </w:t>
      </w:r>
    </w:p>
    <w:p w14:paraId="3B90FED0" w14:textId="448C561E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lastRenderedPageBreak/>
        <w:t xml:space="preserve"> 33 </w:t>
      </w:r>
    </w:p>
    <w:p w14:paraId="32BEC6FB" w14:textId="5BE46B64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33 </w:t>
      </w:r>
    </w:p>
    <w:p w14:paraId="64061A9B" w14:textId="59379309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33 </w:t>
      </w:r>
    </w:p>
    <w:p w14:paraId="34D00218" w14:textId="2AED1C86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33 </w:t>
      </w:r>
    </w:p>
    <w:p w14:paraId="5A630B27" w14:textId="24AFC4F1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33 </w:t>
      </w:r>
    </w:p>
    <w:p w14:paraId="659DD0F8" w14:textId="72669A86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33 </w:t>
      </w:r>
    </w:p>
    <w:p w14:paraId="40280D84" w14:textId="5B9B46C9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5DBB22B3" w14:textId="6F2F0D3C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595E298A" w14:textId="0C6C7285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35910A9A" w14:textId="185087FF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639B7FD1" w14:textId="5F8352CF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4A8DED68" w14:textId="41D981BA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4A6628E3" w14:textId="4C3B616F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0487F64D" w14:textId="6F009BD2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5B89F134" w14:textId="55F73E9E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68894708" w14:textId="7576EE12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3AF440D7" w14:textId="47684821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2D454D4D" w14:textId="56B354A5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6B6724C4" w14:textId="6EFA561B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4FC54C12" w14:textId="5F042860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74CA92CD" w14:textId="1A6EC9B9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07A3839D" w14:textId="26FCD675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73AD5F1B" w14:textId="5D26783B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6F4FF297" w14:textId="691A8390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3AF14A7D" w14:textId="55C36A10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lastRenderedPageBreak/>
        <w:t xml:space="preserve"> 34 </w:t>
      </w:r>
    </w:p>
    <w:p w14:paraId="56165BB8" w14:textId="32C99250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2F9351A7" w14:textId="41B04B2F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12791442" w14:textId="4A0AF527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006DF475" w14:textId="1547EB4C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4302AAB5" w14:textId="585BBE97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7156B50E" w14:textId="266CC024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6294DBE7" w14:textId="03C50962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4B90D47B" w14:textId="0E345657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016171CF" w14:textId="1257B592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4B9BB375" w14:textId="2F407FF9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43CD094B" w14:textId="2BEA605C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6CAC4309" w14:textId="2794AF33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1D516E5B" w14:textId="58035753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4C420E70" w14:textId="1D30C7BD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46D5DBDD" w14:textId="15609224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156CF907" w14:textId="109A50D2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35A7ACED" w14:textId="7CA1BF1C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6D5D67C2" w14:textId="33627956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7D8FC5E2" w14:textId="0FA76830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682C741A" w14:textId="0C6EF831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3AFEE67C" w14:textId="5FDCF578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5F492DB3" w14:textId="156B1767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521C93A2" w14:textId="2D589F12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43E71AAD" w14:textId="13F748B9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lastRenderedPageBreak/>
        <w:t xml:space="preserve"> 34 </w:t>
      </w:r>
    </w:p>
    <w:p w14:paraId="23FE5DAA" w14:textId="705C0644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0996E889" w14:textId="7D637528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04798217" w14:textId="44805557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2E6E824C" w14:textId="60895E92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2EE33988" w14:textId="5E22EF32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6EA64466" w14:textId="7B9AE653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0419DD86" w14:textId="6F5417F9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3B9F4FBA" w14:textId="69C25A93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17433A7C" w14:textId="0927553E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1152F32E" w14:textId="3647DC6A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51A528E7" w14:textId="481F0E38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12D5A48D" w14:textId="29168001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 </w:t>
      </w:r>
    </w:p>
    <w:p w14:paraId="5FC5E4E7" w14:textId="45EB5E0A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</w:t>
      </w:r>
      <w:proofErr w:type="gramStart"/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>34  -</w:t>
      </w:r>
      <w:proofErr w:type="gramEnd"/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</w:t>
      </w:r>
    </w:p>
    <w:p w14:paraId="136DBEAC" w14:textId="74388414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</w:t>
      </w:r>
      <w:proofErr w:type="gramStart"/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>34  -</w:t>
      </w:r>
      <w:proofErr w:type="gramEnd"/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</w:t>
      </w:r>
    </w:p>
    <w:p w14:paraId="741BC3E0" w14:textId="68366700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</w:t>
      </w:r>
      <w:proofErr w:type="gramStart"/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>34  -</w:t>
      </w:r>
      <w:proofErr w:type="gramEnd"/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</w:t>
      </w:r>
    </w:p>
    <w:p w14:paraId="11FDA7BA" w14:textId="4B184145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</w:t>
      </w:r>
      <w:proofErr w:type="gramStart"/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>34  -</w:t>
      </w:r>
      <w:proofErr w:type="gramEnd"/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34</w:t>
      </w:r>
    </w:p>
    <w:p w14:paraId="11B3733E" w14:textId="2C58DDCD" w:rsidR="00F10084" w:rsidRPr="00F10084" w:rsidRDefault="00F10084">
      <w:pPr>
        <w:rPr>
          <w:rFonts w:eastAsiaTheme="majorEastAsia" w:cstheme="majorBidi"/>
          <w:b/>
          <w:color w:val="0000FF"/>
          <w:sz w:val="32"/>
          <w:szCs w:val="32"/>
          <w:lang w:eastAsia="en-US"/>
        </w:rPr>
      </w:pPr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</w:t>
      </w:r>
      <w:proofErr w:type="gramStart"/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>34  -</w:t>
      </w:r>
      <w:proofErr w:type="gramEnd"/>
      <w:r w:rsidRPr="00F10084">
        <w:rPr>
          <w:rFonts w:eastAsiaTheme="majorEastAsia" w:cstheme="majorBidi"/>
          <w:b/>
          <w:color w:val="0000FF"/>
          <w:sz w:val="32"/>
          <w:szCs w:val="32"/>
          <w:lang w:eastAsia="en-US"/>
        </w:rPr>
        <w:t xml:space="preserve"> 35</w:t>
      </w:r>
    </w:p>
    <w:p w14:paraId="0B5E62AD" w14:textId="3499F75D" w:rsidR="001020EC" w:rsidRDefault="001020EC">
      <w:pPr>
        <w:rPr>
          <w:rFonts w:eastAsiaTheme="majorEastAsia" w:cstheme="majorBidi"/>
          <w:b/>
          <w:color w:val="C00000"/>
          <w:sz w:val="32"/>
          <w:szCs w:val="32"/>
          <w:lang w:eastAsia="en-US"/>
        </w:rPr>
      </w:pPr>
    </w:p>
    <w:sectPr w:rsidR="001020EC" w:rsidSect="009F3760">
      <w:headerReference w:type="default" r:id="rId11"/>
      <w:footerReference w:type="default" r:id="rId12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99FAF" w14:textId="77777777" w:rsidR="00566A76" w:rsidRDefault="00566A76" w:rsidP="002D58B7">
      <w:r>
        <w:separator/>
      </w:r>
    </w:p>
  </w:endnote>
  <w:endnote w:type="continuationSeparator" w:id="0">
    <w:p w14:paraId="16FF7C6A" w14:textId="77777777" w:rsidR="00566A76" w:rsidRDefault="00566A76" w:rsidP="002D58B7">
      <w:r>
        <w:continuationSeparator/>
      </w:r>
    </w:p>
  </w:endnote>
  <w:endnote w:type="continuationNotice" w:id="1">
    <w:p w14:paraId="67916748" w14:textId="77777777" w:rsidR="00566A76" w:rsidRDefault="00566A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Verdana" w:hAnsi="Verdana"/>
        <w:sz w:val="20"/>
        <w:szCs w:val="20"/>
      </w:rPr>
      <w:id w:val="-400913659"/>
      <w:docPartObj>
        <w:docPartGallery w:val="Page Numbers (Bottom of Page)"/>
        <w:docPartUnique/>
      </w:docPartObj>
    </w:sdtPr>
    <w:sdtContent>
      <w:sdt>
        <w:sdtPr>
          <w:rPr>
            <w:rFonts w:ascii="Verdana" w:hAnsi="Verdan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42D5E06" w14:textId="3722B1DD" w:rsidR="00A20F35" w:rsidRPr="00B846ED" w:rsidRDefault="00A20F35" w:rsidP="001B3C8D">
            <w:pPr>
              <w:pStyle w:val="Footer"/>
              <w:ind w:right="372"/>
              <w:jc w:val="right"/>
              <w:rPr>
                <w:rFonts w:ascii="Verdana" w:hAnsi="Verdana"/>
                <w:sz w:val="20"/>
                <w:szCs w:val="20"/>
              </w:rPr>
            </w:pPr>
            <w:r w:rsidRPr="00B846ED">
              <w:rPr>
                <w:rFonts w:ascii="Verdana" w:hAnsi="Verdana"/>
                <w:sz w:val="20"/>
                <w:szCs w:val="20"/>
              </w:rPr>
              <w:t xml:space="preserve">Pagina </w:t>
            </w:r>
            <w:r w:rsidRPr="00B846ED">
              <w:rPr>
                <w:rFonts w:ascii="Verdana" w:hAnsi="Verdana"/>
                <w:b/>
                <w:bCs/>
                <w:sz w:val="20"/>
                <w:szCs w:val="20"/>
              </w:rPr>
              <w:fldChar w:fldCharType="begin"/>
            </w:r>
            <w:r w:rsidRPr="00B846ED">
              <w:rPr>
                <w:rFonts w:ascii="Verdana" w:hAnsi="Verdana"/>
                <w:b/>
                <w:bCs/>
                <w:sz w:val="20"/>
                <w:szCs w:val="20"/>
              </w:rPr>
              <w:instrText>PAGE</w:instrText>
            </w:r>
            <w:r w:rsidRPr="00B846ED">
              <w:rPr>
                <w:rFonts w:ascii="Verdana" w:hAnsi="Verdana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b/>
                <w:bCs/>
                <w:noProof/>
                <w:sz w:val="20"/>
                <w:szCs w:val="20"/>
              </w:rPr>
              <w:t>5</w:t>
            </w:r>
            <w:r w:rsidRPr="00B846ED">
              <w:rPr>
                <w:rFonts w:ascii="Verdana" w:hAnsi="Verdana"/>
                <w:b/>
                <w:bCs/>
                <w:sz w:val="20"/>
                <w:szCs w:val="20"/>
              </w:rPr>
              <w:fldChar w:fldCharType="end"/>
            </w:r>
            <w:r w:rsidRPr="00B846ED">
              <w:rPr>
                <w:rFonts w:ascii="Verdana" w:hAnsi="Verdana"/>
                <w:sz w:val="20"/>
                <w:szCs w:val="20"/>
              </w:rPr>
              <w:t xml:space="preserve"> van </w:t>
            </w:r>
            <w:r w:rsidRPr="00B846ED">
              <w:rPr>
                <w:rFonts w:ascii="Verdana" w:hAnsi="Verdana"/>
                <w:b/>
                <w:bCs/>
                <w:sz w:val="20"/>
                <w:szCs w:val="20"/>
              </w:rPr>
              <w:fldChar w:fldCharType="begin"/>
            </w:r>
            <w:r w:rsidRPr="00B846ED">
              <w:rPr>
                <w:rFonts w:ascii="Verdana" w:hAnsi="Verdana"/>
                <w:b/>
                <w:bCs/>
                <w:sz w:val="20"/>
                <w:szCs w:val="20"/>
              </w:rPr>
              <w:instrText>NUMPAGES</w:instrText>
            </w:r>
            <w:r w:rsidRPr="00B846ED">
              <w:rPr>
                <w:rFonts w:ascii="Verdana" w:hAnsi="Verdana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b/>
                <w:bCs/>
                <w:noProof/>
                <w:sz w:val="20"/>
                <w:szCs w:val="20"/>
              </w:rPr>
              <w:t>5</w:t>
            </w:r>
            <w:r w:rsidRPr="00B846ED">
              <w:rPr>
                <w:rFonts w:ascii="Verdana" w:hAnsi="Verdan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B7CDF32" w14:textId="77777777" w:rsidR="00A20F35" w:rsidRDefault="00A20F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8393E" w14:textId="77777777" w:rsidR="00566A76" w:rsidRDefault="00566A76" w:rsidP="002D58B7">
      <w:r>
        <w:separator/>
      </w:r>
    </w:p>
  </w:footnote>
  <w:footnote w:type="continuationSeparator" w:id="0">
    <w:p w14:paraId="2C63370C" w14:textId="77777777" w:rsidR="00566A76" w:rsidRDefault="00566A76" w:rsidP="002D58B7">
      <w:r>
        <w:continuationSeparator/>
      </w:r>
    </w:p>
  </w:footnote>
  <w:footnote w:type="continuationNotice" w:id="1">
    <w:p w14:paraId="3EE22F52" w14:textId="77777777" w:rsidR="00566A76" w:rsidRDefault="00566A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33AA6" w14:textId="71F2D92B" w:rsidR="00A20F35" w:rsidRPr="002D58B7" w:rsidRDefault="00A20F35" w:rsidP="00322A88">
    <w:pPr>
      <w:pStyle w:val="Header"/>
      <w:tabs>
        <w:tab w:val="clear" w:pos="9072"/>
        <w:tab w:val="left" w:pos="12315"/>
      </w:tabs>
      <w:rPr>
        <w:sz w:val="18"/>
        <w:szCs w:val="18"/>
      </w:rPr>
    </w:pPr>
    <w:r>
      <w:rPr>
        <w:b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1836781B" wp14:editId="7CAA6ECF">
          <wp:simplePos x="0" y="0"/>
          <wp:positionH relativeFrom="column">
            <wp:posOffset>8067675</wp:posOffset>
          </wp:positionH>
          <wp:positionV relativeFrom="paragraph">
            <wp:posOffset>-20955</wp:posOffset>
          </wp:positionV>
          <wp:extent cx="1447800" cy="306232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EREDI_LOGO. 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800" cy="3062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6A974104" w:rsidRPr="7FE61646">
      <w:rPr>
        <w:b/>
        <w:bCs/>
        <w:sz w:val="18"/>
        <w:szCs w:val="18"/>
      </w:rPr>
      <w:t>RAPPORTVERGADERING HAVO 4 ’</w:t>
    </w:r>
    <w:r w:rsidR="6A974104">
      <w:rPr>
        <w:b/>
        <w:bCs/>
        <w:sz w:val="18"/>
        <w:szCs w:val="18"/>
      </w:rPr>
      <w:t>2</w:t>
    </w:r>
    <w:r w:rsidR="00367CEE">
      <w:rPr>
        <w:b/>
        <w:bCs/>
        <w:sz w:val="18"/>
        <w:szCs w:val="18"/>
      </w:rPr>
      <w:t>1</w:t>
    </w:r>
    <w:proofErr w:type="gramStart"/>
    <w:r w:rsidR="6A974104" w:rsidRPr="7FE61646">
      <w:rPr>
        <w:b/>
        <w:bCs/>
        <w:sz w:val="18"/>
        <w:szCs w:val="18"/>
      </w:rPr>
      <w:t>-‘</w:t>
    </w:r>
    <w:proofErr w:type="gramEnd"/>
    <w:r w:rsidR="6A974104">
      <w:rPr>
        <w:b/>
        <w:bCs/>
        <w:sz w:val="18"/>
        <w:szCs w:val="18"/>
      </w:rPr>
      <w:t>2</w:t>
    </w:r>
    <w:r w:rsidR="00367CEE">
      <w:rPr>
        <w:b/>
        <w:bCs/>
        <w:sz w:val="18"/>
        <w:szCs w:val="18"/>
      </w:rPr>
      <w:t>2</w:t>
    </w:r>
    <w:r w:rsidRPr="002D58B7">
      <w:rPr>
        <w:sz w:val="18"/>
        <w:szCs w:val="18"/>
      </w:rPr>
      <w:tab/>
    </w:r>
    <w:r w:rsidR="6A974104" w:rsidRPr="002D58B7">
      <w:rPr>
        <w:sz w:val="18"/>
        <w:szCs w:val="18"/>
      </w:rPr>
      <w:t xml:space="preserve">             </w:t>
    </w:r>
    <w:r>
      <w:rPr>
        <w:sz w:val="18"/>
        <w:szCs w:val="18"/>
      </w:rPr>
      <w:tab/>
    </w:r>
  </w:p>
  <w:p w14:paraId="428DCDCB" w14:textId="642DC25A" w:rsidR="00A20F35" w:rsidRPr="00515EBE" w:rsidRDefault="00A20F35" w:rsidP="00B73420">
    <w:pPr>
      <w:pStyle w:val="Header"/>
      <w:tabs>
        <w:tab w:val="clear" w:pos="4536"/>
        <w:tab w:val="clear" w:pos="9072"/>
        <w:tab w:val="left" w:pos="1665"/>
        <w:tab w:val="left" w:pos="3544"/>
      </w:tabs>
      <w:rPr>
        <w:sz w:val="18"/>
        <w:szCs w:val="18"/>
      </w:rPr>
    </w:pPr>
    <w:r w:rsidRPr="00515EBE">
      <w:rPr>
        <w:b/>
        <w:sz w:val="18"/>
        <w:szCs w:val="18"/>
      </w:rPr>
      <w:t xml:space="preserve">KLAS: </w:t>
    </w:r>
    <w:r w:rsidRPr="00515EBE">
      <w:rPr>
        <w:sz w:val="18"/>
        <w:szCs w:val="18"/>
      </w:rPr>
      <w:t>H4A t/m H4</w:t>
    </w:r>
    <w:r w:rsidR="00232011" w:rsidRPr="00515EBE">
      <w:rPr>
        <w:sz w:val="18"/>
        <w:szCs w:val="18"/>
      </w:rPr>
      <w:t>F</w:t>
    </w:r>
    <w:r w:rsidRPr="00515EBE">
      <w:rPr>
        <w:sz w:val="18"/>
        <w:szCs w:val="18"/>
      </w:rPr>
      <w:tab/>
    </w:r>
  </w:p>
  <w:p w14:paraId="551CB644" w14:textId="3EC290A9" w:rsidR="00A20F35" w:rsidRDefault="00A20F35">
    <w:pPr>
      <w:pStyle w:val="Header"/>
      <w:rPr>
        <w:sz w:val="18"/>
        <w:szCs w:val="18"/>
      </w:rPr>
    </w:pPr>
    <w:r>
      <w:rPr>
        <w:b/>
        <w:sz w:val="18"/>
        <w:szCs w:val="18"/>
      </w:rPr>
      <w:t xml:space="preserve">DATUM: </w:t>
    </w:r>
    <w:sdt>
      <w:sdtPr>
        <w:rPr>
          <w:sz w:val="18"/>
          <w:szCs w:val="18"/>
        </w:rPr>
        <w:id w:val="-1058704130"/>
        <w:placeholder>
          <w:docPart w:val="A27183D71BF0614DA5F15FF00BF9EFE6"/>
        </w:placeholder>
        <w:date w:fullDate="2022-04-04T00:00:00Z">
          <w:dateFormat w:val="d-M-yyyy"/>
          <w:lid w:val="nl-NL"/>
          <w:storeMappedDataAs w:val="dateTime"/>
          <w:calendar w:val="gregorian"/>
        </w:date>
      </w:sdtPr>
      <w:sdtContent>
        <w:r w:rsidR="00AE2EBE">
          <w:rPr>
            <w:sz w:val="18"/>
            <w:szCs w:val="18"/>
          </w:rPr>
          <w:t>4-4-2022</w:t>
        </w:r>
      </w:sdtContent>
    </w:sdt>
  </w:p>
  <w:p w14:paraId="49894085" w14:textId="7EDD16D7" w:rsidR="00A20F35" w:rsidRPr="00D207B4" w:rsidRDefault="00A20F35" w:rsidP="00C85136">
    <w:pPr>
      <w:pStyle w:val="Header"/>
      <w:tabs>
        <w:tab w:val="clear" w:pos="4536"/>
        <w:tab w:val="clear" w:pos="9072"/>
        <w:tab w:val="left" w:pos="1325"/>
      </w:tabs>
      <w:rPr>
        <w:b/>
        <w:sz w:val="18"/>
        <w:szCs w:val="18"/>
      </w:rPr>
    </w:pPr>
    <w:r>
      <w:rPr>
        <w:b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DB4"/>
    <w:multiLevelType w:val="hybridMultilevel"/>
    <w:tmpl w:val="36FA5E56"/>
    <w:lvl w:ilvl="0" w:tplc="764E1C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82D6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AE9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EA4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2D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86C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44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A83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521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549E"/>
    <w:multiLevelType w:val="hybridMultilevel"/>
    <w:tmpl w:val="FFFFFFFF"/>
    <w:lvl w:ilvl="0" w:tplc="E14CA4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3D05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4CBB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EA5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06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6A8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5A9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49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A2A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65F90"/>
    <w:multiLevelType w:val="hybridMultilevel"/>
    <w:tmpl w:val="9F50679A"/>
    <w:lvl w:ilvl="0" w:tplc="FDB254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387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3EB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466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922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62F6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830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949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82E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C76BC"/>
    <w:multiLevelType w:val="hybridMultilevel"/>
    <w:tmpl w:val="C4465124"/>
    <w:lvl w:ilvl="0" w:tplc="4F0843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93ED2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CAA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0A5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440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C5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C0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60D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1282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22905"/>
    <w:multiLevelType w:val="hybridMultilevel"/>
    <w:tmpl w:val="9D0A0C22"/>
    <w:lvl w:ilvl="0" w:tplc="DD5494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E6EB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04D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ED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815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ACC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323B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F8B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466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A6217"/>
    <w:multiLevelType w:val="hybridMultilevel"/>
    <w:tmpl w:val="FFFFFFFF"/>
    <w:lvl w:ilvl="0" w:tplc="A894C9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E4B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EE2C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ED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0C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A6CE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0CA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F63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A08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8271B"/>
    <w:multiLevelType w:val="hybridMultilevel"/>
    <w:tmpl w:val="F1108BE6"/>
    <w:lvl w:ilvl="0" w:tplc="98A0CD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A626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0AE0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881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342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B4A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94E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EE46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E35E7"/>
    <w:multiLevelType w:val="hybridMultilevel"/>
    <w:tmpl w:val="FFFFFFFF"/>
    <w:lvl w:ilvl="0" w:tplc="472CF6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D988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C0A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E4D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01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860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E80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F2D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66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36540"/>
    <w:multiLevelType w:val="hybridMultilevel"/>
    <w:tmpl w:val="1C683238"/>
    <w:lvl w:ilvl="0" w:tplc="1674AA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04623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6AA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AEE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5AF9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A63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2CF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AF0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C20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E75F5"/>
    <w:multiLevelType w:val="hybridMultilevel"/>
    <w:tmpl w:val="F3E2E788"/>
    <w:lvl w:ilvl="0" w:tplc="E61AF9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D2A9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608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84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EE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059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84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129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B0B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47D76"/>
    <w:multiLevelType w:val="hybridMultilevel"/>
    <w:tmpl w:val="C6F88B0E"/>
    <w:lvl w:ilvl="0" w:tplc="3CFCF4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92C7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EEB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22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8C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148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A2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E5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541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050BB"/>
    <w:multiLevelType w:val="hybridMultilevel"/>
    <w:tmpl w:val="FFFFFFFF"/>
    <w:lvl w:ilvl="0" w:tplc="9392D8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E60C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27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29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B4B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C6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272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5087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789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8491B"/>
    <w:multiLevelType w:val="hybridMultilevel"/>
    <w:tmpl w:val="8882790C"/>
    <w:lvl w:ilvl="0" w:tplc="1D5831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666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3A2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E4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9C6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7AE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86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66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6A9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F690F"/>
    <w:multiLevelType w:val="hybridMultilevel"/>
    <w:tmpl w:val="4CB8BA1A"/>
    <w:lvl w:ilvl="0" w:tplc="0D1E93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1F43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2E3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24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E2D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20C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052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24E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4C78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71587"/>
    <w:multiLevelType w:val="hybridMultilevel"/>
    <w:tmpl w:val="FFFFFFFF"/>
    <w:lvl w:ilvl="0" w:tplc="129C56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5CB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636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E4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28A1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04B5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B20F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C8A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A3D97"/>
    <w:multiLevelType w:val="hybridMultilevel"/>
    <w:tmpl w:val="F774B0A4"/>
    <w:lvl w:ilvl="0" w:tplc="195A06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380E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1E83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320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6E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F429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36C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C4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5E7C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6357BF"/>
    <w:multiLevelType w:val="hybridMultilevel"/>
    <w:tmpl w:val="0EDC699E"/>
    <w:lvl w:ilvl="0" w:tplc="5D32C7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00829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00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803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F6D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8E8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0F6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8C4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90A3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AD0118"/>
    <w:multiLevelType w:val="hybridMultilevel"/>
    <w:tmpl w:val="FFFFFFFF"/>
    <w:lvl w:ilvl="0" w:tplc="37B6B7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E52D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124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D06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EEB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8E5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B67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A00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087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B362EB"/>
    <w:multiLevelType w:val="hybridMultilevel"/>
    <w:tmpl w:val="FFFFFFFF"/>
    <w:lvl w:ilvl="0" w:tplc="4A38A3A8">
      <w:start w:val="1"/>
      <w:numFmt w:val="decimal"/>
      <w:lvlText w:val="%1."/>
      <w:lvlJc w:val="left"/>
      <w:pPr>
        <w:ind w:left="720" w:hanging="360"/>
      </w:pPr>
    </w:lvl>
    <w:lvl w:ilvl="1" w:tplc="ED7EAB02">
      <w:start w:val="1"/>
      <w:numFmt w:val="lowerLetter"/>
      <w:lvlText w:val="%2."/>
      <w:lvlJc w:val="left"/>
      <w:pPr>
        <w:ind w:left="1440" w:hanging="360"/>
      </w:pPr>
    </w:lvl>
    <w:lvl w:ilvl="2" w:tplc="015EC464">
      <w:start w:val="1"/>
      <w:numFmt w:val="lowerRoman"/>
      <w:lvlText w:val="%3."/>
      <w:lvlJc w:val="right"/>
      <w:pPr>
        <w:ind w:left="2160" w:hanging="180"/>
      </w:pPr>
    </w:lvl>
    <w:lvl w:ilvl="3" w:tplc="CA942F84">
      <w:start w:val="1"/>
      <w:numFmt w:val="decimal"/>
      <w:lvlText w:val="%4."/>
      <w:lvlJc w:val="left"/>
      <w:pPr>
        <w:ind w:left="2880" w:hanging="360"/>
      </w:pPr>
    </w:lvl>
    <w:lvl w:ilvl="4" w:tplc="5D8AFA86">
      <w:start w:val="1"/>
      <w:numFmt w:val="lowerLetter"/>
      <w:lvlText w:val="%5."/>
      <w:lvlJc w:val="left"/>
      <w:pPr>
        <w:ind w:left="3600" w:hanging="360"/>
      </w:pPr>
    </w:lvl>
    <w:lvl w:ilvl="5" w:tplc="A36A8DF0">
      <w:start w:val="1"/>
      <w:numFmt w:val="lowerRoman"/>
      <w:lvlText w:val="%6."/>
      <w:lvlJc w:val="right"/>
      <w:pPr>
        <w:ind w:left="4320" w:hanging="180"/>
      </w:pPr>
    </w:lvl>
    <w:lvl w:ilvl="6" w:tplc="C6DED7F4">
      <w:start w:val="1"/>
      <w:numFmt w:val="decimal"/>
      <w:lvlText w:val="%7."/>
      <w:lvlJc w:val="left"/>
      <w:pPr>
        <w:ind w:left="5040" w:hanging="360"/>
      </w:pPr>
    </w:lvl>
    <w:lvl w:ilvl="7" w:tplc="2D161C58">
      <w:start w:val="1"/>
      <w:numFmt w:val="lowerLetter"/>
      <w:lvlText w:val="%8."/>
      <w:lvlJc w:val="left"/>
      <w:pPr>
        <w:ind w:left="5760" w:hanging="360"/>
      </w:pPr>
    </w:lvl>
    <w:lvl w:ilvl="8" w:tplc="E0666C2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5E6B1D"/>
    <w:multiLevelType w:val="hybridMultilevel"/>
    <w:tmpl w:val="FFFFFFFF"/>
    <w:lvl w:ilvl="0" w:tplc="1BACDE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344B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C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4805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A6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D01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BE04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E046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4AC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E3634E"/>
    <w:multiLevelType w:val="hybridMultilevel"/>
    <w:tmpl w:val="06205A72"/>
    <w:lvl w:ilvl="0" w:tplc="64E075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9457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DA5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BA7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667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FC0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F41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22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100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4435D4"/>
    <w:multiLevelType w:val="hybridMultilevel"/>
    <w:tmpl w:val="FFFFFFFF"/>
    <w:lvl w:ilvl="0" w:tplc="83D03F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481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47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C0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B09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E66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A1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ECA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368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B3175"/>
    <w:multiLevelType w:val="hybridMultilevel"/>
    <w:tmpl w:val="A4BA1816"/>
    <w:lvl w:ilvl="0" w:tplc="B4FA77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C44688"/>
    <w:multiLevelType w:val="hybridMultilevel"/>
    <w:tmpl w:val="FFFFFFFF"/>
    <w:lvl w:ilvl="0" w:tplc="057234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8E7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2D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9A3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64C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416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96E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B06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3CBC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630C27"/>
    <w:multiLevelType w:val="hybridMultilevel"/>
    <w:tmpl w:val="B78601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8D417D"/>
    <w:multiLevelType w:val="hybridMultilevel"/>
    <w:tmpl w:val="FFFFFFFF"/>
    <w:lvl w:ilvl="0" w:tplc="484840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E826E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40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746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BCF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06F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FE0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F44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CC5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D7BAC"/>
    <w:multiLevelType w:val="hybridMultilevel"/>
    <w:tmpl w:val="9CBA1206"/>
    <w:lvl w:ilvl="0" w:tplc="F31E8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9C9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685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FAB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BAE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E5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C64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B64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52B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D024EB"/>
    <w:multiLevelType w:val="hybridMultilevel"/>
    <w:tmpl w:val="FFFFFFFF"/>
    <w:lvl w:ilvl="0" w:tplc="23586B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5E1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8AF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989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FA1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3C5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E1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BEF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8DA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740A4C"/>
    <w:multiLevelType w:val="hybridMultilevel"/>
    <w:tmpl w:val="8C6A4432"/>
    <w:lvl w:ilvl="0" w:tplc="92E049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FA456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40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84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5A0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50E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B21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3E2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826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E868D6"/>
    <w:multiLevelType w:val="hybridMultilevel"/>
    <w:tmpl w:val="FFFFFFFF"/>
    <w:lvl w:ilvl="0" w:tplc="6B4470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A06EA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C8C4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6C7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47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0C2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2A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6CD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88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E72566"/>
    <w:multiLevelType w:val="hybridMultilevel"/>
    <w:tmpl w:val="0950A7BC"/>
    <w:lvl w:ilvl="0" w:tplc="5A3E79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3926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0040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A8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C3A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A02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5C4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FE8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CA9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1E3CAD"/>
    <w:multiLevelType w:val="hybridMultilevel"/>
    <w:tmpl w:val="FFFFFFFF"/>
    <w:lvl w:ilvl="0" w:tplc="F44495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A88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1CD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A82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1E92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BEC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0E3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CEAB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606C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8E5C29"/>
    <w:multiLevelType w:val="hybridMultilevel"/>
    <w:tmpl w:val="FFFFFFFF"/>
    <w:lvl w:ilvl="0" w:tplc="950423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352D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04A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D69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82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20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E2B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FE90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EE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590063"/>
    <w:multiLevelType w:val="hybridMultilevel"/>
    <w:tmpl w:val="06F42D28"/>
    <w:lvl w:ilvl="0" w:tplc="D3D076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4B21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222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FE7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FEE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6C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CA7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4E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0E0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0B2192"/>
    <w:multiLevelType w:val="hybridMultilevel"/>
    <w:tmpl w:val="FFFFFFFF"/>
    <w:lvl w:ilvl="0" w:tplc="37AC40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B942D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6D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0C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2EB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B41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3A2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886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BE2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1B46BF"/>
    <w:multiLevelType w:val="hybridMultilevel"/>
    <w:tmpl w:val="FFFFFFFF"/>
    <w:lvl w:ilvl="0" w:tplc="A808DB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0C2B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286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00A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46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364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9C6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563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AE0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181CA9"/>
    <w:multiLevelType w:val="hybridMultilevel"/>
    <w:tmpl w:val="60483C5C"/>
    <w:lvl w:ilvl="0" w:tplc="DDC699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58BF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863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CE1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FA1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E01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82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8CA0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B21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47131B"/>
    <w:multiLevelType w:val="hybridMultilevel"/>
    <w:tmpl w:val="5C06C7DA"/>
    <w:lvl w:ilvl="0" w:tplc="8D5CA2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9588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FE9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DA8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647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26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BCC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0AE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23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795261"/>
    <w:multiLevelType w:val="hybridMultilevel"/>
    <w:tmpl w:val="FFFFFFFF"/>
    <w:lvl w:ilvl="0" w:tplc="3AC06A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5E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A299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504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CF7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8C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8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E45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F0B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5032D6"/>
    <w:multiLevelType w:val="hybridMultilevel"/>
    <w:tmpl w:val="FFFFFFFF"/>
    <w:lvl w:ilvl="0" w:tplc="D9EE3C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B2F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FA7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F48D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3EEA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0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3EE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2A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9EE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A832E6"/>
    <w:multiLevelType w:val="hybridMultilevel"/>
    <w:tmpl w:val="B9E03E98"/>
    <w:lvl w:ilvl="0" w:tplc="DE645C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2CC0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AAE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20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085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E0A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E2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A9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DA9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A84398"/>
    <w:multiLevelType w:val="hybridMultilevel"/>
    <w:tmpl w:val="FFFFFFFF"/>
    <w:lvl w:ilvl="0" w:tplc="B30C5C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66F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6E18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18E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280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346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CE2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DA4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1E20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882728"/>
    <w:multiLevelType w:val="hybridMultilevel"/>
    <w:tmpl w:val="FFFFFFFF"/>
    <w:lvl w:ilvl="0" w:tplc="D9484A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AEE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126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845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C25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C4F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549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A664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CAA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B52B57"/>
    <w:multiLevelType w:val="hybridMultilevel"/>
    <w:tmpl w:val="FFFFFFFF"/>
    <w:lvl w:ilvl="0" w:tplc="C4021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682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9C7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8C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80D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CCE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44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06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888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3940F8"/>
    <w:multiLevelType w:val="hybridMultilevel"/>
    <w:tmpl w:val="FFFFFFFF"/>
    <w:lvl w:ilvl="0" w:tplc="772E84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8548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E40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D0C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8C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FA1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443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46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88D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5855BA"/>
    <w:multiLevelType w:val="hybridMultilevel"/>
    <w:tmpl w:val="3222A1D6"/>
    <w:lvl w:ilvl="0" w:tplc="26B2F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5E7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F0D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83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968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25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F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0A2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2E3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9A4BCD"/>
    <w:multiLevelType w:val="hybridMultilevel"/>
    <w:tmpl w:val="5B683758"/>
    <w:lvl w:ilvl="0" w:tplc="8BD6F6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7B6B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4E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78B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F4E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20D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EEA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C0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3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B1F67"/>
    <w:multiLevelType w:val="hybridMultilevel"/>
    <w:tmpl w:val="AFB05E14"/>
    <w:lvl w:ilvl="0" w:tplc="A26821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38FA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B64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440A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EE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D23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927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2E3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8A4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05485A"/>
    <w:multiLevelType w:val="hybridMultilevel"/>
    <w:tmpl w:val="BC8033F0"/>
    <w:lvl w:ilvl="0" w:tplc="E326E3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282E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A6A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E2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B6E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60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46D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8E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865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721836">
    <w:abstractNumId w:val="26"/>
  </w:num>
  <w:num w:numId="2" w16cid:durableId="82845957">
    <w:abstractNumId w:val="24"/>
  </w:num>
  <w:num w:numId="3" w16cid:durableId="1086684757">
    <w:abstractNumId w:val="23"/>
  </w:num>
  <w:num w:numId="4" w16cid:durableId="402920687">
    <w:abstractNumId w:val="18"/>
  </w:num>
  <w:num w:numId="5" w16cid:durableId="279073975">
    <w:abstractNumId w:val="14"/>
  </w:num>
  <w:num w:numId="6" w16cid:durableId="993295650">
    <w:abstractNumId w:val="31"/>
  </w:num>
  <w:num w:numId="7" w16cid:durableId="610358851">
    <w:abstractNumId w:val="11"/>
  </w:num>
  <w:num w:numId="8" w16cid:durableId="1254364691">
    <w:abstractNumId w:val="25"/>
  </w:num>
  <w:num w:numId="9" w16cid:durableId="2051954747">
    <w:abstractNumId w:val="7"/>
  </w:num>
  <w:num w:numId="10" w16cid:durableId="190189470">
    <w:abstractNumId w:val="21"/>
  </w:num>
  <w:num w:numId="11" w16cid:durableId="1313751504">
    <w:abstractNumId w:val="1"/>
  </w:num>
  <w:num w:numId="12" w16cid:durableId="154153793">
    <w:abstractNumId w:val="5"/>
  </w:num>
  <w:num w:numId="13" w16cid:durableId="1515068922">
    <w:abstractNumId w:val="27"/>
  </w:num>
  <w:num w:numId="14" w16cid:durableId="2050034952">
    <w:abstractNumId w:val="43"/>
  </w:num>
  <w:num w:numId="15" w16cid:durableId="1157379178">
    <w:abstractNumId w:val="41"/>
  </w:num>
  <w:num w:numId="16" w16cid:durableId="1704090916">
    <w:abstractNumId w:val="19"/>
  </w:num>
  <w:num w:numId="17" w16cid:durableId="1600605959">
    <w:abstractNumId w:val="42"/>
  </w:num>
  <w:num w:numId="18" w16cid:durableId="97409749">
    <w:abstractNumId w:val="32"/>
  </w:num>
  <w:num w:numId="19" w16cid:durableId="998117183">
    <w:abstractNumId w:val="29"/>
  </w:num>
  <w:num w:numId="20" w16cid:durableId="1450321871">
    <w:abstractNumId w:val="17"/>
  </w:num>
  <w:num w:numId="21" w16cid:durableId="1333678079">
    <w:abstractNumId w:val="44"/>
  </w:num>
  <w:num w:numId="22" w16cid:durableId="1731223239">
    <w:abstractNumId w:val="22"/>
  </w:num>
  <w:num w:numId="23" w16cid:durableId="203712586">
    <w:abstractNumId w:val="13"/>
  </w:num>
  <w:num w:numId="24" w16cid:durableId="1976446673">
    <w:abstractNumId w:val="36"/>
  </w:num>
  <w:num w:numId="25" w16cid:durableId="488792225">
    <w:abstractNumId w:val="30"/>
  </w:num>
  <w:num w:numId="26" w16cid:durableId="563829883">
    <w:abstractNumId w:val="0"/>
  </w:num>
  <w:num w:numId="27" w16cid:durableId="2146114778">
    <w:abstractNumId w:val="12"/>
  </w:num>
  <w:num w:numId="28" w16cid:durableId="1249313490">
    <w:abstractNumId w:val="8"/>
  </w:num>
  <w:num w:numId="29" w16cid:durableId="74205339">
    <w:abstractNumId w:val="48"/>
  </w:num>
  <w:num w:numId="30" w16cid:durableId="1750077269">
    <w:abstractNumId w:val="15"/>
  </w:num>
  <w:num w:numId="31" w16cid:durableId="752818690">
    <w:abstractNumId w:val="4"/>
  </w:num>
  <w:num w:numId="32" w16cid:durableId="502935824">
    <w:abstractNumId w:val="33"/>
  </w:num>
  <w:num w:numId="33" w16cid:durableId="528568513">
    <w:abstractNumId w:val="3"/>
  </w:num>
  <w:num w:numId="34" w16cid:durableId="65611883">
    <w:abstractNumId w:val="16"/>
  </w:num>
  <w:num w:numId="35" w16cid:durableId="21250338">
    <w:abstractNumId w:val="46"/>
  </w:num>
  <w:num w:numId="36" w16cid:durableId="843206882">
    <w:abstractNumId w:val="28"/>
  </w:num>
  <w:num w:numId="37" w16cid:durableId="1307857092">
    <w:abstractNumId w:val="47"/>
  </w:num>
  <w:num w:numId="38" w16cid:durableId="424957449">
    <w:abstractNumId w:val="6"/>
  </w:num>
  <w:num w:numId="39" w16cid:durableId="1940068259">
    <w:abstractNumId w:val="40"/>
  </w:num>
  <w:num w:numId="40" w16cid:durableId="1698505022">
    <w:abstractNumId w:val="20"/>
  </w:num>
  <w:num w:numId="41" w16cid:durableId="88815088">
    <w:abstractNumId w:val="37"/>
  </w:num>
  <w:num w:numId="42" w16cid:durableId="1654136237">
    <w:abstractNumId w:val="2"/>
  </w:num>
  <w:num w:numId="43" w16cid:durableId="1738279901">
    <w:abstractNumId w:val="9"/>
  </w:num>
  <w:num w:numId="44" w16cid:durableId="1745255110">
    <w:abstractNumId w:val="10"/>
  </w:num>
  <w:num w:numId="45" w16cid:durableId="1608927296">
    <w:abstractNumId w:val="35"/>
  </w:num>
  <w:num w:numId="46" w16cid:durableId="510410032">
    <w:abstractNumId w:val="38"/>
  </w:num>
  <w:num w:numId="47" w16cid:durableId="1638492411">
    <w:abstractNumId w:val="39"/>
  </w:num>
  <w:num w:numId="48" w16cid:durableId="1946384953">
    <w:abstractNumId w:val="45"/>
  </w:num>
  <w:num w:numId="49" w16cid:durableId="2106724295">
    <w:abstractNumId w:val="34"/>
  </w:num>
  <w:numIdMacAtCleanup w:val="4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on Swinkels">
    <w15:presenceInfo w15:providerId="AD" w15:userId="S::SWL@sgweredi.nl::896871e9-1bf7-4cb2-9ffa-51d64a50d3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NDMyNLQwM7MwNTdX0lEKTi0uzszPAykwqQUArCjSgiwAAAA="/>
  </w:docVars>
  <w:rsids>
    <w:rsidRoot w:val="0070285A"/>
    <w:rsid w:val="000002D8"/>
    <w:rsid w:val="000004E0"/>
    <w:rsid w:val="00000C7E"/>
    <w:rsid w:val="00000F39"/>
    <w:rsid w:val="000014D8"/>
    <w:rsid w:val="00001547"/>
    <w:rsid w:val="0000192F"/>
    <w:rsid w:val="00001DD9"/>
    <w:rsid w:val="000022A2"/>
    <w:rsid w:val="00002341"/>
    <w:rsid w:val="00002874"/>
    <w:rsid w:val="000030F8"/>
    <w:rsid w:val="000034FC"/>
    <w:rsid w:val="0000370A"/>
    <w:rsid w:val="00003981"/>
    <w:rsid w:val="00003D13"/>
    <w:rsid w:val="00003E84"/>
    <w:rsid w:val="00003EC4"/>
    <w:rsid w:val="00004214"/>
    <w:rsid w:val="000051D2"/>
    <w:rsid w:val="00005258"/>
    <w:rsid w:val="000055AD"/>
    <w:rsid w:val="0000573B"/>
    <w:rsid w:val="00005BCB"/>
    <w:rsid w:val="00005D9B"/>
    <w:rsid w:val="000062F8"/>
    <w:rsid w:val="000069B4"/>
    <w:rsid w:val="00007864"/>
    <w:rsid w:val="00007B6C"/>
    <w:rsid w:val="00007CD7"/>
    <w:rsid w:val="00010AB7"/>
    <w:rsid w:val="0001129D"/>
    <w:rsid w:val="000112BA"/>
    <w:rsid w:val="000113E2"/>
    <w:rsid w:val="00011935"/>
    <w:rsid w:val="00011A08"/>
    <w:rsid w:val="00011E0A"/>
    <w:rsid w:val="00011E49"/>
    <w:rsid w:val="000120B7"/>
    <w:rsid w:val="000125AC"/>
    <w:rsid w:val="000134D1"/>
    <w:rsid w:val="0001369D"/>
    <w:rsid w:val="000137FF"/>
    <w:rsid w:val="00013871"/>
    <w:rsid w:val="00013C4E"/>
    <w:rsid w:val="00013C70"/>
    <w:rsid w:val="000143D9"/>
    <w:rsid w:val="000146CE"/>
    <w:rsid w:val="000148B7"/>
    <w:rsid w:val="00014D0C"/>
    <w:rsid w:val="00015147"/>
    <w:rsid w:val="000152ED"/>
    <w:rsid w:val="0001558F"/>
    <w:rsid w:val="00015A85"/>
    <w:rsid w:val="00015ADE"/>
    <w:rsid w:val="00016765"/>
    <w:rsid w:val="00017477"/>
    <w:rsid w:val="00017503"/>
    <w:rsid w:val="00017635"/>
    <w:rsid w:val="00017BEB"/>
    <w:rsid w:val="00017CDD"/>
    <w:rsid w:val="0001D47D"/>
    <w:rsid w:val="00020111"/>
    <w:rsid w:val="0002083C"/>
    <w:rsid w:val="00020B6E"/>
    <w:rsid w:val="0002105B"/>
    <w:rsid w:val="00021941"/>
    <w:rsid w:val="00021A0C"/>
    <w:rsid w:val="00021B3E"/>
    <w:rsid w:val="00022573"/>
    <w:rsid w:val="00022593"/>
    <w:rsid w:val="00022D4A"/>
    <w:rsid w:val="00022FFE"/>
    <w:rsid w:val="00023459"/>
    <w:rsid w:val="00023532"/>
    <w:rsid w:val="000235D7"/>
    <w:rsid w:val="00023731"/>
    <w:rsid w:val="000238B0"/>
    <w:rsid w:val="0002390A"/>
    <w:rsid w:val="00023C5C"/>
    <w:rsid w:val="000243B7"/>
    <w:rsid w:val="000247C7"/>
    <w:rsid w:val="00024CDC"/>
    <w:rsid w:val="00024F8D"/>
    <w:rsid w:val="00024FB2"/>
    <w:rsid w:val="00025256"/>
    <w:rsid w:val="000255E6"/>
    <w:rsid w:val="00025831"/>
    <w:rsid w:val="000259A2"/>
    <w:rsid w:val="00025CEC"/>
    <w:rsid w:val="00025ED2"/>
    <w:rsid w:val="00026583"/>
    <w:rsid w:val="00027243"/>
    <w:rsid w:val="000277C8"/>
    <w:rsid w:val="00027A3E"/>
    <w:rsid w:val="00027BC1"/>
    <w:rsid w:val="00027C47"/>
    <w:rsid w:val="00030352"/>
    <w:rsid w:val="000304BC"/>
    <w:rsid w:val="00030607"/>
    <w:rsid w:val="000311EB"/>
    <w:rsid w:val="0003172C"/>
    <w:rsid w:val="00031C15"/>
    <w:rsid w:val="0003271F"/>
    <w:rsid w:val="00032E08"/>
    <w:rsid w:val="00032E82"/>
    <w:rsid w:val="00032EA2"/>
    <w:rsid w:val="00032F84"/>
    <w:rsid w:val="00032FE6"/>
    <w:rsid w:val="00033040"/>
    <w:rsid w:val="0003371E"/>
    <w:rsid w:val="00033821"/>
    <w:rsid w:val="00033E81"/>
    <w:rsid w:val="00034098"/>
    <w:rsid w:val="00034536"/>
    <w:rsid w:val="00034943"/>
    <w:rsid w:val="0003499C"/>
    <w:rsid w:val="00034CD5"/>
    <w:rsid w:val="00034D66"/>
    <w:rsid w:val="00034FF9"/>
    <w:rsid w:val="0003512B"/>
    <w:rsid w:val="00035321"/>
    <w:rsid w:val="00035A08"/>
    <w:rsid w:val="00035A13"/>
    <w:rsid w:val="000362D8"/>
    <w:rsid w:val="000363D8"/>
    <w:rsid w:val="00036664"/>
    <w:rsid w:val="00036678"/>
    <w:rsid w:val="00036762"/>
    <w:rsid w:val="00036AB2"/>
    <w:rsid w:val="0003701B"/>
    <w:rsid w:val="00037898"/>
    <w:rsid w:val="0003798D"/>
    <w:rsid w:val="00037ADF"/>
    <w:rsid w:val="0004004C"/>
    <w:rsid w:val="00040313"/>
    <w:rsid w:val="00040935"/>
    <w:rsid w:val="00040A8E"/>
    <w:rsid w:val="00040F0B"/>
    <w:rsid w:val="00041256"/>
    <w:rsid w:val="0004137D"/>
    <w:rsid w:val="0004139F"/>
    <w:rsid w:val="00041544"/>
    <w:rsid w:val="00041B98"/>
    <w:rsid w:val="00041BD2"/>
    <w:rsid w:val="00041C83"/>
    <w:rsid w:val="000422D2"/>
    <w:rsid w:val="00042380"/>
    <w:rsid w:val="0004259A"/>
    <w:rsid w:val="000426AF"/>
    <w:rsid w:val="00042AEE"/>
    <w:rsid w:val="00042BA0"/>
    <w:rsid w:val="00042E1F"/>
    <w:rsid w:val="00042E4A"/>
    <w:rsid w:val="00042E54"/>
    <w:rsid w:val="00042F39"/>
    <w:rsid w:val="00043080"/>
    <w:rsid w:val="000436C7"/>
    <w:rsid w:val="000437BD"/>
    <w:rsid w:val="0004406E"/>
    <w:rsid w:val="00044813"/>
    <w:rsid w:val="0004518C"/>
    <w:rsid w:val="000458EA"/>
    <w:rsid w:val="00045BC8"/>
    <w:rsid w:val="00045CE0"/>
    <w:rsid w:val="00046E00"/>
    <w:rsid w:val="00047B10"/>
    <w:rsid w:val="00047C46"/>
    <w:rsid w:val="00047EBF"/>
    <w:rsid w:val="00050280"/>
    <w:rsid w:val="0005039D"/>
    <w:rsid w:val="000505BC"/>
    <w:rsid w:val="00050E24"/>
    <w:rsid w:val="00050E39"/>
    <w:rsid w:val="0005102D"/>
    <w:rsid w:val="0005177B"/>
    <w:rsid w:val="00051ACE"/>
    <w:rsid w:val="000523B1"/>
    <w:rsid w:val="00052EF5"/>
    <w:rsid w:val="000530E8"/>
    <w:rsid w:val="000532C5"/>
    <w:rsid w:val="000537D5"/>
    <w:rsid w:val="0005383C"/>
    <w:rsid w:val="00053858"/>
    <w:rsid w:val="00053AEE"/>
    <w:rsid w:val="00053AFB"/>
    <w:rsid w:val="0005423F"/>
    <w:rsid w:val="00054251"/>
    <w:rsid w:val="00054388"/>
    <w:rsid w:val="0005454B"/>
    <w:rsid w:val="0005462A"/>
    <w:rsid w:val="00054904"/>
    <w:rsid w:val="00055479"/>
    <w:rsid w:val="000557DC"/>
    <w:rsid w:val="00055BCE"/>
    <w:rsid w:val="00055C49"/>
    <w:rsid w:val="00055D0D"/>
    <w:rsid w:val="00055E6D"/>
    <w:rsid w:val="000565CE"/>
    <w:rsid w:val="0005670F"/>
    <w:rsid w:val="000567D7"/>
    <w:rsid w:val="00056AF2"/>
    <w:rsid w:val="00056E09"/>
    <w:rsid w:val="000577B7"/>
    <w:rsid w:val="00057EA7"/>
    <w:rsid w:val="000601CE"/>
    <w:rsid w:val="0006061B"/>
    <w:rsid w:val="00060787"/>
    <w:rsid w:val="000607E6"/>
    <w:rsid w:val="000609F9"/>
    <w:rsid w:val="00060D8C"/>
    <w:rsid w:val="00060EA1"/>
    <w:rsid w:val="0006179B"/>
    <w:rsid w:val="00061C2D"/>
    <w:rsid w:val="00061C45"/>
    <w:rsid w:val="0006214A"/>
    <w:rsid w:val="0006219F"/>
    <w:rsid w:val="00062338"/>
    <w:rsid w:val="0006268A"/>
    <w:rsid w:val="00062CEF"/>
    <w:rsid w:val="00062DF0"/>
    <w:rsid w:val="00063A15"/>
    <w:rsid w:val="00063A55"/>
    <w:rsid w:val="00063AE8"/>
    <w:rsid w:val="00063D15"/>
    <w:rsid w:val="000641A5"/>
    <w:rsid w:val="000649C8"/>
    <w:rsid w:val="00064BE8"/>
    <w:rsid w:val="00064D19"/>
    <w:rsid w:val="000650F1"/>
    <w:rsid w:val="000656A6"/>
    <w:rsid w:val="000658D0"/>
    <w:rsid w:val="00066243"/>
    <w:rsid w:val="00066847"/>
    <w:rsid w:val="00066BB1"/>
    <w:rsid w:val="00066D48"/>
    <w:rsid w:val="00066ECD"/>
    <w:rsid w:val="00066F1E"/>
    <w:rsid w:val="00067283"/>
    <w:rsid w:val="000674E2"/>
    <w:rsid w:val="00067554"/>
    <w:rsid w:val="000676D5"/>
    <w:rsid w:val="00067A1F"/>
    <w:rsid w:val="00067B39"/>
    <w:rsid w:val="0007036F"/>
    <w:rsid w:val="00070779"/>
    <w:rsid w:val="00070ACC"/>
    <w:rsid w:val="00070BA1"/>
    <w:rsid w:val="00070FE8"/>
    <w:rsid w:val="00070FF4"/>
    <w:rsid w:val="000716AB"/>
    <w:rsid w:val="00071880"/>
    <w:rsid w:val="00071E72"/>
    <w:rsid w:val="00071F53"/>
    <w:rsid w:val="0007248C"/>
    <w:rsid w:val="000737BC"/>
    <w:rsid w:val="0007446F"/>
    <w:rsid w:val="0007461A"/>
    <w:rsid w:val="0007467D"/>
    <w:rsid w:val="00074908"/>
    <w:rsid w:val="00074971"/>
    <w:rsid w:val="00074B46"/>
    <w:rsid w:val="00074F14"/>
    <w:rsid w:val="00075B8A"/>
    <w:rsid w:val="00075CBC"/>
    <w:rsid w:val="00075DF2"/>
    <w:rsid w:val="00076537"/>
    <w:rsid w:val="00076C7F"/>
    <w:rsid w:val="00076E9C"/>
    <w:rsid w:val="00076ED1"/>
    <w:rsid w:val="000770EB"/>
    <w:rsid w:val="00077228"/>
    <w:rsid w:val="00080E85"/>
    <w:rsid w:val="000812B2"/>
    <w:rsid w:val="00081486"/>
    <w:rsid w:val="00081A94"/>
    <w:rsid w:val="00081B3A"/>
    <w:rsid w:val="0008227F"/>
    <w:rsid w:val="000823D3"/>
    <w:rsid w:val="000828D9"/>
    <w:rsid w:val="00082C67"/>
    <w:rsid w:val="0008321A"/>
    <w:rsid w:val="000832A8"/>
    <w:rsid w:val="000836CB"/>
    <w:rsid w:val="000837DA"/>
    <w:rsid w:val="00083865"/>
    <w:rsid w:val="00083932"/>
    <w:rsid w:val="00083CB8"/>
    <w:rsid w:val="00083D15"/>
    <w:rsid w:val="0008404D"/>
    <w:rsid w:val="00084201"/>
    <w:rsid w:val="000848D6"/>
    <w:rsid w:val="000850C0"/>
    <w:rsid w:val="000856F5"/>
    <w:rsid w:val="0008570A"/>
    <w:rsid w:val="000860D8"/>
    <w:rsid w:val="00086BC8"/>
    <w:rsid w:val="00086D3F"/>
    <w:rsid w:val="00086EB6"/>
    <w:rsid w:val="0008700B"/>
    <w:rsid w:val="000873E1"/>
    <w:rsid w:val="00087584"/>
    <w:rsid w:val="00087A07"/>
    <w:rsid w:val="00087E45"/>
    <w:rsid w:val="0009041D"/>
    <w:rsid w:val="00090AF4"/>
    <w:rsid w:val="000910FC"/>
    <w:rsid w:val="00091647"/>
    <w:rsid w:val="00091B1C"/>
    <w:rsid w:val="00091E6A"/>
    <w:rsid w:val="000921C0"/>
    <w:rsid w:val="000927FF"/>
    <w:rsid w:val="00093103"/>
    <w:rsid w:val="0009369F"/>
    <w:rsid w:val="000937E8"/>
    <w:rsid w:val="00093C37"/>
    <w:rsid w:val="00094516"/>
    <w:rsid w:val="00094532"/>
    <w:rsid w:val="00094740"/>
    <w:rsid w:val="00094CC0"/>
    <w:rsid w:val="0009516D"/>
    <w:rsid w:val="00095300"/>
    <w:rsid w:val="0009567B"/>
    <w:rsid w:val="000958E6"/>
    <w:rsid w:val="00095A7C"/>
    <w:rsid w:val="00095F2B"/>
    <w:rsid w:val="00096A2E"/>
    <w:rsid w:val="00096CF6"/>
    <w:rsid w:val="00097201"/>
    <w:rsid w:val="00097317"/>
    <w:rsid w:val="000A01B3"/>
    <w:rsid w:val="000A046C"/>
    <w:rsid w:val="000A04F2"/>
    <w:rsid w:val="000A082D"/>
    <w:rsid w:val="000A10BE"/>
    <w:rsid w:val="000A14A5"/>
    <w:rsid w:val="000A1671"/>
    <w:rsid w:val="000A16D3"/>
    <w:rsid w:val="000A17D4"/>
    <w:rsid w:val="000A1A08"/>
    <w:rsid w:val="000A1E74"/>
    <w:rsid w:val="000A2657"/>
    <w:rsid w:val="000A279B"/>
    <w:rsid w:val="000A327C"/>
    <w:rsid w:val="000A348E"/>
    <w:rsid w:val="000A3962"/>
    <w:rsid w:val="000A3A8B"/>
    <w:rsid w:val="000A3DBF"/>
    <w:rsid w:val="000A4768"/>
    <w:rsid w:val="000A4E4F"/>
    <w:rsid w:val="000A5044"/>
    <w:rsid w:val="000A53C2"/>
    <w:rsid w:val="000A56F3"/>
    <w:rsid w:val="000A575E"/>
    <w:rsid w:val="000A58E4"/>
    <w:rsid w:val="000A5FDA"/>
    <w:rsid w:val="000A6954"/>
    <w:rsid w:val="000A6B9B"/>
    <w:rsid w:val="000A6BD2"/>
    <w:rsid w:val="000A725A"/>
    <w:rsid w:val="000A72D6"/>
    <w:rsid w:val="000A73E0"/>
    <w:rsid w:val="000A764D"/>
    <w:rsid w:val="000A7775"/>
    <w:rsid w:val="000A7797"/>
    <w:rsid w:val="000A78BA"/>
    <w:rsid w:val="000A799B"/>
    <w:rsid w:val="000B002E"/>
    <w:rsid w:val="000B00E2"/>
    <w:rsid w:val="000B01F8"/>
    <w:rsid w:val="000B0B6B"/>
    <w:rsid w:val="000B0F3C"/>
    <w:rsid w:val="000B1457"/>
    <w:rsid w:val="000B16CD"/>
    <w:rsid w:val="000B188B"/>
    <w:rsid w:val="000B1C25"/>
    <w:rsid w:val="000B1DDC"/>
    <w:rsid w:val="000B277E"/>
    <w:rsid w:val="000B298F"/>
    <w:rsid w:val="000B2A7B"/>
    <w:rsid w:val="000B336B"/>
    <w:rsid w:val="000B3AC1"/>
    <w:rsid w:val="000B4616"/>
    <w:rsid w:val="000B49EA"/>
    <w:rsid w:val="000B4A58"/>
    <w:rsid w:val="000B4F98"/>
    <w:rsid w:val="000B54B2"/>
    <w:rsid w:val="000B58E1"/>
    <w:rsid w:val="000B6620"/>
    <w:rsid w:val="000B6F0C"/>
    <w:rsid w:val="000B7258"/>
    <w:rsid w:val="000B73AA"/>
    <w:rsid w:val="000B74DD"/>
    <w:rsid w:val="000B7628"/>
    <w:rsid w:val="000B77E5"/>
    <w:rsid w:val="000B7858"/>
    <w:rsid w:val="000B78AB"/>
    <w:rsid w:val="000B78FB"/>
    <w:rsid w:val="000B7A15"/>
    <w:rsid w:val="000B7AF2"/>
    <w:rsid w:val="000C034A"/>
    <w:rsid w:val="000C0A5F"/>
    <w:rsid w:val="000C11D4"/>
    <w:rsid w:val="000C1C13"/>
    <w:rsid w:val="000C1DB5"/>
    <w:rsid w:val="000C22FB"/>
    <w:rsid w:val="000C23DB"/>
    <w:rsid w:val="000C243F"/>
    <w:rsid w:val="000C2AC3"/>
    <w:rsid w:val="000C36A5"/>
    <w:rsid w:val="000C370D"/>
    <w:rsid w:val="000C455B"/>
    <w:rsid w:val="000C4718"/>
    <w:rsid w:val="000C4B51"/>
    <w:rsid w:val="000C525F"/>
    <w:rsid w:val="000C55FD"/>
    <w:rsid w:val="000C56AC"/>
    <w:rsid w:val="000C599F"/>
    <w:rsid w:val="000C5BD2"/>
    <w:rsid w:val="000C689D"/>
    <w:rsid w:val="000C68CF"/>
    <w:rsid w:val="000C6FBA"/>
    <w:rsid w:val="000C7123"/>
    <w:rsid w:val="000C71F8"/>
    <w:rsid w:val="000C74A7"/>
    <w:rsid w:val="000C764F"/>
    <w:rsid w:val="000C768B"/>
    <w:rsid w:val="000C7A3E"/>
    <w:rsid w:val="000C7B2D"/>
    <w:rsid w:val="000C7D2C"/>
    <w:rsid w:val="000D01F8"/>
    <w:rsid w:val="000D0425"/>
    <w:rsid w:val="000D0529"/>
    <w:rsid w:val="000D0A18"/>
    <w:rsid w:val="000D0A64"/>
    <w:rsid w:val="000D0CDF"/>
    <w:rsid w:val="000D0D8F"/>
    <w:rsid w:val="000D1120"/>
    <w:rsid w:val="000D13B1"/>
    <w:rsid w:val="000D1B91"/>
    <w:rsid w:val="000D1FF9"/>
    <w:rsid w:val="000D241A"/>
    <w:rsid w:val="000D2A21"/>
    <w:rsid w:val="000D2D1D"/>
    <w:rsid w:val="000D2D61"/>
    <w:rsid w:val="000D2F25"/>
    <w:rsid w:val="000D3533"/>
    <w:rsid w:val="000D36B7"/>
    <w:rsid w:val="000D3908"/>
    <w:rsid w:val="000D479F"/>
    <w:rsid w:val="000D47CC"/>
    <w:rsid w:val="000D51C9"/>
    <w:rsid w:val="000D592F"/>
    <w:rsid w:val="000D59F0"/>
    <w:rsid w:val="000D5AF1"/>
    <w:rsid w:val="000D684D"/>
    <w:rsid w:val="000D689E"/>
    <w:rsid w:val="000D6E88"/>
    <w:rsid w:val="000D741A"/>
    <w:rsid w:val="000D77FC"/>
    <w:rsid w:val="000D7875"/>
    <w:rsid w:val="000D7C1A"/>
    <w:rsid w:val="000E0E6D"/>
    <w:rsid w:val="000E1567"/>
    <w:rsid w:val="000E15C0"/>
    <w:rsid w:val="000E1FC7"/>
    <w:rsid w:val="000E21A2"/>
    <w:rsid w:val="000E2B5B"/>
    <w:rsid w:val="000E2F19"/>
    <w:rsid w:val="000E2F97"/>
    <w:rsid w:val="000E3571"/>
    <w:rsid w:val="000E3929"/>
    <w:rsid w:val="000E3BDB"/>
    <w:rsid w:val="000E3E04"/>
    <w:rsid w:val="000E3E30"/>
    <w:rsid w:val="000E4747"/>
    <w:rsid w:val="000E480D"/>
    <w:rsid w:val="000E51B0"/>
    <w:rsid w:val="000E5C5C"/>
    <w:rsid w:val="000E5CEC"/>
    <w:rsid w:val="000E6412"/>
    <w:rsid w:val="000E659B"/>
    <w:rsid w:val="000E66E8"/>
    <w:rsid w:val="000E6848"/>
    <w:rsid w:val="000E6D40"/>
    <w:rsid w:val="000E72AA"/>
    <w:rsid w:val="000E742C"/>
    <w:rsid w:val="000E78E6"/>
    <w:rsid w:val="000E7C04"/>
    <w:rsid w:val="000E7D0F"/>
    <w:rsid w:val="000E7E1D"/>
    <w:rsid w:val="000EF1E7"/>
    <w:rsid w:val="000F0060"/>
    <w:rsid w:val="000F0992"/>
    <w:rsid w:val="000F100A"/>
    <w:rsid w:val="000F1239"/>
    <w:rsid w:val="000F124C"/>
    <w:rsid w:val="000F15EE"/>
    <w:rsid w:val="000F1ECE"/>
    <w:rsid w:val="000F2063"/>
    <w:rsid w:val="000F23F2"/>
    <w:rsid w:val="000F2475"/>
    <w:rsid w:val="000F2622"/>
    <w:rsid w:val="000F2746"/>
    <w:rsid w:val="000F2BDD"/>
    <w:rsid w:val="000F2D02"/>
    <w:rsid w:val="000F2E8D"/>
    <w:rsid w:val="000F31B6"/>
    <w:rsid w:val="000F34E5"/>
    <w:rsid w:val="000F3E07"/>
    <w:rsid w:val="000F422F"/>
    <w:rsid w:val="000F43FD"/>
    <w:rsid w:val="000F4A2A"/>
    <w:rsid w:val="000F4C57"/>
    <w:rsid w:val="000F4CBB"/>
    <w:rsid w:val="000F4D21"/>
    <w:rsid w:val="000F4E82"/>
    <w:rsid w:val="000F4FA4"/>
    <w:rsid w:val="000F5011"/>
    <w:rsid w:val="000F50A4"/>
    <w:rsid w:val="000F52AB"/>
    <w:rsid w:val="000F544A"/>
    <w:rsid w:val="000F59B3"/>
    <w:rsid w:val="000F5A5E"/>
    <w:rsid w:val="000F5D19"/>
    <w:rsid w:val="000F5D63"/>
    <w:rsid w:val="000F5D67"/>
    <w:rsid w:val="000F5DD9"/>
    <w:rsid w:val="000F5EBB"/>
    <w:rsid w:val="000F60EC"/>
    <w:rsid w:val="000F6641"/>
    <w:rsid w:val="000F66BA"/>
    <w:rsid w:val="000F676C"/>
    <w:rsid w:val="000F68ED"/>
    <w:rsid w:val="000F6A2B"/>
    <w:rsid w:val="000F6F7D"/>
    <w:rsid w:val="000F716C"/>
    <w:rsid w:val="000F7E0C"/>
    <w:rsid w:val="001000CB"/>
    <w:rsid w:val="0010022B"/>
    <w:rsid w:val="001005AC"/>
    <w:rsid w:val="00100933"/>
    <w:rsid w:val="00100B2B"/>
    <w:rsid w:val="00100C02"/>
    <w:rsid w:val="00100D20"/>
    <w:rsid w:val="0010135E"/>
    <w:rsid w:val="0010143A"/>
    <w:rsid w:val="0010143B"/>
    <w:rsid w:val="001018BC"/>
    <w:rsid w:val="00101AA7"/>
    <w:rsid w:val="00101AFA"/>
    <w:rsid w:val="001020C2"/>
    <w:rsid w:val="001020EC"/>
    <w:rsid w:val="00102314"/>
    <w:rsid w:val="001026BE"/>
    <w:rsid w:val="00102922"/>
    <w:rsid w:val="00102F90"/>
    <w:rsid w:val="00102FD1"/>
    <w:rsid w:val="00103144"/>
    <w:rsid w:val="00103760"/>
    <w:rsid w:val="00103D69"/>
    <w:rsid w:val="00104047"/>
    <w:rsid w:val="00104118"/>
    <w:rsid w:val="001054F0"/>
    <w:rsid w:val="00105561"/>
    <w:rsid w:val="001062E3"/>
    <w:rsid w:val="00106DCE"/>
    <w:rsid w:val="00106F16"/>
    <w:rsid w:val="00106F71"/>
    <w:rsid w:val="00107DFA"/>
    <w:rsid w:val="00107E48"/>
    <w:rsid w:val="00110353"/>
    <w:rsid w:val="00110723"/>
    <w:rsid w:val="00110AC0"/>
    <w:rsid w:val="00110CCB"/>
    <w:rsid w:val="00110F0C"/>
    <w:rsid w:val="001111D7"/>
    <w:rsid w:val="0011124E"/>
    <w:rsid w:val="00111609"/>
    <w:rsid w:val="00111A21"/>
    <w:rsid w:val="00111BC7"/>
    <w:rsid w:val="00111C5F"/>
    <w:rsid w:val="00111C82"/>
    <w:rsid w:val="00111D12"/>
    <w:rsid w:val="00111D4D"/>
    <w:rsid w:val="0011252C"/>
    <w:rsid w:val="0011270A"/>
    <w:rsid w:val="001136C7"/>
    <w:rsid w:val="00113F50"/>
    <w:rsid w:val="00114025"/>
    <w:rsid w:val="00114076"/>
    <w:rsid w:val="00114164"/>
    <w:rsid w:val="00114807"/>
    <w:rsid w:val="00115518"/>
    <w:rsid w:val="00115690"/>
    <w:rsid w:val="00115C2D"/>
    <w:rsid w:val="0011612B"/>
    <w:rsid w:val="00116E47"/>
    <w:rsid w:val="001170FA"/>
    <w:rsid w:val="001171D4"/>
    <w:rsid w:val="001171EE"/>
    <w:rsid w:val="001172DE"/>
    <w:rsid w:val="00117864"/>
    <w:rsid w:val="00117C3D"/>
    <w:rsid w:val="00117D72"/>
    <w:rsid w:val="00117F70"/>
    <w:rsid w:val="00117F90"/>
    <w:rsid w:val="0012028C"/>
    <w:rsid w:val="0012032D"/>
    <w:rsid w:val="001207A1"/>
    <w:rsid w:val="001207DE"/>
    <w:rsid w:val="00120EAF"/>
    <w:rsid w:val="00121194"/>
    <w:rsid w:val="00121686"/>
    <w:rsid w:val="001217F3"/>
    <w:rsid w:val="00121B0B"/>
    <w:rsid w:val="00121B57"/>
    <w:rsid w:val="00122770"/>
    <w:rsid w:val="00122AE9"/>
    <w:rsid w:val="00122E05"/>
    <w:rsid w:val="001230B0"/>
    <w:rsid w:val="001231E2"/>
    <w:rsid w:val="0012338E"/>
    <w:rsid w:val="00123CE5"/>
    <w:rsid w:val="00123DE4"/>
    <w:rsid w:val="001241F4"/>
    <w:rsid w:val="00124346"/>
    <w:rsid w:val="00124641"/>
    <w:rsid w:val="001248C9"/>
    <w:rsid w:val="00124A52"/>
    <w:rsid w:val="00125071"/>
    <w:rsid w:val="00125381"/>
    <w:rsid w:val="00125575"/>
    <w:rsid w:val="00125F35"/>
    <w:rsid w:val="0012612E"/>
    <w:rsid w:val="00126C13"/>
    <w:rsid w:val="00126EBC"/>
    <w:rsid w:val="0012784B"/>
    <w:rsid w:val="00127DEF"/>
    <w:rsid w:val="00127E8A"/>
    <w:rsid w:val="0013002F"/>
    <w:rsid w:val="00130073"/>
    <w:rsid w:val="00130535"/>
    <w:rsid w:val="00130E0F"/>
    <w:rsid w:val="00130E72"/>
    <w:rsid w:val="001316A1"/>
    <w:rsid w:val="0013262B"/>
    <w:rsid w:val="0013296A"/>
    <w:rsid w:val="001333D1"/>
    <w:rsid w:val="0013348A"/>
    <w:rsid w:val="001336CE"/>
    <w:rsid w:val="00133931"/>
    <w:rsid w:val="001345F0"/>
    <w:rsid w:val="0013483E"/>
    <w:rsid w:val="001349DB"/>
    <w:rsid w:val="00134AE6"/>
    <w:rsid w:val="00134DB4"/>
    <w:rsid w:val="00134F7B"/>
    <w:rsid w:val="001356D7"/>
    <w:rsid w:val="001360B4"/>
    <w:rsid w:val="001363E5"/>
    <w:rsid w:val="00136481"/>
    <w:rsid w:val="00136591"/>
    <w:rsid w:val="001368F4"/>
    <w:rsid w:val="00136B66"/>
    <w:rsid w:val="00136BBB"/>
    <w:rsid w:val="00136BBD"/>
    <w:rsid w:val="00136CA4"/>
    <w:rsid w:val="001372D4"/>
    <w:rsid w:val="00137B3C"/>
    <w:rsid w:val="001402BA"/>
    <w:rsid w:val="00140333"/>
    <w:rsid w:val="00140991"/>
    <w:rsid w:val="001409F5"/>
    <w:rsid w:val="00141297"/>
    <w:rsid w:val="001414F0"/>
    <w:rsid w:val="00142670"/>
    <w:rsid w:val="001426D3"/>
    <w:rsid w:val="00142CA4"/>
    <w:rsid w:val="00142E35"/>
    <w:rsid w:val="00142FA1"/>
    <w:rsid w:val="00143799"/>
    <w:rsid w:val="001440F2"/>
    <w:rsid w:val="00144129"/>
    <w:rsid w:val="001443AA"/>
    <w:rsid w:val="001443CE"/>
    <w:rsid w:val="00144D50"/>
    <w:rsid w:val="00144D68"/>
    <w:rsid w:val="00145884"/>
    <w:rsid w:val="00146098"/>
    <w:rsid w:val="00146701"/>
    <w:rsid w:val="00146996"/>
    <w:rsid w:val="00146E58"/>
    <w:rsid w:val="00146EE0"/>
    <w:rsid w:val="001471A9"/>
    <w:rsid w:val="0014738D"/>
    <w:rsid w:val="00147698"/>
    <w:rsid w:val="0014794B"/>
    <w:rsid w:val="00147AE9"/>
    <w:rsid w:val="00147B20"/>
    <w:rsid w:val="00147E59"/>
    <w:rsid w:val="0015067A"/>
    <w:rsid w:val="001506C1"/>
    <w:rsid w:val="0015105F"/>
    <w:rsid w:val="0015107A"/>
    <w:rsid w:val="001511A2"/>
    <w:rsid w:val="001512B4"/>
    <w:rsid w:val="0015174B"/>
    <w:rsid w:val="00151B92"/>
    <w:rsid w:val="00151EB7"/>
    <w:rsid w:val="00151F33"/>
    <w:rsid w:val="00152622"/>
    <w:rsid w:val="00152D69"/>
    <w:rsid w:val="00152E52"/>
    <w:rsid w:val="00152F7C"/>
    <w:rsid w:val="00153005"/>
    <w:rsid w:val="001535E9"/>
    <w:rsid w:val="0015360F"/>
    <w:rsid w:val="001537EA"/>
    <w:rsid w:val="00153805"/>
    <w:rsid w:val="001538B9"/>
    <w:rsid w:val="001539B0"/>
    <w:rsid w:val="00154776"/>
    <w:rsid w:val="00154A89"/>
    <w:rsid w:val="00154BB8"/>
    <w:rsid w:val="00155579"/>
    <w:rsid w:val="00155581"/>
    <w:rsid w:val="00155668"/>
    <w:rsid w:val="00155780"/>
    <w:rsid w:val="00155B63"/>
    <w:rsid w:val="00155CCB"/>
    <w:rsid w:val="00155CE4"/>
    <w:rsid w:val="00155DD1"/>
    <w:rsid w:val="00155F4A"/>
    <w:rsid w:val="00156848"/>
    <w:rsid w:val="001569FD"/>
    <w:rsid w:val="00156DFB"/>
    <w:rsid w:val="00156E2A"/>
    <w:rsid w:val="001571EA"/>
    <w:rsid w:val="00157200"/>
    <w:rsid w:val="00157AAF"/>
    <w:rsid w:val="00157CA3"/>
    <w:rsid w:val="00157EA1"/>
    <w:rsid w:val="001601C7"/>
    <w:rsid w:val="00160232"/>
    <w:rsid w:val="001606C7"/>
    <w:rsid w:val="0016094B"/>
    <w:rsid w:val="00160D08"/>
    <w:rsid w:val="00160DA2"/>
    <w:rsid w:val="00161141"/>
    <w:rsid w:val="0016119C"/>
    <w:rsid w:val="0016164C"/>
    <w:rsid w:val="00161C32"/>
    <w:rsid w:val="00162221"/>
    <w:rsid w:val="001622A4"/>
    <w:rsid w:val="0016269E"/>
    <w:rsid w:val="00162C9B"/>
    <w:rsid w:val="00162DF0"/>
    <w:rsid w:val="00163475"/>
    <w:rsid w:val="00163627"/>
    <w:rsid w:val="001639F4"/>
    <w:rsid w:val="00163E29"/>
    <w:rsid w:val="00163EE4"/>
    <w:rsid w:val="00164D25"/>
    <w:rsid w:val="00164D80"/>
    <w:rsid w:val="00164F81"/>
    <w:rsid w:val="00164FFB"/>
    <w:rsid w:val="0016527D"/>
    <w:rsid w:val="00165788"/>
    <w:rsid w:val="00165F27"/>
    <w:rsid w:val="00166520"/>
    <w:rsid w:val="00166BDD"/>
    <w:rsid w:val="00166C7B"/>
    <w:rsid w:val="00166D51"/>
    <w:rsid w:val="00166DE6"/>
    <w:rsid w:val="00166ED7"/>
    <w:rsid w:val="00166EDD"/>
    <w:rsid w:val="00166EEA"/>
    <w:rsid w:val="00167128"/>
    <w:rsid w:val="00167302"/>
    <w:rsid w:val="00167563"/>
    <w:rsid w:val="00167744"/>
    <w:rsid w:val="00167AD0"/>
    <w:rsid w:val="00167C26"/>
    <w:rsid w:val="0017013D"/>
    <w:rsid w:val="00170439"/>
    <w:rsid w:val="00170600"/>
    <w:rsid w:val="0017072B"/>
    <w:rsid w:val="00170B40"/>
    <w:rsid w:val="0017160D"/>
    <w:rsid w:val="00171F85"/>
    <w:rsid w:val="00172040"/>
    <w:rsid w:val="001731B7"/>
    <w:rsid w:val="001733BA"/>
    <w:rsid w:val="001738D6"/>
    <w:rsid w:val="00173968"/>
    <w:rsid w:val="00174B5F"/>
    <w:rsid w:val="00174CD2"/>
    <w:rsid w:val="0017500D"/>
    <w:rsid w:val="00175794"/>
    <w:rsid w:val="00175A5B"/>
    <w:rsid w:val="00175C7A"/>
    <w:rsid w:val="00175D9C"/>
    <w:rsid w:val="00175E38"/>
    <w:rsid w:val="001765D9"/>
    <w:rsid w:val="001770BB"/>
    <w:rsid w:val="0017726E"/>
    <w:rsid w:val="00177434"/>
    <w:rsid w:val="00177627"/>
    <w:rsid w:val="001777EF"/>
    <w:rsid w:val="00177909"/>
    <w:rsid w:val="00177A5C"/>
    <w:rsid w:val="0018039C"/>
    <w:rsid w:val="001803DE"/>
    <w:rsid w:val="0018043C"/>
    <w:rsid w:val="0018045D"/>
    <w:rsid w:val="00180E21"/>
    <w:rsid w:val="00181724"/>
    <w:rsid w:val="0018177E"/>
    <w:rsid w:val="00181E43"/>
    <w:rsid w:val="00182326"/>
    <w:rsid w:val="00182D73"/>
    <w:rsid w:val="001835AB"/>
    <w:rsid w:val="00183767"/>
    <w:rsid w:val="00183F48"/>
    <w:rsid w:val="0018413B"/>
    <w:rsid w:val="001845B6"/>
    <w:rsid w:val="00184BEF"/>
    <w:rsid w:val="00184CF2"/>
    <w:rsid w:val="00185030"/>
    <w:rsid w:val="001854B0"/>
    <w:rsid w:val="001856EB"/>
    <w:rsid w:val="0018630C"/>
    <w:rsid w:val="00186365"/>
    <w:rsid w:val="00186515"/>
    <w:rsid w:val="00186582"/>
    <w:rsid w:val="00186917"/>
    <w:rsid w:val="001869BC"/>
    <w:rsid w:val="00187057"/>
    <w:rsid w:val="001872A2"/>
    <w:rsid w:val="001877C5"/>
    <w:rsid w:val="00187A91"/>
    <w:rsid w:val="00187AD4"/>
    <w:rsid w:val="00187D9C"/>
    <w:rsid w:val="001904EA"/>
    <w:rsid w:val="0019054D"/>
    <w:rsid w:val="00190A99"/>
    <w:rsid w:val="00190C76"/>
    <w:rsid w:val="0019106B"/>
    <w:rsid w:val="0019188C"/>
    <w:rsid w:val="0019192E"/>
    <w:rsid w:val="00191938"/>
    <w:rsid w:val="001919F7"/>
    <w:rsid w:val="0019225C"/>
    <w:rsid w:val="001924F1"/>
    <w:rsid w:val="00192985"/>
    <w:rsid w:val="00192A26"/>
    <w:rsid w:val="00192E19"/>
    <w:rsid w:val="0019305E"/>
    <w:rsid w:val="001936A5"/>
    <w:rsid w:val="0019383E"/>
    <w:rsid w:val="00193CE8"/>
    <w:rsid w:val="00194149"/>
    <w:rsid w:val="00194174"/>
    <w:rsid w:val="001941CC"/>
    <w:rsid w:val="001946FE"/>
    <w:rsid w:val="00194C0F"/>
    <w:rsid w:val="00194FB7"/>
    <w:rsid w:val="00195035"/>
    <w:rsid w:val="00195260"/>
    <w:rsid w:val="001955B3"/>
    <w:rsid w:val="00195879"/>
    <w:rsid w:val="00195CD4"/>
    <w:rsid w:val="00195F44"/>
    <w:rsid w:val="00196C96"/>
    <w:rsid w:val="001972B5"/>
    <w:rsid w:val="00197882"/>
    <w:rsid w:val="00197B7A"/>
    <w:rsid w:val="00197C78"/>
    <w:rsid w:val="00197D29"/>
    <w:rsid w:val="00197FE4"/>
    <w:rsid w:val="0019FC39"/>
    <w:rsid w:val="001A0382"/>
    <w:rsid w:val="001A12E6"/>
    <w:rsid w:val="001A152E"/>
    <w:rsid w:val="001A1BEC"/>
    <w:rsid w:val="001A1D83"/>
    <w:rsid w:val="001A217A"/>
    <w:rsid w:val="001A2385"/>
    <w:rsid w:val="001A24A5"/>
    <w:rsid w:val="001A2871"/>
    <w:rsid w:val="001A2906"/>
    <w:rsid w:val="001A2AED"/>
    <w:rsid w:val="001A2EC5"/>
    <w:rsid w:val="001A3346"/>
    <w:rsid w:val="001A3DA8"/>
    <w:rsid w:val="001A409A"/>
    <w:rsid w:val="001A4651"/>
    <w:rsid w:val="001A4A15"/>
    <w:rsid w:val="001A4A92"/>
    <w:rsid w:val="001A50AF"/>
    <w:rsid w:val="001A5247"/>
    <w:rsid w:val="001A59DA"/>
    <w:rsid w:val="001A5C9A"/>
    <w:rsid w:val="001A626A"/>
    <w:rsid w:val="001A6370"/>
    <w:rsid w:val="001A6607"/>
    <w:rsid w:val="001A6636"/>
    <w:rsid w:val="001A66A4"/>
    <w:rsid w:val="001A7284"/>
    <w:rsid w:val="001A75FF"/>
    <w:rsid w:val="001A761D"/>
    <w:rsid w:val="001A7AAF"/>
    <w:rsid w:val="001A7D79"/>
    <w:rsid w:val="001A7D98"/>
    <w:rsid w:val="001B001C"/>
    <w:rsid w:val="001B013C"/>
    <w:rsid w:val="001B08D6"/>
    <w:rsid w:val="001B0AF2"/>
    <w:rsid w:val="001B0B0C"/>
    <w:rsid w:val="001B0FF8"/>
    <w:rsid w:val="001B145F"/>
    <w:rsid w:val="001B16CD"/>
    <w:rsid w:val="001B1720"/>
    <w:rsid w:val="001B1987"/>
    <w:rsid w:val="001B1CBF"/>
    <w:rsid w:val="001B1D67"/>
    <w:rsid w:val="001B2229"/>
    <w:rsid w:val="001B2297"/>
    <w:rsid w:val="001B3C8D"/>
    <w:rsid w:val="001B3D03"/>
    <w:rsid w:val="001B43BD"/>
    <w:rsid w:val="001B4604"/>
    <w:rsid w:val="001B4759"/>
    <w:rsid w:val="001B4A87"/>
    <w:rsid w:val="001B54BF"/>
    <w:rsid w:val="001B558A"/>
    <w:rsid w:val="001B569D"/>
    <w:rsid w:val="001B5833"/>
    <w:rsid w:val="001B5901"/>
    <w:rsid w:val="001B5A15"/>
    <w:rsid w:val="001B62AB"/>
    <w:rsid w:val="001B65E8"/>
    <w:rsid w:val="001B6A13"/>
    <w:rsid w:val="001B754E"/>
    <w:rsid w:val="001B7739"/>
    <w:rsid w:val="001B7759"/>
    <w:rsid w:val="001B7A41"/>
    <w:rsid w:val="001B7DF8"/>
    <w:rsid w:val="001B7E6E"/>
    <w:rsid w:val="001C0824"/>
    <w:rsid w:val="001C0937"/>
    <w:rsid w:val="001C0CFF"/>
    <w:rsid w:val="001C10E0"/>
    <w:rsid w:val="001C1145"/>
    <w:rsid w:val="001C1AAE"/>
    <w:rsid w:val="001C1D8A"/>
    <w:rsid w:val="001C229C"/>
    <w:rsid w:val="001C295E"/>
    <w:rsid w:val="001C2E95"/>
    <w:rsid w:val="001C31DB"/>
    <w:rsid w:val="001C35F6"/>
    <w:rsid w:val="001C372B"/>
    <w:rsid w:val="001C3C8A"/>
    <w:rsid w:val="001C45B7"/>
    <w:rsid w:val="001C49CF"/>
    <w:rsid w:val="001C4ACD"/>
    <w:rsid w:val="001C4B4E"/>
    <w:rsid w:val="001C4DE1"/>
    <w:rsid w:val="001C4F8F"/>
    <w:rsid w:val="001C5A96"/>
    <w:rsid w:val="001C5B97"/>
    <w:rsid w:val="001C5DF5"/>
    <w:rsid w:val="001C601A"/>
    <w:rsid w:val="001C6508"/>
    <w:rsid w:val="001C6E05"/>
    <w:rsid w:val="001C73BD"/>
    <w:rsid w:val="001C784D"/>
    <w:rsid w:val="001C7ABD"/>
    <w:rsid w:val="001C7ACB"/>
    <w:rsid w:val="001C7D42"/>
    <w:rsid w:val="001C7DC8"/>
    <w:rsid w:val="001D0245"/>
    <w:rsid w:val="001D0327"/>
    <w:rsid w:val="001D0793"/>
    <w:rsid w:val="001D0EA8"/>
    <w:rsid w:val="001D0FE5"/>
    <w:rsid w:val="001D1212"/>
    <w:rsid w:val="001D12A5"/>
    <w:rsid w:val="001D19DD"/>
    <w:rsid w:val="001D1AC6"/>
    <w:rsid w:val="001D1D80"/>
    <w:rsid w:val="001D1FAC"/>
    <w:rsid w:val="001D2076"/>
    <w:rsid w:val="001D249B"/>
    <w:rsid w:val="001D288A"/>
    <w:rsid w:val="001D2D55"/>
    <w:rsid w:val="001D2EB3"/>
    <w:rsid w:val="001D337B"/>
    <w:rsid w:val="001D3418"/>
    <w:rsid w:val="001D3761"/>
    <w:rsid w:val="001D3CA4"/>
    <w:rsid w:val="001D3CE1"/>
    <w:rsid w:val="001D3EF1"/>
    <w:rsid w:val="001D3F13"/>
    <w:rsid w:val="001D44C1"/>
    <w:rsid w:val="001D4776"/>
    <w:rsid w:val="001D488E"/>
    <w:rsid w:val="001D50A1"/>
    <w:rsid w:val="001D50F2"/>
    <w:rsid w:val="001D5301"/>
    <w:rsid w:val="001D535C"/>
    <w:rsid w:val="001D63FE"/>
    <w:rsid w:val="001D6516"/>
    <w:rsid w:val="001D654C"/>
    <w:rsid w:val="001D6608"/>
    <w:rsid w:val="001D674E"/>
    <w:rsid w:val="001D67F9"/>
    <w:rsid w:val="001D6ECC"/>
    <w:rsid w:val="001D6FA3"/>
    <w:rsid w:val="001D7108"/>
    <w:rsid w:val="001D74A8"/>
    <w:rsid w:val="001D75F1"/>
    <w:rsid w:val="001D7765"/>
    <w:rsid w:val="001D77D9"/>
    <w:rsid w:val="001D7813"/>
    <w:rsid w:val="001E04AA"/>
    <w:rsid w:val="001E05AA"/>
    <w:rsid w:val="001E05CC"/>
    <w:rsid w:val="001E06FD"/>
    <w:rsid w:val="001E0837"/>
    <w:rsid w:val="001E09E3"/>
    <w:rsid w:val="001E0DB4"/>
    <w:rsid w:val="001E1005"/>
    <w:rsid w:val="001E19F3"/>
    <w:rsid w:val="001E1B17"/>
    <w:rsid w:val="001E1E47"/>
    <w:rsid w:val="001E21B9"/>
    <w:rsid w:val="001E21FB"/>
    <w:rsid w:val="001E2559"/>
    <w:rsid w:val="001E2583"/>
    <w:rsid w:val="001E27E6"/>
    <w:rsid w:val="001E29F0"/>
    <w:rsid w:val="001E2B89"/>
    <w:rsid w:val="001E2C4C"/>
    <w:rsid w:val="001E3235"/>
    <w:rsid w:val="001E334A"/>
    <w:rsid w:val="001E348A"/>
    <w:rsid w:val="001E3491"/>
    <w:rsid w:val="001E354C"/>
    <w:rsid w:val="001E3D40"/>
    <w:rsid w:val="001E3F06"/>
    <w:rsid w:val="001E4354"/>
    <w:rsid w:val="001E470E"/>
    <w:rsid w:val="001E4774"/>
    <w:rsid w:val="001E4782"/>
    <w:rsid w:val="001E498D"/>
    <w:rsid w:val="001E5093"/>
    <w:rsid w:val="001E53C8"/>
    <w:rsid w:val="001E56A0"/>
    <w:rsid w:val="001E6CB2"/>
    <w:rsid w:val="001E701A"/>
    <w:rsid w:val="001E78F2"/>
    <w:rsid w:val="001E7BD0"/>
    <w:rsid w:val="001E7D33"/>
    <w:rsid w:val="001E7E3C"/>
    <w:rsid w:val="001E7EFA"/>
    <w:rsid w:val="001F0866"/>
    <w:rsid w:val="001F09D8"/>
    <w:rsid w:val="001F0AAF"/>
    <w:rsid w:val="001F1630"/>
    <w:rsid w:val="001F1C86"/>
    <w:rsid w:val="001F1D4C"/>
    <w:rsid w:val="001F22D8"/>
    <w:rsid w:val="001F2599"/>
    <w:rsid w:val="001F2D25"/>
    <w:rsid w:val="001F3037"/>
    <w:rsid w:val="001F3113"/>
    <w:rsid w:val="001F31BA"/>
    <w:rsid w:val="001F3512"/>
    <w:rsid w:val="001F3A3B"/>
    <w:rsid w:val="001F4050"/>
    <w:rsid w:val="001F443E"/>
    <w:rsid w:val="001F488C"/>
    <w:rsid w:val="001F4E52"/>
    <w:rsid w:val="001F5329"/>
    <w:rsid w:val="001F5769"/>
    <w:rsid w:val="001F58B4"/>
    <w:rsid w:val="001F5A9C"/>
    <w:rsid w:val="001F5DB7"/>
    <w:rsid w:val="001F702C"/>
    <w:rsid w:val="001F7280"/>
    <w:rsid w:val="001F72E6"/>
    <w:rsid w:val="001F7434"/>
    <w:rsid w:val="001F748B"/>
    <w:rsid w:val="001F7838"/>
    <w:rsid w:val="001F7A63"/>
    <w:rsid w:val="001F7C43"/>
    <w:rsid w:val="001F7C4A"/>
    <w:rsid w:val="001F7D53"/>
    <w:rsid w:val="001F8BCB"/>
    <w:rsid w:val="00200405"/>
    <w:rsid w:val="002004BC"/>
    <w:rsid w:val="0020086F"/>
    <w:rsid w:val="002008D4"/>
    <w:rsid w:val="002010CA"/>
    <w:rsid w:val="00201291"/>
    <w:rsid w:val="002018C9"/>
    <w:rsid w:val="002018EB"/>
    <w:rsid w:val="00201D60"/>
    <w:rsid w:val="00202287"/>
    <w:rsid w:val="0020270F"/>
    <w:rsid w:val="00202F17"/>
    <w:rsid w:val="00203471"/>
    <w:rsid w:val="002035A0"/>
    <w:rsid w:val="00203878"/>
    <w:rsid w:val="002039D5"/>
    <w:rsid w:val="0020476A"/>
    <w:rsid w:val="00204AFA"/>
    <w:rsid w:val="00205354"/>
    <w:rsid w:val="002053CF"/>
    <w:rsid w:val="002054EB"/>
    <w:rsid w:val="002057DC"/>
    <w:rsid w:val="00206497"/>
    <w:rsid w:val="002068D7"/>
    <w:rsid w:val="00206F0F"/>
    <w:rsid w:val="00206F93"/>
    <w:rsid w:val="0020704E"/>
    <w:rsid w:val="0020707C"/>
    <w:rsid w:val="002071AA"/>
    <w:rsid w:val="002072BC"/>
    <w:rsid w:val="0020732A"/>
    <w:rsid w:val="002078FA"/>
    <w:rsid w:val="0020795F"/>
    <w:rsid w:val="00207BDA"/>
    <w:rsid w:val="00207F3E"/>
    <w:rsid w:val="002100E3"/>
    <w:rsid w:val="00210515"/>
    <w:rsid w:val="00210A5E"/>
    <w:rsid w:val="00210A9F"/>
    <w:rsid w:val="0021100F"/>
    <w:rsid w:val="0021135D"/>
    <w:rsid w:val="002114EB"/>
    <w:rsid w:val="002115C7"/>
    <w:rsid w:val="002115E4"/>
    <w:rsid w:val="0021172F"/>
    <w:rsid w:val="00211F46"/>
    <w:rsid w:val="00212342"/>
    <w:rsid w:val="002126C4"/>
    <w:rsid w:val="0021291E"/>
    <w:rsid w:val="00212950"/>
    <w:rsid w:val="00212BC5"/>
    <w:rsid w:val="00213578"/>
    <w:rsid w:val="00213C94"/>
    <w:rsid w:val="00214401"/>
    <w:rsid w:val="00214A15"/>
    <w:rsid w:val="00214A9F"/>
    <w:rsid w:val="00214EF6"/>
    <w:rsid w:val="0021517F"/>
    <w:rsid w:val="0021529F"/>
    <w:rsid w:val="00216079"/>
    <w:rsid w:val="00216227"/>
    <w:rsid w:val="0021642F"/>
    <w:rsid w:val="002164A6"/>
    <w:rsid w:val="00216502"/>
    <w:rsid w:val="0021673B"/>
    <w:rsid w:val="00216B5B"/>
    <w:rsid w:val="00216D59"/>
    <w:rsid w:val="00217532"/>
    <w:rsid w:val="0021771D"/>
    <w:rsid w:val="00217904"/>
    <w:rsid w:val="00217BFF"/>
    <w:rsid w:val="00220298"/>
    <w:rsid w:val="0022071F"/>
    <w:rsid w:val="002208EF"/>
    <w:rsid w:val="00220A8E"/>
    <w:rsid w:val="00220AF6"/>
    <w:rsid w:val="00220CB1"/>
    <w:rsid w:val="00220CD5"/>
    <w:rsid w:val="00221359"/>
    <w:rsid w:val="00221437"/>
    <w:rsid w:val="0022146F"/>
    <w:rsid w:val="00221CFD"/>
    <w:rsid w:val="00221D1E"/>
    <w:rsid w:val="00221FE8"/>
    <w:rsid w:val="00222039"/>
    <w:rsid w:val="002223E4"/>
    <w:rsid w:val="00222701"/>
    <w:rsid w:val="00222CC1"/>
    <w:rsid w:val="002230E7"/>
    <w:rsid w:val="00223502"/>
    <w:rsid w:val="00223ADF"/>
    <w:rsid w:val="00223CCC"/>
    <w:rsid w:val="00223D87"/>
    <w:rsid w:val="002240E6"/>
    <w:rsid w:val="00224CF8"/>
    <w:rsid w:val="0022513C"/>
    <w:rsid w:val="00225146"/>
    <w:rsid w:val="00225504"/>
    <w:rsid w:val="00225673"/>
    <w:rsid w:val="002258DD"/>
    <w:rsid w:val="00225F23"/>
    <w:rsid w:val="00226331"/>
    <w:rsid w:val="002263B2"/>
    <w:rsid w:val="002267F7"/>
    <w:rsid w:val="00226804"/>
    <w:rsid w:val="00226FE2"/>
    <w:rsid w:val="0022708F"/>
    <w:rsid w:val="00227156"/>
    <w:rsid w:val="00227653"/>
    <w:rsid w:val="002277DF"/>
    <w:rsid w:val="002278F3"/>
    <w:rsid w:val="002303BB"/>
    <w:rsid w:val="00230C2C"/>
    <w:rsid w:val="00231496"/>
    <w:rsid w:val="00231656"/>
    <w:rsid w:val="002318A9"/>
    <w:rsid w:val="00231BB8"/>
    <w:rsid w:val="00231DB6"/>
    <w:rsid w:val="00231DC8"/>
    <w:rsid w:val="00232011"/>
    <w:rsid w:val="00232470"/>
    <w:rsid w:val="002325ED"/>
    <w:rsid w:val="00232745"/>
    <w:rsid w:val="0023277E"/>
    <w:rsid w:val="002327CD"/>
    <w:rsid w:val="00232846"/>
    <w:rsid w:val="00232BFE"/>
    <w:rsid w:val="0023355D"/>
    <w:rsid w:val="00233B1B"/>
    <w:rsid w:val="00233E8E"/>
    <w:rsid w:val="00234062"/>
    <w:rsid w:val="002344C1"/>
    <w:rsid w:val="002352C0"/>
    <w:rsid w:val="0023569E"/>
    <w:rsid w:val="00235B45"/>
    <w:rsid w:val="00235BE9"/>
    <w:rsid w:val="00236741"/>
    <w:rsid w:val="00236CE9"/>
    <w:rsid w:val="002372AF"/>
    <w:rsid w:val="00237362"/>
    <w:rsid w:val="0023745D"/>
    <w:rsid w:val="00237612"/>
    <w:rsid w:val="002379CA"/>
    <w:rsid w:val="00237C91"/>
    <w:rsid w:val="00240698"/>
    <w:rsid w:val="00240A41"/>
    <w:rsid w:val="002413AA"/>
    <w:rsid w:val="002413C9"/>
    <w:rsid w:val="002418B5"/>
    <w:rsid w:val="00241915"/>
    <w:rsid w:val="00241AC8"/>
    <w:rsid w:val="00241B68"/>
    <w:rsid w:val="00241F07"/>
    <w:rsid w:val="002423C2"/>
    <w:rsid w:val="00242A4F"/>
    <w:rsid w:val="00242B94"/>
    <w:rsid w:val="00242C68"/>
    <w:rsid w:val="002432DA"/>
    <w:rsid w:val="002433A4"/>
    <w:rsid w:val="0024436B"/>
    <w:rsid w:val="00244B13"/>
    <w:rsid w:val="00244B5E"/>
    <w:rsid w:val="00244CFC"/>
    <w:rsid w:val="00244D8D"/>
    <w:rsid w:val="002450A4"/>
    <w:rsid w:val="002450F5"/>
    <w:rsid w:val="00245150"/>
    <w:rsid w:val="00245537"/>
    <w:rsid w:val="00245654"/>
    <w:rsid w:val="002456A5"/>
    <w:rsid w:val="00245716"/>
    <w:rsid w:val="00245AD5"/>
    <w:rsid w:val="00245C29"/>
    <w:rsid w:val="0024620D"/>
    <w:rsid w:val="002463DF"/>
    <w:rsid w:val="002466B2"/>
    <w:rsid w:val="00246BA1"/>
    <w:rsid w:val="00246CB7"/>
    <w:rsid w:val="00246E4B"/>
    <w:rsid w:val="002471DC"/>
    <w:rsid w:val="002478B8"/>
    <w:rsid w:val="00247C11"/>
    <w:rsid w:val="00247C18"/>
    <w:rsid w:val="00247C7E"/>
    <w:rsid w:val="00250A9F"/>
    <w:rsid w:val="00250F1B"/>
    <w:rsid w:val="0025160E"/>
    <w:rsid w:val="0025164A"/>
    <w:rsid w:val="002524DF"/>
    <w:rsid w:val="002525A6"/>
    <w:rsid w:val="00252635"/>
    <w:rsid w:val="00252640"/>
    <w:rsid w:val="002527C0"/>
    <w:rsid w:val="002528E3"/>
    <w:rsid w:val="00252E32"/>
    <w:rsid w:val="00252F66"/>
    <w:rsid w:val="0025301A"/>
    <w:rsid w:val="002536E8"/>
    <w:rsid w:val="0025423B"/>
    <w:rsid w:val="002542D6"/>
    <w:rsid w:val="0025436E"/>
    <w:rsid w:val="00254A7F"/>
    <w:rsid w:val="0025514C"/>
    <w:rsid w:val="002551DB"/>
    <w:rsid w:val="002553BC"/>
    <w:rsid w:val="00255788"/>
    <w:rsid w:val="002557B8"/>
    <w:rsid w:val="00255CDB"/>
    <w:rsid w:val="00255DA3"/>
    <w:rsid w:val="00255EA4"/>
    <w:rsid w:val="00255F58"/>
    <w:rsid w:val="00256135"/>
    <w:rsid w:val="00256489"/>
    <w:rsid w:val="00256BD3"/>
    <w:rsid w:val="00256CFE"/>
    <w:rsid w:val="00256DA4"/>
    <w:rsid w:val="00257066"/>
    <w:rsid w:val="00257D8A"/>
    <w:rsid w:val="00257F87"/>
    <w:rsid w:val="0026040B"/>
    <w:rsid w:val="0026092D"/>
    <w:rsid w:val="00260CCD"/>
    <w:rsid w:val="00260E8F"/>
    <w:rsid w:val="00261016"/>
    <w:rsid w:val="002613C5"/>
    <w:rsid w:val="0026219B"/>
    <w:rsid w:val="00262773"/>
    <w:rsid w:val="0026277D"/>
    <w:rsid w:val="002629C7"/>
    <w:rsid w:val="00262B3F"/>
    <w:rsid w:val="00262C14"/>
    <w:rsid w:val="00262C7E"/>
    <w:rsid w:val="00262CDA"/>
    <w:rsid w:val="0026345E"/>
    <w:rsid w:val="002635C6"/>
    <w:rsid w:val="00263C16"/>
    <w:rsid w:val="002640BA"/>
    <w:rsid w:val="002641C2"/>
    <w:rsid w:val="002642DA"/>
    <w:rsid w:val="00264323"/>
    <w:rsid w:val="00264419"/>
    <w:rsid w:val="002653AB"/>
    <w:rsid w:val="002655A1"/>
    <w:rsid w:val="00265704"/>
    <w:rsid w:val="002657C2"/>
    <w:rsid w:val="00265C6D"/>
    <w:rsid w:val="00266423"/>
    <w:rsid w:val="002665BD"/>
    <w:rsid w:val="00266694"/>
    <w:rsid w:val="002668A5"/>
    <w:rsid w:val="00266AA9"/>
    <w:rsid w:val="00266CC4"/>
    <w:rsid w:val="00267341"/>
    <w:rsid w:val="002675CF"/>
    <w:rsid w:val="002676D8"/>
    <w:rsid w:val="00267A25"/>
    <w:rsid w:val="00271153"/>
    <w:rsid w:val="00271C1E"/>
    <w:rsid w:val="00271DED"/>
    <w:rsid w:val="00272755"/>
    <w:rsid w:val="002727D8"/>
    <w:rsid w:val="00272A82"/>
    <w:rsid w:val="00272E32"/>
    <w:rsid w:val="00272EE5"/>
    <w:rsid w:val="002733EC"/>
    <w:rsid w:val="00273641"/>
    <w:rsid w:val="00273854"/>
    <w:rsid w:val="00273EE8"/>
    <w:rsid w:val="002741FA"/>
    <w:rsid w:val="00274352"/>
    <w:rsid w:val="00274FBF"/>
    <w:rsid w:val="002750D2"/>
    <w:rsid w:val="002751E2"/>
    <w:rsid w:val="00275346"/>
    <w:rsid w:val="00275B5C"/>
    <w:rsid w:val="00275BCB"/>
    <w:rsid w:val="00275E10"/>
    <w:rsid w:val="00275EF4"/>
    <w:rsid w:val="002768A3"/>
    <w:rsid w:val="00276B56"/>
    <w:rsid w:val="00277013"/>
    <w:rsid w:val="0027717E"/>
    <w:rsid w:val="00277364"/>
    <w:rsid w:val="00277A82"/>
    <w:rsid w:val="00277D4F"/>
    <w:rsid w:val="00280394"/>
    <w:rsid w:val="002805F9"/>
    <w:rsid w:val="002807EF"/>
    <w:rsid w:val="00280A81"/>
    <w:rsid w:val="0028132E"/>
    <w:rsid w:val="00281473"/>
    <w:rsid w:val="002814A4"/>
    <w:rsid w:val="00281A7D"/>
    <w:rsid w:val="002821B2"/>
    <w:rsid w:val="00282269"/>
    <w:rsid w:val="002824EC"/>
    <w:rsid w:val="00282832"/>
    <w:rsid w:val="002828C1"/>
    <w:rsid w:val="00283499"/>
    <w:rsid w:val="00283573"/>
    <w:rsid w:val="002835AC"/>
    <w:rsid w:val="002836D6"/>
    <w:rsid w:val="00283805"/>
    <w:rsid w:val="00283843"/>
    <w:rsid w:val="00283C85"/>
    <w:rsid w:val="00283CDD"/>
    <w:rsid w:val="00283F2D"/>
    <w:rsid w:val="00284075"/>
    <w:rsid w:val="0028428C"/>
    <w:rsid w:val="00284462"/>
    <w:rsid w:val="00284B67"/>
    <w:rsid w:val="0028522C"/>
    <w:rsid w:val="00285634"/>
    <w:rsid w:val="00285BE1"/>
    <w:rsid w:val="00285CDC"/>
    <w:rsid w:val="00286049"/>
    <w:rsid w:val="002862B0"/>
    <w:rsid w:val="0028707E"/>
    <w:rsid w:val="002870A7"/>
    <w:rsid w:val="00287679"/>
    <w:rsid w:val="00287917"/>
    <w:rsid w:val="00287DA0"/>
    <w:rsid w:val="00287DA1"/>
    <w:rsid w:val="002900A0"/>
    <w:rsid w:val="00290DFF"/>
    <w:rsid w:val="00291469"/>
    <w:rsid w:val="00291516"/>
    <w:rsid w:val="00291622"/>
    <w:rsid w:val="00291D04"/>
    <w:rsid w:val="0029209E"/>
    <w:rsid w:val="002920F0"/>
    <w:rsid w:val="00292561"/>
    <w:rsid w:val="00292898"/>
    <w:rsid w:val="00292922"/>
    <w:rsid w:val="00292A41"/>
    <w:rsid w:val="00292B90"/>
    <w:rsid w:val="00292D4B"/>
    <w:rsid w:val="002934AD"/>
    <w:rsid w:val="00294B67"/>
    <w:rsid w:val="00295084"/>
    <w:rsid w:val="0029517D"/>
    <w:rsid w:val="00295491"/>
    <w:rsid w:val="002954E3"/>
    <w:rsid w:val="0029551A"/>
    <w:rsid w:val="0029552F"/>
    <w:rsid w:val="002957C3"/>
    <w:rsid w:val="00295D83"/>
    <w:rsid w:val="00295DA4"/>
    <w:rsid w:val="002960E8"/>
    <w:rsid w:val="00296129"/>
    <w:rsid w:val="0029652A"/>
    <w:rsid w:val="00296683"/>
    <w:rsid w:val="00296787"/>
    <w:rsid w:val="002967F4"/>
    <w:rsid w:val="00296897"/>
    <w:rsid w:val="00296A19"/>
    <w:rsid w:val="0029704C"/>
    <w:rsid w:val="002977EF"/>
    <w:rsid w:val="00297C27"/>
    <w:rsid w:val="00297C2C"/>
    <w:rsid w:val="00297C5D"/>
    <w:rsid w:val="002A01F4"/>
    <w:rsid w:val="002A04C5"/>
    <w:rsid w:val="002A0A45"/>
    <w:rsid w:val="002A1026"/>
    <w:rsid w:val="002A109E"/>
    <w:rsid w:val="002A1822"/>
    <w:rsid w:val="002A1D42"/>
    <w:rsid w:val="002A1F61"/>
    <w:rsid w:val="002A221F"/>
    <w:rsid w:val="002A22F5"/>
    <w:rsid w:val="002A269D"/>
    <w:rsid w:val="002A2B48"/>
    <w:rsid w:val="002A2E6E"/>
    <w:rsid w:val="002A3786"/>
    <w:rsid w:val="002A3C8E"/>
    <w:rsid w:val="002A3E0B"/>
    <w:rsid w:val="002A3FF9"/>
    <w:rsid w:val="002A4268"/>
    <w:rsid w:val="002A42EB"/>
    <w:rsid w:val="002A4857"/>
    <w:rsid w:val="002A4921"/>
    <w:rsid w:val="002A50E4"/>
    <w:rsid w:val="002A512A"/>
    <w:rsid w:val="002A5138"/>
    <w:rsid w:val="002A51D8"/>
    <w:rsid w:val="002A51ED"/>
    <w:rsid w:val="002A54A2"/>
    <w:rsid w:val="002A5619"/>
    <w:rsid w:val="002A5725"/>
    <w:rsid w:val="002A5E31"/>
    <w:rsid w:val="002A6167"/>
    <w:rsid w:val="002A63C7"/>
    <w:rsid w:val="002A6736"/>
    <w:rsid w:val="002A6F61"/>
    <w:rsid w:val="002A6FD1"/>
    <w:rsid w:val="002A716E"/>
    <w:rsid w:val="002A79C2"/>
    <w:rsid w:val="002B039F"/>
    <w:rsid w:val="002B087A"/>
    <w:rsid w:val="002B08C5"/>
    <w:rsid w:val="002B098C"/>
    <w:rsid w:val="002B09B5"/>
    <w:rsid w:val="002B0FC3"/>
    <w:rsid w:val="002B1424"/>
    <w:rsid w:val="002B1684"/>
    <w:rsid w:val="002B1BE8"/>
    <w:rsid w:val="002B1DD0"/>
    <w:rsid w:val="002B1DFC"/>
    <w:rsid w:val="002B231A"/>
    <w:rsid w:val="002B2A22"/>
    <w:rsid w:val="002B2DB0"/>
    <w:rsid w:val="002B322B"/>
    <w:rsid w:val="002B331B"/>
    <w:rsid w:val="002B368B"/>
    <w:rsid w:val="002B3B28"/>
    <w:rsid w:val="002B3D29"/>
    <w:rsid w:val="002B4086"/>
    <w:rsid w:val="002B423D"/>
    <w:rsid w:val="002B4370"/>
    <w:rsid w:val="002B45E7"/>
    <w:rsid w:val="002B464B"/>
    <w:rsid w:val="002B473C"/>
    <w:rsid w:val="002B4CBE"/>
    <w:rsid w:val="002B56FB"/>
    <w:rsid w:val="002B59A1"/>
    <w:rsid w:val="002B5A28"/>
    <w:rsid w:val="002B5D3D"/>
    <w:rsid w:val="002B60DC"/>
    <w:rsid w:val="002B613F"/>
    <w:rsid w:val="002B61B7"/>
    <w:rsid w:val="002B6DC8"/>
    <w:rsid w:val="002B72EA"/>
    <w:rsid w:val="002B73DD"/>
    <w:rsid w:val="002B74F6"/>
    <w:rsid w:val="002B773F"/>
    <w:rsid w:val="002B78C2"/>
    <w:rsid w:val="002B798D"/>
    <w:rsid w:val="002B7DB6"/>
    <w:rsid w:val="002B7E28"/>
    <w:rsid w:val="002B7EFD"/>
    <w:rsid w:val="002C0028"/>
    <w:rsid w:val="002C0053"/>
    <w:rsid w:val="002C040A"/>
    <w:rsid w:val="002C05E7"/>
    <w:rsid w:val="002C0787"/>
    <w:rsid w:val="002C1027"/>
    <w:rsid w:val="002C1963"/>
    <w:rsid w:val="002C1A1B"/>
    <w:rsid w:val="002C1B23"/>
    <w:rsid w:val="002C1CB4"/>
    <w:rsid w:val="002C25CE"/>
    <w:rsid w:val="002C2601"/>
    <w:rsid w:val="002C26A6"/>
    <w:rsid w:val="002C2BCB"/>
    <w:rsid w:val="002C2BF2"/>
    <w:rsid w:val="002C2DE7"/>
    <w:rsid w:val="002C3300"/>
    <w:rsid w:val="002C3706"/>
    <w:rsid w:val="002C4014"/>
    <w:rsid w:val="002C4563"/>
    <w:rsid w:val="002C4898"/>
    <w:rsid w:val="002C5440"/>
    <w:rsid w:val="002C5682"/>
    <w:rsid w:val="002C5D36"/>
    <w:rsid w:val="002C5FEB"/>
    <w:rsid w:val="002C630B"/>
    <w:rsid w:val="002C64F3"/>
    <w:rsid w:val="002C67DD"/>
    <w:rsid w:val="002C6E5D"/>
    <w:rsid w:val="002C6E66"/>
    <w:rsid w:val="002C6F16"/>
    <w:rsid w:val="002C7011"/>
    <w:rsid w:val="002C7039"/>
    <w:rsid w:val="002C7172"/>
    <w:rsid w:val="002C79DA"/>
    <w:rsid w:val="002C7B67"/>
    <w:rsid w:val="002C7E05"/>
    <w:rsid w:val="002D003B"/>
    <w:rsid w:val="002D08A5"/>
    <w:rsid w:val="002D0F0F"/>
    <w:rsid w:val="002D14B1"/>
    <w:rsid w:val="002D17F3"/>
    <w:rsid w:val="002D27C4"/>
    <w:rsid w:val="002D2C76"/>
    <w:rsid w:val="002D2D97"/>
    <w:rsid w:val="002D3297"/>
    <w:rsid w:val="002D3A03"/>
    <w:rsid w:val="002D3E96"/>
    <w:rsid w:val="002D41AF"/>
    <w:rsid w:val="002D46AA"/>
    <w:rsid w:val="002D48AE"/>
    <w:rsid w:val="002D4D81"/>
    <w:rsid w:val="002D4FE4"/>
    <w:rsid w:val="002D510F"/>
    <w:rsid w:val="002D52A1"/>
    <w:rsid w:val="002D58B7"/>
    <w:rsid w:val="002D6266"/>
    <w:rsid w:val="002D6687"/>
    <w:rsid w:val="002D6712"/>
    <w:rsid w:val="002D67FA"/>
    <w:rsid w:val="002D7D24"/>
    <w:rsid w:val="002E0312"/>
    <w:rsid w:val="002E0784"/>
    <w:rsid w:val="002E07C4"/>
    <w:rsid w:val="002E081C"/>
    <w:rsid w:val="002E0C20"/>
    <w:rsid w:val="002E0C68"/>
    <w:rsid w:val="002E1847"/>
    <w:rsid w:val="002E1C1A"/>
    <w:rsid w:val="002E278C"/>
    <w:rsid w:val="002E285C"/>
    <w:rsid w:val="002E2C39"/>
    <w:rsid w:val="002E2D58"/>
    <w:rsid w:val="002E2E61"/>
    <w:rsid w:val="002E320D"/>
    <w:rsid w:val="002E3550"/>
    <w:rsid w:val="002E3898"/>
    <w:rsid w:val="002E3B25"/>
    <w:rsid w:val="002E3F21"/>
    <w:rsid w:val="002E49C9"/>
    <w:rsid w:val="002E4B00"/>
    <w:rsid w:val="002E5319"/>
    <w:rsid w:val="002E5481"/>
    <w:rsid w:val="002E5641"/>
    <w:rsid w:val="002E5D6B"/>
    <w:rsid w:val="002E65C2"/>
    <w:rsid w:val="002E65D3"/>
    <w:rsid w:val="002E683E"/>
    <w:rsid w:val="002E6A40"/>
    <w:rsid w:val="002E719F"/>
    <w:rsid w:val="002E7580"/>
    <w:rsid w:val="002E7D67"/>
    <w:rsid w:val="002E7E84"/>
    <w:rsid w:val="002E7FEA"/>
    <w:rsid w:val="002F01F4"/>
    <w:rsid w:val="002F026D"/>
    <w:rsid w:val="002F0352"/>
    <w:rsid w:val="002F040E"/>
    <w:rsid w:val="002F070A"/>
    <w:rsid w:val="002F08A8"/>
    <w:rsid w:val="002F0E6A"/>
    <w:rsid w:val="002F14E4"/>
    <w:rsid w:val="002F1509"/>
    <w:rsid w:val="002F1A63"/>
    <w:rsid w:val="002F2062"/>
    <w:rsid w:val="002F20E5"/>
    <w:rsid w:val="002F2314"/>
    <w:rsid w:val="002F2C41"/>
    <w:rsid w:val="002F440E"/>
    <w:rsid w:val="002F4708"/>
    <w:rsid w:val="002F47FF"/>
    <w:rsid w:val="002F4811"/>
    <w:rsid w:val="002F4B4A"/>
    <w:rsid w:val="002F57AF"/>
    <w:rsid w:val="002F5D01"/>
    <w:rsid w:val="002F5D43"/>
    <w:rsid w:val="002F6717"/>
    <w:rsid w:val="002F730B"/>
    <w:rsid w:val="002F73D7"/>
    <w:rsid w:val="002F7416"/>
    <w:rsid w:val="002F78CA"/>
    <w:rsid w:val="002F7B09"/>
    <w:rsid w:val="002F7D55"/>
    <w:rsid w:val="00300020"/>
    <w:rsid w:val="003000A8"/>
    <w:rsid w:val="003002B3"/>
    <w:rsid w:val="003002C4"/>
    <w:rsid w:val="00300319"/>
    <w:rsid w:val="003005C3"/>
    <w:rsid w:val="003008E1"/>
    <w:rsid w:val="0030145D"/>
    <w:rsid w:val="003015D7"/>
    <w:rsid w:val="00301CBA"/>
    <w:rsid w:val="00301EAE"/>
    <w:rsid w:val="003021FA"/>
    <w:rsid w:val="003027B4"/>
    <w:rsid w:val="00302872"/>
    <w:rsid w:val="00302C57"/>
    <w:rsid w:val="0030413B"/>
    <w:rsid w:val="00304547"/>
    <w:rsid w:val="00304A48"/>
    <w:rsid w:val="00304D6F"/>
    <w:rsid w:val="003053C2"/>
    <w:rsid w:val="003057EB"/>
    <w:rsid w:val="00305902"/>
    <w:rsid w:val="00305992"/>
    <w:rsid w:val="003059FD"/>
    <w:rsid w:val="00305BAE"/>
    <w:rsid w:val="00306037"/>
    <w:rsid w:val="00306218"/>
    <w:rsid w:val="00306294"/>
    <w:rsid w:val="003063C5"/>
    <w:rsid w:val="00306A1F"/>
    <w:rsid w:val="00307515"/>
    <w:rsid w:val="00307683"/>
    <w:rsid w:val="00307884"/>
    <w:rsid w:val="00307E11"/>
    <w:rsid w:val="00310444"/>
    <w:rsid w:val="003107B4"/>
    <w:rsid w:val="003107C3"/>
    <w:rsid w:val="00310911"/>
    <w:rsid w:val="00310D97"/>
    <w:rsid w:val="00310E8D"/>
    <w:rsid w:val="003114DD"/>
    <w:rsid w:val="0031189A"/>
    <w:rsid w:val="003119E2"/>
    <w:rsid w:val="00311D70"/>
    <w:rsid w:val="0031218B"/>
    <w:rsid w:val="0031279C"/>
    <w:rsid w:val="003129A9"/>
    <w:rsid w:val="00312C00"/>
    <w:rsid w:val="00313BB3"/>
    <w:rsid w:val="003142B3"/>
    <w:rsid w:val="003143A1"/>
    <w:rsid w:val="00314B87"/>
    <w:rsid w:val="00314D54"/>
    <w:rsid w:val="00314D95"/>
    <w:rsid w:val="0031510E"/>
    <w:rsid w:val="003152E4"/>
    <w:rsid w:val="003157BB"/>
    <w:rsid w:val="00315970"/>
    <w:rsid w:val="00315D34"/>
    <w:rsid w:val="00316038"/>
    <w:rsid w:val="003167F1"/>
    <w:rsid w:val="00316ED9"/>
    <w:rsid w:val="003171D0"/>
    <w:rsid w:val="003172A8"/>
    <w:rsid w:val="0031772A"/>
    <w:rsid w:val="0031795F"/>
    <w:rsid w:val="003179A7"/>
    <w:rsid w:val="00320674"/>
    <w:rsid w:val="00320885"/>
    <w:rsid w:val="00320A23"/>
    <w:rsid w:val="00320B37"/>
    <w:rsid w:val="00320E47"/>
    <w:rsid w:val="00320E6C"/>
    <w:rsid w:val="00321068"/>
    <w:rsid w:val="003210C0"/>
    <w:rsid w:val="003212B8"/>
    <w:rsid w:val="00321382"/>
    <w:rsid w:val="00321659"/>
    <w:rsid w:val="0032184D"/>
    <w:rsid w:val="00321918"/>
    <w:rsid w:val="00321A6E"/>
    <w:rsid w:val="00321AF1"/>
    <w:rsid w:val="00321B49"/>
    <w:rsid w:val="00321C8A"/>
    <w:rsid w:val="00321EAB"/>
    <w:rsid w:val="00322473"/>
    <w:rsid w:val="0032282B"/>
    <w:rsid w:val="0032298F"/>
    <w:rsid w:val="00322A88"/>
    <w:rsid w:val="00322C0E"/>
    <w:rsid w:val="00322D8B"/>
    <w:rsid w:val="003239B8"/>
    <w:rsid w:val="00323AEA"/>
    <w:rsid w:val="00324916"/>
    <w:rsid w:val="00324D65"/>
    <w:rsid w:val="003253E5"/>
    <w:rsid w:val="003254ED"/>
    <w:rsid w:val="00325503"/>
    <w:rsid w:val="0032609F"/>
    <w:rsid w:val="003261CA"/>
    <w:rsid w:val="003265A1"/>
    <w:rsid w:val="0032709A"/>
    <w:rsid w:val="0032712E"/>
    <w:rsid w:val="0032719C"/>
    <w:rsid w:val="00327444"/>
    <w:rsid w:val="0032757D"/>
    <w:rsid w:val="00327895"/>
    <w:rsid w:val="00327AA7"/>
    <w:rsid w:val="003301A2"/>
    <w:rsid w:val="003307B3"/>
    <w:rsid w:val="00330A49"/>
    <w:rsid w:val="00330E3A"/>
    <w:rsid w:val="00331418"/>
    <w:rsid w:val="003314E7"/>
    <w:rsid w:val="00331556"/>
    <w:rsid w:val="003317F2"/>
    <w:rsid w:val="00331882"/>
    <w:rsid w:val="003318CB"/>
    <w:rsid w:val="00331CCC"/>
    <w:rsid w:val="00331D03"/>
    <w:rsid w:val="003328D7"/>
    <w:rsid w:val="003329D6"/>
    <w:rsid w:val="00332B6F"/>
    <w:rsid w:val="00332CE8"/>
    <w:rsid w:val="00333247"/>
    <w:rsid w:val="0033344F"/>
    <w:rsid w:val="003335E7"/>
    <w:rsid w:val="00333646"/>
    <w:rsid w:val="003338C1"/>
    <w:rsid w:val="0033402D"/>
    <w:rsid w:val="003340FD"/>
    <w:rsid w:val="003341C4"/>
    <w:rsid w:val="0033483D"/>
    <w:rsid w:val="00334B14"/>
    <w:rsid w:val="00334E5A"/>
    <w:rsid w:val="0033537C"/>
    <w:rsid w:val="0033571D"/>
    <w:rsid w:val="00335A1D"/>
    <w:rsid w:val="00335A49"/>
    <w:rsid w:val="00335E74"/>
    <w:rsid w:val="00335FE8"/>
    <w:rsid w:val="00336364"/>
    <w:rsid w:val="003368FC"/>
    <w:rsid w:val="00336A40"/>
    <w:rsid w:val="0033767B"/>
    <w:rsid w:val="00337C3A"/>
    <w:rsid w:val="0034064A"/>
    <w:rsid w:val="00340C43"/>
    <w:rsid w:val="00340EA8"/>
    <w:rsid w:val="00340FB9"/>
    <w:rsid w:val="00340FD7"/>
    <w:rsid w:val="00341561"/>
    <w:rsid w:val="003415B8"/>
    <w:rsid w:val="00341B0B"/>
    <w:rsid w:val="0034211C"/>
    <w:rsid w:val="00342349"/>
    <w:rsid w:val="00342493"/>
    <w:rsid w:val="0034267B"/>
    <w:rsid w:val="0034281C"/>
    <w:rsid w:val="00342AAC"/>
    <w:rsid w:val="003431DB"/>
    <w:rsid w:val="00343251"/>
    <w:rsid w:val="00343705"/>
    <w:rsid w:val="003438C7"/>
    <w:rsid w:val="00343A5D"/>
    <w:rsid w:val="00343D45"/>
    <w:rsid w:val="003440F1"/>
    <w:rsid w:val="00344176"/>
    <w:rsid w:val="0034487E"/>
    <w:rsid w:val="0034494D"/>
    <w:rsid w:val="00344B8B"/>
    <w:rsid w:val="0034525B"/>
    <w:rsid w:val="00345D4C"/>
    <w:rsid w:val="00346256"/>
    <w:rsid w:val="00346433"/>
    <w:rsid w:val="0034644A"/>
    <w:rsid w:val="003464E4"/>
    <w:rsid w:val="003467D8"/>
    <w:rsid w:val="00346945"/>
    <w:rsid w:val="00346BC4"/>
    <w:rsid w:val="00347052"/>
    <w:rsid w:val="00347DB0"/>
    <w:rsid w:val="00347F5C"/>
    <w:rsid w:val="003500D6"/>
    <w:rsid w:val="0035065F"/>
    <w:rsid w:val="00350735"/>
    <w:rsid w:val="00350B81"/>
    <w:rsid w:val="00350D86"/>
    <w:rsid w:val="003512B3"/>
    <w:rsid w:val="003516A4"/>
    <w:rsid w:val="003516AD"/>
    <w:rsid w:val="003518A5"/>
    <w:rsid w:val="00351B68"/>
    <w:rsid w:val="00352608"/>
    <w:rsid w:val="0035268D"/>
    <w:rsid w:val="00352981"/>
    <w:rsid w:val="0035302F"/>
    <w:rsid w:val="0035325D"/>
    <w:rsid w:val="003537C8"/>
    <w:rsid w:val="003539DB"/>
    <w:rsid w:val="00353B7A"/>
    <w:rsid w:val="00354448"/>
    <w:rsid w:val="003545DC"/>
    <w:rsid w:val="00355148"/>
    <w:rsid w:val="00355195"/>
    <w:rsid w:val="00355283"/>
    <w:rsid w:val="0035542F"/>
    <w:rsid w:val="00355CCF"/>
    <w:rsid w:val="0035611F"/>
    <w:rsid w:val="003563CE"/>
    <w:rsid w:val="003568B4"/>
    <w:rsid w:val="003569C9"/>
    <w:rsid w:val="00356BBC"/>
    <w:rsid w:val="00356ECD"/>
    <w:rsid w:val="00357818"/>
    <w:rsid w:val="00357B0F"/>
    <w:rsid w:val="00357BE8"/>
    <w:rsid w:val="00357C5C"/>
    <w:rsid w:val="00357C77"/>
    <w:rsid w:val="00357C85"/>
    <w:rsid w:val="00360250"/>
    <w:rsid w:val="0036051A"/>
    <w:rsid w:val="0036056F"/>
    <w:rsid w:val="003606F6"/>
    <w:rsid w:val="00360891"/>
    <w:rsid w:val="003609E1"/>
    <w:rsid w:val="0036100E"/>
    <w:rsid w:val="00361064"/>
    <w:rsid w:val="00361245"/>
    <w:rsid w:val="003614B6"/>
    <w:rsid w:val="00361793"/>
    <w:rsid w:val="003621BE"/>
    <w:rsid w:val="003622EB"/>
    <w:rsid w:val="003623E4"/>
    <w:rsid w:val="00362497"/>
    <w:rsid w:val="0036321C"/>
    <w:rsid w:val="0036322F"/>
    <w:rsid w:val="0036355B"/>
    <w:rsid w:val="003635E3"/>
    <w:rsid w:val="003635EB"/>
    <w:rsid w:val="003635F3"/>
    <w:rsid w:val="003638C8"/>
    <w:rsid w:val="003638D5"/>
    <w:rsid w:val="003639AB"/>
    <w:rsid w:val="0036410C"/>
    <w:rsid w:val="00364254"/>
    <w:rsid w:val="003642C5"/>
    <w:rsid w:val="003644F9"/>
    <w:rsid w:val="00364AE2"/>
    <w:rsid w:val="00364CE6"/>
    <w:rsid w:val="00364E3E"/>
    <w:rsid w:val="003651CD"/>
    <w:rsid w:val="0036535B"/>
    <w:rsid w:val="003653B7"/>
    <w:rsid w:val="00365425"/>
    <w:rsid w:val="003655E6"/>
    <w:rsid w:val="00365762"/>
    <w:rsid w:val="00365BBE"/>
    <w:rsid w:val="00365FD0"/>
    <w:rsid w:val="00366302"/>
    <w:rsid w:val="0036666D"/>
    <w:rsid w:val="003666C8"/>
    <w:rsid w:val="00366729"/>
    <w:rsid w:val="00366CCE"/>
    <w:rsid w:val="00366FB0"/>
    <w:rsid w:val="00366FD7"/>
    <w:rsid w:val="003670B8"/>
    <w:rsid w:val="003674A3"/>
    <w:rsid w:val="003675AB"/>
    <w:rsid w:val="003676DF"/>
    <w:rsid w:val="00367858"/>
    <w:rsid w:val="0036795E"/>
    <w:rsid w:val="00367A7F"/>
    <w:rsid w:val="00367CEE"/>
    <w:rsid w:val="00367EB8"/>
    <w:rsid w:val="003700EE"/>
    <w:rsid w:val="00370260"/>
    <w:rsid w:val="003707C1"/>
    <w:rsid w:val="00370A3A"/>
    <w:rsid w:val="00370CDE"/>
    <w:rsid w:val="00371202"/>
    <w:rsid w:val="00371313"/>
    <w:rsid w:val="003713D9"/>
    <w:rsid w:val="003714B7"/>
    <w:rsid w:val="00371F93"/>
    <w:rsid w:val="0037219F"/>
    <w:rsid w:val="003725B9"/>
    <w:rsid w:val="00372E37"/>
    <w:rsid w:val="00372EF0"/>
    <w:rsid w:val="00372EFC"/>
    <w:rsid w:val="003733D8"/>
    <w:rsid w:val="003734A9"/>
    <w:rsid w:val="00373999"/>
    <w:rsid w:val="00373BAE"/>
    <w:rsid w:val="00373CEC"/>
    <w:rsid w:val="00373FC3"/>
    <w:rsid w:val="00374A21"/>
    <w:rsid w:val="00374A27"/>
    <w:rsid w:val="00374D7C"/>
    <w:rsid w:val="00374EF6"/>
    <w:rsid w:val="003753A9"/>
    <w:rsid w:val="00375402"/>
    <w:rsid w:val="0037542C"/>
    <w:rsid w:val="0037565B"/>
    <w:rsid w:val="00375695"/>
    <w:rsid w:val="00375A81"/>
    <w:rsid w:val="00375C86"/>
    <w:rsid w:val="00375F98"/>
    <w:rsid w:val="00376896"/>
    <w:rsid w:val="00376B77"/>
    <w:rsid w:val="00376F22"/>
    <w:rsid w:val="00377126"/>
    <w:rsid w:val="003772CA"/>
    <w:rsid w:val="00377464"/>
    <w:rsid w:val="0037751A"/>
    <w:rsid w:val="00377574"/>
    <w:rsid w:val="00377614"/>
    <w:rsid w:val="00377630"/>
    <w:rsid w:val="003776C9"/>
    <w:rsid w:val="003779AE"/>
    <w:rsid w:val="003779D1"/>
    <w:rsid w:val="00377D6D"/>
    <w:rsid w:val="0037FBED"/>
    <w:rsid w:val="0038007F"/>
    <w:rsid w:val="003801DC"/>
    <w:rsid w:val="00380201"/>
    <w:rsid w:val="003803E5"/>
    <w:rsid w:val="0038073F"/>
    <w:rsid w:val="00380AE4"/>
    <w:rsid w:val="00380CA3"/>
    <w:rsid w:val="00381295"/>
    <w:rsid w:val="003813AC"/>
    <w:rsid w:val="003816A3"/>
    <w:rsid w:val="003818CA"/>
    <w:rsid w:val="0038197A"/>
    <w:rsid w:val="00381C4C"/>
    <w:rsid w:val="003820B4"/>
    <w:rsid w:val="003824CF"/>
    <w:rsid w:val="00383397"/>
    <w:rsid w:val="00383D55"/>
    <w:rsid w:val="00384742"/>
    <w:rsid w:val="00384C32"/>
    <w:rsid w:val="00384C8C"/>
    <w:rsid w:val="00384D01"/>
    <w:rsid w:val="00385058"/>
    <w:rsid w:val="003851BD"/>
    <w:rsid w:val="00385744"/>
    <w:rsid w:val="00385756"/>
    <w:rsid w:val="003864C5"/>
    <w:rsid w:val="003864C7"/>
    <w:rsid w:val="003866A4"/>
    <w:rsid w:val="00386823"/>
    <w:rsid w:val="00386915"/>
    <w:rsid w:val="003870D4"/>
    <w:rsid w:val="00387392"/>
    <w:rsid w:val="003878DE"/>
    <w:rsid w:val="003879D7"/>
    <w:rsid w:val="00387A4A"/>
    <w:rsid w:val="00387AD1"/>
    <w:rsid w:val="00387FF6"/>
    <w:rsid w:val="003900D0"/>
    <w:rsid w:val="00390468"/>
    <w:rsid w:val="003909F1"/>
    <w:rsid w:val="00390BC9"/>
    <w:rsid w:val="003915E2"/>
    <w:rsid w:val="00391D2C"/>
    <w:rsid w:val="0039201A"/>
    <w:rsid w:val="00393432"/>
    <w:rsid w:val="00393A52"/>
    <w:rsid w:val="00393E69"/>
    <w:rsid w:val="00393E6A"/>
    <w:rsid w:val="00393EBF"/>
    <w:rsid w:val="0039419C"/>
    <w:rsid w:val="00394204"/>
    <w:rsid w:val="003943B3"/>
    <w:rsid w:val="00394641"/>
    <w:rsid w:val="00394B45"/>
    <w:rsid w:val="00394B4C"/>
    <w:rsid w:val="00394CDD"/>
    <w:rsid w:val="0039505E"/>
    <w:rsid w:val="0039533A"/>
    <w:rsid w:val="00395344"/>
    <w:rsid w:val="00395592"/>
    <w:rsid w:val="0039578B"/>
    <w:rsid w:val="00396039"/>
    <w:rsid w:val="00396070"/>
    <w:rsid w:val="00396340"/>
    <w:rsid w:val="00396B32"/>
    <w:rsid w:val="00396D4F"/>
    <w:rsid w:val="003973F8"/>
    <w:rsid w:val="00397663"/>
    <w:rsid w:val="00397A6E"/>
    <w:rsid w:val="00397CFB"/>
    <w:rsid w:val="00397D1D"/>
    <w:rsid w:val="003A0102"/>
    <w:rsid w:val="003A034B"/>
    <w:rsid w:val="003A04C7"/>
    <w:rsid w:val="003A0D3C"/>
    <w:rsid w:val="003A1911"/>
    <w:rsid w:val="003A1C21"/>
    <w:rsid w:val="003A1D7B"/>
    <w:rsid w:val="003A1E88"/>
    <w:rsid w:val="003A22A9"/>
    <w:rsid w:val="003A2AAD"/>
    <w:rsid w:val="003A2D88"/>
    <w:rsid w:val="003A31A9"/>
    <w:rsid w:val="003A33C7"/>
    <w:rsid w:val="003A3770"/>
    <w:rsid w:val="003A3C6F"/>
    <w:rsid w:val="003A3C79"/>
    <w:rsid w:val="003A3EF7"/>
    <w:rsid w:val="003A4084"/>
    <w:rsid w:val="003A4102"/>
    <w:rsid w:val="003A4380"/>
    <w:rsid w:val="003A4405"/>
    <w:rsid w:val="003A4924"/>
    <w:rsid w:val="003A4B3A"/>
    <w:rsid w:val="003A4B4C"/>
    <w:rsid w:val="003A4D06"/>
    <w:rsid w:val="003A4E29"/>
    <w:rsid w:val="003A52EC"/>
    <w:rsid w:val="003A543D"/>
    <w:rsid w:val="003A54AA"/>
    <w:rsid w:val="003A5594"/>
    <w:rsid w:val="003A5E98"/>
    <w:rsid w:val="003A5EFA"/>
    <w:rsid w:val="003A60EE"/>
    <w:rsid w:val="003A6137"/>
    <w:rsid w:val="003A633C"/>
    <w:rsid w:val="003A6683"/>
    <w:rsid w:val="003A6915"/>
    <w:rsid w:val="003A69B5"/>
    <w:rsid w:val="003A71B3"/>
    <w:rsid w:val="003A7B93"/>
    <w:rsid w:val="003B00D7"/>
    <w:rsid w:val="003B039C"/>
    <w:rsid w:val="003B03BB"/>
    <w:rsid w:val="003B0445"/>
    <w:rsid w:val="003B08A9"/>
    <w:rsid w:val="003B0A42"/>
    <w:rsid w:val="003B0CE1"/>
    <w:rsid w:val="003B0E75"/>
    <w:rsid w:val="003B0E91"/>
    <w:rsid w:val="003B0EDA"/>
    <w:rsid w:val="003B0F58"/>
    <w:rsid w:val="003B14CD"/>
    <w:rsid w:val="003B156A"/>
    <w:rsid w:val="003B1592"/>
    <w:rsid w:val="003B1EAE"/>
    <w:rsid w:val="003B201B"/>
    <w:rsid w:val="003B2096"/>
    <w:rsid w:val="003B259B"/>
    <w:rsid w:val="003B269D"/>
    <w:rsid w:val="003B2973"/>
    <w:rsid w:val="003B2FF9"/>
    <w:rsid w:val="003B4359"/>
    <w:rsid w:val="003B4860"/>
    <w:rsid w:val="003B4866"/>
    <w:rsid w:val="003B4CB5"/>
    <w:rsid w:val="003B53AC"/>
    <w:rsid w:val="003B57B3"/>
    <w:rsid w:val="003B5B9C"/>
    <w:rsid w:val="003B5E20"/>
    <w:rsid w:val="003B6106"/>
    <w:rsid w:val="003B6118"/>
    <w:rsid w:val="003B65CB"/>
    <w:rsid w:val="003B6602"/>
    <w:rsid w:val="003B6CFA"/>
    <w:rsid w:val="003B75C3"/>
    <w:rsid w:val="003B79D0"/>
    <w:rsid w:val="003B7D87"/>
    <w:rsid w:val="003C01EC"/>
    <w:rsid w:val="003C0955"/>
    <w:rsid w:val="003C0AE8"/>
    <w:rsid w:val="003C0B96"/>
    <w:rsid w:val="003C0D16"/>
    <w:rsid w:val="003C0F7A"/>
    <w:rsid w:val="003C11E5"/>
    <w:rsid w:val="003C1514"/>
    <w:rsid w:val="003C1922"/>
    <w:rsid w:val="003C207B"/>
    <w:rsid w:val="003C20F6"/>
    <w:rsid w:val="003C2228"/>
    <w:rsid w:val="003C26A7"/>
    <w:rsid w:val="003C27CA"/>
    <w:rsid w:val="003C27FA"/>
    <w:rsid w:val="003C2B88"/>
    <w:rsid w:val="003C2FB3"/>
    <w:rsid w:val="003C3163"/>
    <w:rsid w:val="003C33C5"/>
    <w:rsid w:val="003C3A8A"/>
    <w:rsid w:val="003C4DCC"/>
    <w:rsid w:val="003C4F69"/>
    <w:rsid w:val="003C5AC4"/>
    <w:rsid w:val="003C5AFE"/>
    <w:rsid w:val="003C5E68"/>
    <w:rsid w:val="003C6848"/>
    <w:rsid w:val="003C71B8"/>
    <w:rsid w:val="003C7240"/>
    <w:rsid w:val="003C7AA0"/>
    <w:rsid w:val="003C7CEA"/>
    <w:rsid w:val="003D03AB"/>
    <w:rsid w:val="003D0B23"/>
    <w:rsid w:val="003D1045"/>
    <w:rsid w:val="003D1244"/>
    <w:rsid w:val="003D1321"/>
    <w:rsid w:val="003D141B"/>
    <w:rsid w:val="003D18AD"/>
    <w:rsid w:val="003D1E7A"/>
    <w:rsid w:val="003D21B1"/>
    <w:rsid w:val="003D2AA6"/>
    <w:rsid w:val="003D2BCB"/>
    <w:rsid w:val="003D2CAB"/>
    <w:rsid w:val="003D2D23"/>
    <w:rsid w:val="003D2E8B"/>
    <w:rsid w:val="003D31AB"/>
    <w:rsid w:val="003D3509"/>
    <w:rsid w:val="003D3656"/>
    <w:rsid w:val="003D3751"/>
    <w:rsid w:val="003D3977"/>
    <w:rsid w:val="003D3CED"/>
    <w:rsid w:val="003D3D13"/>
    <w:rsid w:val="003D490C"/>
    <w:rsid w:val="003D4A6D"/>
    <w:rsid w:val="003D5086"/>
    <w:rsid w:val="003D5150"/>
    <w:rsid w:val="003D53C0"/>
    <w:rsid w:val="003D53E8"/>
    <w:rsid w:val="003D5991"/>
    <w:rsid w:val="003D5A7A"/>
    <w:rsid w:val="003D5EC2"/>
    <w:rsid w:val="003D67E4"/>
    <w:rsid w:val="003D67FA"/>
    <w:rsid w:val="003D7147"/>
    <w:rsid w:val="003D7398"/>
    <w:rsid w:val="003D77DC"/>
    <w:rsid w:val="003D781E"/>
    <w:rsid w:val="003D7E8A"/>
    <w:rsid w:val="003E0527"/>
    <w:rsid w:val="003E06EB"/>
    <w:rsid w:val="003E099A"/>
    <w:rsid w:val="003E0A9F"/>
    <w:rsid w:val="003E0AF9"/>
    <w:rsid w:val="003E0B6D"/>
    <w:rsid w:val="003E0D7C"/>
    <w:rsid w:val="003E1298"/>
    <w:rsid w:val="003E14DA"/>
    <w:rsid w:val="003E20B4"/>
    <w:rsid w:val="003E2409"/>
    <w:rsid w:val="003E25B3"/>
    <w:rsid w:val="003E2A4D"/>
    <w:rsid w:val="003E2B99"/>
    <w:rsid w:val="003E2CD0"/>
    <w:rsid w:val="003E333E"/>
    <w:rsid w:val="003E36DF"/>
    <w:rsid w:val="003E3782"/>
    <w:rsid w:val="003E3E0E"/>
    <w:rsid w:val="003E4894"/>
    <w:rsid w:val="003E4B21"/>
    <w:rsid w:val="003E4D45"/>
    <w:rsid w:val="003E504A"/>
    <w:rsid w:val="003E539C"/>
    <w:rsid w:val="003E56D2"/>
    <w:rsid w:val="003E5ACF"/>
    <w:rsid w:val="003E5E1E"/>
    <w:rsid w:val="003E61D9"/>
    <w:rsid w:val="003E6359"/>
    <w:rsid w:val="003E657D"/>
    <w:rsid w:val="003E6AC5"/>
    <w:rsid w:val="003E7012"/>
    <w:rsid w:val="003E77D0"/>
    <w:rsid w:val="003F03FE"/>
    <w:rsid w:val="003F0690"/>
    <w:rsid w:val="003F07C1"/>
    <w:rsid w:val="003F0F16"/>
    <w:rsid w:val="003F102C"/>
    <w:rsid w:val="003F1180"/>
    <w:rsid w:val="003F11B7"/>
    <w:rsid w:val="003F11D4"/>
    <w:rsid w:val="003F127F"/>
    <w:rsid w:val="003F12BC"/>
    <w:rsid w:val="003F1355"/>
    <w:rsid w:val="003F147D"/>
    <w:rsid w:val="003F153C"/>
    <w:rsid w:val="003F17AD"/>
    <w:rsid w:val="003F23D6"/>
    <w:rsid w:val="003F247D"/>
    <w:rsid w:val="003F2C4E"/>
    <w:rsid w:val="003F2D4D"/>
    <w:rsid w:val="003F30E2"/>
    <w:rsid w:val="003F32F0"/>
    <w:rsid w:val="003F3428"/>
    <w:rsid w:val="003F3523"/>
    <w:rsid w:val="003F364E"/>
    <w:rsid w:val="003F382C"/>
    <w:rsid w:val="003F4219"/>
    <w:rsid w:val="003F4516"/>
    <w:rsid w:val="003F45F2"/>
    <w:rsid w:val="003F4669"/>
    <w:rsid w:val="003F477C"/>
    <w:rsid w:val="003F483C"/>
    <w:rsid w:val="003F4B1A"/>
    <w:rsid w:val="003F4DA0"/>
    <w:rsid w:val="003F52B5"/>
    <w:rsid w:val="003F5625"/>
    <w:rsid w:val="003F57C9"/>
    <w:rsid w:val="003F5866"/>
    <w:rsid w:val="003F5C1E"/>
    <w:rsid w:val="003F61C1"/>
    <w:rsid w:val="003F6426"/>
    <w:rsid w:val="003F6838"/>
    <w:rsid w:val="003F6918"/>
    <w:rsid w:val="003F6A13"/>
    <w:rsid w:val="003F6C50"/>
    <w:rsid w:val="003F6D4E"/>
    <w:rsid w:val="003F6DCC"/>
    <w:rsid w:val="003F6E14"/>
    <w:rsid w:val="003F72DA"/>
    <w:rsid w:val="003F7683"/>
    <w:rsid w:val="003F7AA7"/>
    <w:rsid w:val="003F7B14"/>
    <w:rsid w:val="003F7E8A"/>
    <w:rsid w:val="00400006"/>
    <w:rsid w:val="004001C1"/>
    <w:rsid w:val="00400A54"/>
    <w:rsid w:val="00400ACD"/>
    <w:rsid w:val="00400AE3"/>
    <w:rsid w:val="00400D1F"/>
    <w:rsid w:val="00400D2C"/>
    <w:rsid w:val="00401162"/>
    <w:rsid w:val="004014F7"/>
    <w:rsid w:val="00401851"/>
    <w:rsid w:val="0040196B"/>
    <w:rsid w:val="00401B3D"/>
    <w:rsid w:val="00401F2C"/>
    <w:rsid w:val="00402227"/>
    <w:rsid w:val="0040250E"/>
    <w:rsid w:val="004025F1"/>
    <w:rsid w:val="00402BEA"/>
    <w:rsid w:val="00402C5E"/>
    <w:rsid w:val="00402F71"/>
    <w:rsid w:val="00403271"/>
    <w:rsid w:val="0040353C"/>
    <w:rsid w:val="004037DF"/>
    <w:rsid w:val="00403985"/>
    <w:rsid w:val="0040464C"/>
    <w:rsid w:val="0040465E"/>
    <w:rsid w:val="00404833"/>
    <w:rsid w:val="004049A6"/>
    <w:rsid w:val="004049CB"/>
    <w:rsid w:val="004049E1"/>
    <w:rsid w:val="00404B99"/>
    <w:rsid w:val="00404C87"/>
    <w:rsid w:val="004051C3"/>
    <w:rsid w:val="00405696"/>
    <w:rsid w:val="00405770"/>
    <w:rsid w:val="00405B98"/>
    <w:rsid w:val="00405FFF"/>
    <w:rsid w:val="00406A10"/>
    <w:rsid w:val="00406CD2"/>
    <w:rsid w:val="004077A8"/>
    <w:rsid w:val="004077BA"/>
    <w:rsid w:val="00407910"/>
    <w:rsid w:val="00407E4F"/>
    <w:rsid w:val="00407FE6"/>
    <w:rsid w:val="00410119"/>
    <w:rsid w:val="00410572"/>
    <w:rsid w:val="004106B7"/>
    <w:rsid w:val="0041080F"/>
    <w:rsid w:val="00410840"/>
    <w:rsid w:val="00411542"/>
    <w:rsid w:val="004116DF"/>
    <w:rsid w:val="00411A75"/>
    <w:rsid w:val="00411F56"/>
    <w:rsid w:val="00411F80"/>
    <w:rsid w:val="00411FD7"/>
    <w:rsid w:val="004125C3"/>
    <w:rsid w:val="00412A2A"/>
    <w:rsid w:val="00413995"/>
    <w:rsid w:val="00414113"/>
    <w:rsid w:val="00414279"/>
    <w:rsid w:val="004142D6"/>
    <w:rsid w:val="00414360"/>
    <w:rsid w:val="00414A7C"/>
    <w:rsid w:val="00414B4A"/>
    <w:rsid w:val="00414DA3"/>
    <w:rsid w:val="00414E0F"/>
    <w:rsid w:val="00415E9B"/>
    <w:rsid w:val="00416211"/>
    <w:rsid w:val="00416675"/>
    <w:rsid w:val="00416D0F"/>
    <w:rsid w:val="00417403"/>
    <w:rsid w:val="00417550"/>
    <w:rsid w:val="00417789"/>
    <w:rsid w:val="00417ADB"/>
    <w:rsid w:val="00417BF3"/>
    <w:rsid w:val="004205BC"/>
    <w:rsid w:val="00420652"/>
    <w:rsid w:val="00420814"/>
    <w:rsid w:val="00420DD2"/>
    <w:rsid w:val="00420E6A"/>
    <w:rsid w:val="004213FA"/>
    <w:rsid w:val="004218B1"/>
    <w:rsid w:val="00421DA5"/>
    <w:rsid w:val="0042206D"/>
    <w:rsid w:val="004221E3"/>
    <w:rsid w:val="004224E4"/>
    <w:rsid w:val="00422838"/>
    <w:rsid w:val="00422A9C"/>
    <w:rsid w:val="00422D2A"/>
    <w:rsid w:val="00423019"/>
    <w:rsid w:val="0042324E"/>
    <w:rsid w:val="004232D6"/>
    <w:rsid w:val="004236DE"/>
    <w:rsid w:val="00423820"/>
    <w:rsid w:val="00423822"/>
    <w:rsid w:val="00424832"/>
    <w:rsid w:val="00424BD8"/>
    <w:rsid w:val="00424D4F"/>
    <w:rsid w:val="00424F11"/>
    <w:rsid w:val="00425330"/>
    <w:rsid w:val="00425FC4"/>
    <w:rsid w:val="00426390"/>
    <w:rsid w:val="00426996"/>
    <w:rsid w:val="00426F5A"/>
    <w:rsid w:val="00426F7A"/>
    <w:rsid w:val="00427261"/>
    <w:rsid w:val="0042758F"/>
    <w:rsid w:val="00427636"/>
    <w:rsid w:val="0042778D"/>
    <w:rsid w:val="004277B6"/>
    <w:rsid w:val="004277C2"/>
    <w:rsid w:val="00427A9F"/>
    <w:rsid w:val="00427C0D"/>
    <w:rsid w:val="00427F4E"/>
    <w:rsid w:val="00427F55"/>
    <w:rsid w:val="00430C26"/>
    <w:rsid w:val="00430C47"/>
    <w:rsid w:val="00430D05"/>
    <w:rsid w:val="00430E09"/>
    <w:rsid w:val="00430E18"/>
    <w:rsid w:val="00431557"/>
    <w:rsid w:val="00431855"/>
    <w:rsid w:val="004318BC"/>
    <w:rsid w:val="004319ED"/>
    <w:rsid w:val="00431C02"/>
    <w:rsid w:val="00432362"/>
    <w:rsid w:val="00432651"/>
    <w:rsid w:val="004328C1"/>
    <w:rsid w:val="00432913"/>
    <w:rsid w:val="0043302E"/>
    <w:rsid w:val="0043370B"/>
    <w:rsid w:val="00433A52"/>
    <w:rsid w:val="00433DDD"/>
    <w:rsid w:val="00434078"/>
    <w:rsid w:val="0043424D"/>
    <w:rsid w:val="00434267"/>
    <w:rsid w:val="004342F6"/>
    <w:rsid w:val="00434568"/>
    <w:rsid w:val="00434585"/>
    <w:rsid w:val="004346F3"/>
    <w:rsid w:val="004349AF"/>
    <w:rsid w:val="00434BE3"/>
    <w:rsid w:val="0043506E"/>
    <w:rsid w:val="00435945"/>
    <w:rsid w:val="00435AE8"/>
    <w:rsid w:val="00435D2F"/>
    <w:rsid w:val="00435E9A"/>
    <w:rsid w:val="004363CC"/>
    <w:rsid w:val="0043681E"/>
    <w:rsid w:val="0043779A"/>
    <w:rsid w:val="00437E75"/>
    <w:rsid w:val="00437F98"/>
    <w:rsid w:val="00440DF4"/>
    <w:rsid w:val="00441262"/>
    <w:rsid w:val="0044186E"/>
    <w:rsid w:val="00441C17"/>
    <w:rsid w:val="00441DCC"/>
    <w:rsid w:val="004425A3"/>
    <w:rsid w:val="00442C0A"/>
    <w:rsid w:val="00442DC2"/>
    <w:rsid w:val="00443521"/>
    <w:rsid w:val="0044358C"/>
    <w:rsid w:val="00443722"/>
    <w:rsid w:val="0044388E"/>
    <w:rsid w:val="00443E52"/>
    <w:rsid w:val="00444071"/>
    <w:rsid w:val="00444800"/>
    <w:rsid w:val="00444827"/>
    <w:rsid w:val="00444867"/>
    <w:rsid w:val="00444ECA"/>
    <w:rsid w:val="00444F2F"/>
    <w:rsid w:val="004453D1"/>
    <w:rsid w:val="0044578D"/>
    <w:rsid w:val="0044582A"/>
    <w:rsid w:val="004458B7"/>
    <w:rsid w:val="00445C42"/>
    <w:rsid w:val="00445C90"/>
    <w:rsid w:val="0044619C"/>
    <w:rsid w:val="004466AD"/>
    <w:rsid w:val="004469A5"/>
    <w:rsid w:val="00446C88"/>
    <w:rsid w:val="0044731B"/>
    <w:rsid w:val="00447831"/>
    <w:rsid w:val="004503BB"/>
    <w:rsid w:val="00450455"/>
    <w:rsid w:val="0045056F"/>
    <w:rsid w:val="00450992"/>
    <w:rsid w:val="00450AC3"/>
    <w:rsid w:val="00450B88"/>
    <w:rsid w:val="00450C71"/>
    <w:rsid w:val="004517ED"/>
    <w:rsid w:val="00451A36"/>
    <w:rsid w:val="00451D66"/>
    <w:rsid w:val="00451FEB"/>
    <w:rsid w:val="00452056"/>
    <w:rsid w:val="004521BE"/>
    <w:rsid w:val="004527FF"/>
    <w:rsid w:val="00452820"/>
    <w:rsid w:val="0045300F"/>
    <w:rsid w:val="0045327C"/>
    <w:rsid w:val="004534BF"/>
    <w:rsid w:val="0045395D"/>
    <w:rsid w:val="00453C51"/>
    <w:rsid w:val="004546A9"/>
    <w:rsid w:val="004548E4"/>
    <w:rsid w:val="00454CB5"/>
    <w:rsid w:val="00454E44"/>
    <w:rsid w:val="00455B2F"/>
    <w:rsid w:val="00456D1E"/>
    <w:rsid w:val="0046085A"/>
    <w:rsid w:val="00461F79"/>
    <w:rsid w:val="004622A4"/>
    <w:rsid w:val="004627DB"/>
    <w:rsid w:val="00462900"/>
    <w:rsid w:val="004629B8"/>
    <w:rsid w:val="00462DCE"/>
    <w:rsid w:val="00462E98"/>
    <w:rsid w:val="00463444"/>
    <w:rsid w:val="004635DD"/>
    <w:rsid w:val="0046367A"/>
    <w:rsid w:val="004637AB"/>
    <w:rsid w:val="004637E5"/>
    <w:rsid w:val="004638D4"/>
    <w:rsid w:val="00463E40"/>
    <w:rsid w:val="00463EDB"/>
    <w:rsid w:val="00464570"/>
    <w:rsid w:val="0046481A"/>
    <w:rsid w:val="00464C77"/>
    <w:rsid w:val="00464C9E"/>
    <w:rsid w:val="00464DE0"/>
    <w:rsid w:val="00465133"/>
    <w:rsid w:val="0046537D"/>
    <w:rsid w:val="0046547E"/>
    <w:rsid w:val="00465837"/>
    <w:rsid w:val="00465AA6"/>
    <w:rsid w:val="00465F67"/>
    <w:rsid w:val="00465F80"/>
    <w:rsid w:val="00466226"/>
    <w:rsid w:val="00466321"/>
    <w:rsid w:val="00466648"/>
    <w:rsid w:val="00466AB6"/>
    <w:rsid w:val="00466C00"/>
    <w:rsid w:val="00466DD5"/>
    <w:rsid w:val="00466DE6"/>
    <w:rsid w:val="00467725"/>
    <w:rsid w:val="004677DE"/>
    <w:rsid w:val="00467B67"/>
    <w:rsid w:val="00470554"/>
    <w:rsid w:val="004708F5"/>
    <w:rsid w:val="00470C48"/>
    <w:rsid w:val="00470DE3"/>
    <w:rsid w:val="00470E00"/>
    <w:rsid w:val="00471166"/>
    <w:rsid w:val="004715D4"/>
    <w:rsid w:val="004717BE"/>
    <w:rsid w:val="00471EBD"/>
    <w:rsid w:val="00472126"/>
    <w:rsid w:val="004721AC"/>
    <w:rsid w:val="00472764"/>
    <w:rsid w:val="0047281A"/>
    <w:rsid w:val="00472854"/>
    <w:rsid w:val="004733CA"/>
    <w:rsid w:val="00473937"/>
    <w:rsid w:val="00473D0E"/>
    <w:rsid w:val="00473E32"/>
    <w:rsid w:val="00473EED"/>
    <w:rsid w:val="00473FE7"/>
    <w:rsid w:val="004745B8"/>
    <w:rsid w:val="00474639"/>
    <w:rsid w:val="00474856"/>
    <w:rsid w:val="00474C95"/>
    <w:rsid w:val="00474E6E"/>
    <w:rsid w:val="00474FC5"/>
    <w:rsid w:val="00475204"/>
    <w:rsid w:val="0047529D"/>
    <w:rsid w:val="004755CF"/>
    <w:rsid w:val="004755EE"/>
    <w:rsid w:val="00475606"/>
    <w:rsid w:val="004758B9"/>
    <w:rsid w:val="00475A2E"/>
    <w:rsid w:val="00475A35"/>
    <w:rsid w:val="00475E6C"/>
    <w:rsid w:val="004763CB"/>
    <w:rsid w:val="004764A9"/>
    <w:rsid w:val="00476C0A"/>
    <w:rsid w:val="0047734B"/>
    <w:rsid w:val="00477A0B"/>
    <w:rsid w:val="004783E5"/>
    <w:rsid w:val="00480519"/>
    <w:rsid w:val="00480716"/>
    <w:rsid w:val="00480A7B"/>
    <w:rsid w:val="00480F00"/>
    <w:rsid w:val="00481270"/>
    <w:rsid w:val="00481287"/>
    <w:rsid w:val="0048215F"/>
    <w:rsid w:val="004824DE"/>
    <w:rsid w:val="0048309C"/>
    <w:rsid w:val="00483171"/>
    <w:rsid w:val="00483456"/>
    <w:rsid w:val="0048399C"/>
    <w:rsid w:val="00483A8B"/>
    <w:rsid w:val="00483C47"/>
    <w:rsid w:val="00483FA0"/>
    <w:rsid w:val="004841B6"/>
    <w:rsid w:val="00484421"/>
    <w:rsid w:val="00484999"/>
    <w:rsid w:val="00484B94"/>
    <w:rsid w:val="00485140"/>
    <w:rsid w:val="004854DF"/>
    <w:rsid w:val="0048552E"/>
    <w:rsid w:val="00485A84"/>
    <w:rsid w:val="00485CC6"/>
    <w:rsid w:val="00486E6B"/>
    <w:rsid w:val="0048751A"/>
    <w:rsid w:val="00487665"/>
    <w:rsid w:val="00487C7E"/>
    <w:rsid w:val="004916E8"/>
    <w:rsid w:val="00492980"/>
    <w:rsid w:val="00492F1B"/>
    <w:rsid w:val="00492FB1"/>
    <w:rsid w:val="00492FC2"/>
    <w:rsid w:val="004936BA"/>
    <w:rsid w:val="00493E43"/>
    <w:rsid w:val="00493F0A"/>
    <w:rsid w:val="00494521"/>
    <w:rsid w:val="00494856"/>
    <w:rsid w:val="00494BB3"/>
    <w:rsid w:val="00495054"/>
    <w:rsid w:val="00495057"/>
    <w:rsid w:val="004951E3"/>
    <w:rsid w:val="0049525C"/>
    <w:rsid w:val="0049571B"/>
    <w:rsid w:val="004957B4"/>
    <w:rsid w:val="00495A18"/>
    <w:rsid w:val="00495A60"/>
    <w:rsid w:val="0049644D"/>
    <w:rsid w:val="00496DED"/>
    <w:rsid w:val="00496E29"/>
    <w:rsid w:val="00497520"/>
    <w:rsid w:val="004977F8"/>
    <w:rsid w:val="00497DC9"/>
    <w:rsid w:val="00497E34"/>
    <w:rsid w:val="004A0187"/>
    <w:rsid w:val="004A05CC"/>
    <w:rsid w:val="004A0DD0"/>
    <w:rsid w:val="004A1042"/>
    <w:rsid w:val="004A17D2"/>
    <w:rsid w:val="004A18F5"/>
    <w:rsid w:val="004A1A50"/>
    <w:rsid w:val="004A1A6E"/>
    <w:rsid w:val="004A1D8D"/>
    <w:rsid w:val="004A24C0"/>
    <w:rsid w:val="004A2C67"/>
    <w:rsid w:val="004A2DAB"/>
    <w:rsid w:val="004A32D4"/>
    <w:rsid w:val="004A3508"/>
    <w:rsid w:val="004A3940"/>
    <w:rsid w:val="004A3D66"/>
    <w:rsid w:val="004A3F69"/>
    <w:rsid w:val="004A473A"/>
    <w:rsid w:val="004A47F1"/>
    <w:rsid w:val="004A4C02"/>
    <w:rsid w:val="004A4E2C"/>
    <w:rsid w:val="004A4F0B"/>
    <w:rsid w:val="004A548B"/>
    <w:rsid w:val="004A54FD"/>
    <w:rsid w:val="004A55B5"/>
    <w:rsid w:val="004A5600"/>
    <w:rsid w:val="004A605B"/>
    <w:rsid w:val="004A6921"/>
    <w:rsid w:val="004A711C"/>
    <w:rsid w:val="004A7135"/>
    <w:rsid w:val="004A72B9"/>
    <w:rsid w:val="004A72FC"/>
    <w:rsid w:val="004B02AD"/>
    <w:rsid w:val="004B06BE"/>
    <w:rsid w:val="004B07DD"/>
    <w:rsid w:val="004B0F7A"/>
    <w:rsid w:val="004B171B"/>
    <w:rsid w:val="004B1738"/>
    <w:rsid w:val="004B1AE9"/>
    <w:rsid w:val="004B1BBE"/>
    <w:rsid w:val="004B1DB7"/>
    <w:rsid w:val="004B2006"/>
    <w:rsid w:val="004B2034"/>
    <w:rsid w:val="004B20AB"/>
    <w:rsid w:val="004B20EF"/>
    <w:rsid w:val="004B2447"/>
    <w:rsid w:val="004B2793"/>
    <w:rsid w:val="004B3086"/>
    <w:rsid w:val="004B34ED"/>
    <w:rsid w:val="004B35AA"/>
    <w:rsid w:val="004B36C1"/>
    <w:rsid w:val="004B370B"/>
    <w:rsid w:val="004B3B59"/>
    <w:rsid w:val="004B3DDB"/>
    <w:rsid w:val="004B3F93"/>
    <w:rsid w:val="004B440B"/>
    <w:rsid w:val="004B44D4"/>
    <w:rsid w:val="004B49C5"/>
    <w:rsid w:val="004B4AE2"/>
    <w:rsid w:val="004B616F"/>
    <w:rsid w:val="004B61E4"/>
    <w:rsid w:val="004B6736"/>
    <w:rsid w:val="004B683B"/>
    <w:rsid w:val="004B6A9C"/>
    <w:rsid w:val="004B6DA3"/>
    <w:rsid w:val="004B7257"/>
    <w:rsid w:val="004B7433"/>
    <w:rsid w:val="004B7572"/>
    <w:rsid w:val="004B7A3A"/>
    <w:rsid w:val="004B7CBC"/>
    <w:rsid w:val="004B7DFD"/>
    <w:rsid w:val="004B7F8C"/>
    <w:rsid w:val="004C050E"/>
    <w:rsid w:val="004C0751"/>
    <w:rsid w:val="004C0BD4"/>
    <w:rsid w:val="004C1033"/>
    <w:rsid w:val="004C111E"/>
    <w:rsid w:val="004C1743"/>
    <w:rsid w:val="004C1936"/>
    <w:rsid w:val="004C1BC4"/>
    <w:rsid w:val="004C1F7F"/>
    <w:rsid w:val="004C28E6"/>
    <w:rsid w:val="004C28FB"/>
    <w:rsid w:val="004C2B3F"/>
    <w:rsid w:val="004C2FE9"/>
    <w:rsid w:val="004C3175"/>
    <w:rsid w:val="004C3C59"/>
    <w:rsid w:val="004C3ED1"/>
    <w:rsid w:val="004C41F6"/>
    <w:rsid w:val="004C51F1"/>
    <w:rsid w:val="004C5351"/>
    <w:rsid w:val="004C5FB3"/>
    <w:rsid w:val="004C6116"/>
    <w:rsid w:val="004C6596"/>
    <w:rsid w:val="004C69BA"/>
    <w:rsid w:val="004C6ECE"/>
    <w:rsid w:val="004C7522"/>
    <w:rsid w:val="004C75CA"/>
    <w:rsid w:val="004C7743"/>
    <w:rsid w:val="004C7CA2"/>
    <w:rsid w:val="004C7D44"/>
    <w:rsid w:val="004D0009"/>
    <w:rsid w:val="004D038E"/>
    <w:rsid w:val="004D08F8"/>
    <w:rsid w:val="004D0F73"/>
    <w:rsid w:val="004D1928"/>
    <w:rsid w:val="004D1FB3"/>
    <w:rsid w:val="004D26CC"/>
    <w:rsid w:val="004D2C2B"/>
    <w:rsid w:val="004D3018"/>
    <w:rsid w:val="004D3306"/>
    <w:rsid w:val="004D33A3"/>
    <w:rsid w:val="004D3971"/>
    <w:rsid w:val="004D3EAD"/>
    <w:rsid w:val="004D40E5"/>
    <w:rsid w:val="004D444D"/>
    <w:rsid w:val="004D46AC"/>
    <w:rsid w:val="004D4A23"/>
    <w:rsid w:val="004D5039"/>
    <w:rsid w:val="004D5059"/>
    <w:rsid w:val="004D5167"/>
    <w:rsid w:val="004D52CC"/>
    <w:rsid w:val="004D52CF"/>
    <w:rsid w:val="004D5BF3"/>
    <w:rsid w:val="004D5D6A"/>
    <w:rsid w:val="004D5E39"/>
    <w:rsid w:val="004D65B7"/>
    <w:rsid w:val="004D67D7"/>
    <w:rsid w:val="004D6F73"/>
    <w:rsid w:val="004D72AF"/>
    <w:rsid w:val="004D78AA"/>
    <w:rsid w:val="004D7BB7"/>
    <w:rsid w:val="004E00D2"/>
    <w:rsid w:val="004E0651"/>
    <w:rsid w:val="004E0903"/>
    <w:rsid w:val="004E0925"/>
    <w:rsid w:val="004E0B99"/>
    <w:rsid w:val="004E1C23"/>
    <w:rsid w:val="004E1CF2"/>
    <w:rsid w:val="004E21F9"/>
    <w:rsid w:val="004E2278"/>
    <w:rsid w:val="004E2306"/>
    <w:rsid w:val="004E271D"/>
    <w:rsid w:val="004E27DA"/>
    <w:rsid w:val="004E2BD4"/>
    <w:rsid w:val="004E31ED"/>
    <w:rsid w:val="004E3696"/>
    <w:rsid w:val="004E3B4F"/>
    <w:rsid w:val="004E4301"/>
    <w:rsid w:val="004E4577"/>
    <w:rsid w:val="004E4DD3"/>
    <w:rsid w:val="004E52FE"/>
    <w:rsid w:val="004E5691"/>
    <w:rsid w:val="004E584E"/>
    <w:rsid w:val="004E5865"/>
    <w:rsid w:val="004E587C"/>
    <w:rsid w:val="004E59CC"/>
    <w:rsid w:val="004E5E86"/>
    <w:rsid w:val="004E6248"/>
    <w:rsid w:val="004E64AC"/>
    <w:rsid w:val="004E6926"/>
    <w:rsid w:val="004E74F9"/>
    <w:rsid w:val="004E77C2"/>
    <w:rsid w:val="004E7ADF"/>
    <w:rsid w:val="004E7BA8"/>
    <w:rsid w:val="004E7DAD"/>
    <w:rsid w:val="004F010B"/>
    <w:rsid w:val="004F02DA"/>
    <w:rsid w:val="004F0AF8"/>
    <w:rsid w:val="004F108D"/>
    <w:rsid w:val="004F1146"/>
    <w:rsid w:val="004F123C"/>
    <w:rsid w:val="004F1556"/>
    <w:rsid w:val="004F15A1"/>
    <w:rsid w:val="004F1A53"/>
    <w:rsid w:val="004F22F8"/>
    <w:rsid w:val="004F2D1A"/>
    <w:rsid w:val="004F303B"/>
    <w:rsid w:val="004F39E9"/>
    <w:rsid w:val="004F3B01"/>
    <w:rsid w:val="004F3C5B"/>
    <w:rsid w:val="004F3D0D"/>
    <w:rsid w:val="004F3FB1"/>
    <w:rsid w:val="004F46A2"/>
    <w:rsid w:val="004F4B54"/>
    <w:rsid w:val="004F5389"/>
    <w:rsid w:val="004F5B86"/>
    <w:rsid w:val="004F655B"/>
    <w:rsid w:val="004F67B7"/>
    <w:rsid w:val="004F6E46"/>
    <w:rsid w:val="004F714A"/>
    <w:rsid w:val="004F743A"/>
    <w:rsid w:val="004F74B5"/>
    <w:rsid w:val="004F75C1"/>
    <w:rsid w:val="004F7951"/>
    <w:rsid w:val="004F798F"/>
    <w:rsid w:val="00500BE4"/>
    <w:rsid w:val="00500EE6"/>
    <w:rsid w:val="00500FEA"/>
    <w:rsid w:val="0050136B"/>
    <w:rsid w:val="00501455"/>
    <w:rsid w:val="00501D78"/>
    <w:rsid w:val="005021E3"/>
    <w:rsid w:val="005024C4"/>
    <w:rsid w:val="005027CA"/>
    <w:rsid w:val="0050304B"/>
    <w:rsid w:val="0050363B"/>
    <w:rsid w:val="005036D8"/>
    <w:rsid w:val="00503917"/>
    <w:rsid w:val="005040F0"/>
    <w:rsid w:val="0050410F"/>
    <w:rsid w:val="0050467D"/>
    <w:rsid w:val="00504B16"/>
    <w:rsid w:val="00504EF5"/>
    <w:rsid w:val="00505843"/>
    <w:rsid w:val="00505F45"/>
    <w:rsid w:val="0050601C"/>
    <w:rsid w:val="0050611F"/>
    <w:rsid w:val="00506250"/>
    <w:rsid w:val="0050636D"/>
    <w:rsid w:val="005064A0"/>
    <w:rsid w:val="005065F7"/>
    <w:rsid w:val="00506932"/>
    <w:rsid w:val="005071EC"/>
    <w:rsid w:val="0050769D"/>
    <w:rsid w:val="00507F64"/>
    <w:rsid w:val="00510016"/>
    <w:rsid w:val="005100C2"/>
    <w:rsid w:val="00510210"/>
    <w:rsid w:val="00510433"/>
    <w:rsid w:val="0051068C"/>
    <w:rsid w:val="0051083E"/>
    <w:rsid w:val="00510ABC"/>
    <w:rsid w:val="00510E66"/>
    <w:rsid w:val="00511461"/>
    <w:rsid w:val="005115EF"/>
    <w:rsid w:val="00511651"/>
    <w:rsid w:val="005116C7"/>
    <w:rsid w:val="0051177B"/>
    <w:rsid w:val="00511B22"/>
    <w:rsid w:val="00511B23"/>
    <w:rsid w:val="00511BE8"/>
    <w:rsid w:val="00511C91"/>
    <w:rsid w:val="00511E5C"/>
    <w:rsid w:val="00512263"/>
    <w:rsid w:val="00512A2B"/>
    <w:rsid w:val="00512AFD"/>
    <w:rsid w:val="00512E3A"/>
    <w:rsid w:val="00513049"/>
    <w:rsid w:val="005135CF"/>
    <w:rsid w:val="005136AF"/>
    <w:rsid w:val="005136FA"/>
    <w:rsid w:val="00513837"/>
    <w:rsid w:val="005138AF"/>
    <w:rsid w:val="005138C8"/>
    <w:rsid w:val="00513FB2"/>
    <w:rsid w:val="005142C6"/>
    <w:rsid w:val="00514841"/>
    <w:rsid w:val="0051493D"/>
    <w:rsid w:val="00514CD2"/>
    <w:rsid w:val="00515504"/>
    <w:rsid w:val="0051599B"/>
    <w:rsid w:val="00515B23"/>
    <w:rsid w:val="00515C2D"/>
    <w:rsid w:val="00515EBE"/>
    <w:rsid w:val="0051643B"/>
    <w:rsid w:val="005166CA"/>
    <w:rsid w:val="00516B88"/>
    <w:rsid w:val="00516F82"/>
    <w:rsid w:val="0051704B"/>
    <w:rsid w:val="005170A6"/>
    <w:rsid w:val="005173A6"/>
    <w:rsid w:val="0051756D"/>
    <w:rsid w:val="00517591"/>
    <w:rsid w:val="005177BA"/>
    <w:rsid w:val="00517908"/>
    <w:rsid w:val="00517A27"/>
    <w:rsid w:val="005200E2"/>
    <w:rsid w:val="00520DF6"/>
    <w:rsid w:val="00521067"/>
    <w:rsid w:val="005215FB"/>
    <w:rsid w:val="005218B8"/>
    <w:rsid w:val="00521D4F"/>
    <w:rsid w:val="0052210A"/>
    <w:rsid w:val="00522215"/>
    <w:rsid w:val="00522317"/>
    <w:rsid w:val="005227BD"/>
    <w:rsid w:val="005227D2"/>
    <w:rsid w:val="0052295D"/>
    <w:rsid w:val="00522DEE"/>
    <w:rsid w:val="00523111"/>
    <w:rsid w:val="0052328C"/>
    <w:rsid w:val="00524384"/>
    <w:rsid w:val="0052443D"/>
    <w:rsid w:val="005245C5"/>
    <w:rsid w:val="00524659"/>
    <w:rsid w:val="00524B1A"/>
    <w:rsid w:val="00524C56"/>
    <w:rsid w:val="005252C8"/>
    <w:rsid w:val="00525446"/>
    <w:rsid w:val="005254B9"/>
    <w:rsid w:val="00525BEB"/>
    <w:rsid w:val="00525C54"/>
    <w:rsid w:val="00525D67"/>
    <w:rsid w:val="00525F64"/>
    <w:rsid w:val="0052603A"/>
    <w:rsid w:val="0052627C"/>
    <w:rsid w:val="0052634C"/>
    <w:rsid w:val="005264AE"/>
    <w:rsid w:val="0052650E"/>
    <w:rsid w:val="00526DAE"/>
    <w:rsid w:val="00526E39"/>
    <w:rsid w:val="0052729B"/>
    <w:rsid w:val="00527493"/>
    <w:rsid w:val="00527523"/>
    <w:rsid w:val="00530126"/>
    <w:rsid w:val="005316FA"/>
    <w:rsid w:val="00531D09"/>
    <w:rsid w:val="005322FA"/>
    <w:rsid w:val="005326EB"/>
    <w:rsid w:val="00532B4F"/>
    <w:rsid w:val="005335F2"/>
    <w:rsid w:val="0053391D"/>
    <w:rsid w:val="00533942"/>
    <w:rsid w:val="00533B9C"/>
    <w:rsid w:val="00533CB7"/>
    <w:rsid w:val="005340C0"/>
    <w:rsid w:val="00534305"/>
    <w:rsid w:val="0053485C"/>
    <w:rsid w:val="005348A4"/>
    <w:rsid w:val="00534C03"/>
    <w:rsid w:val="00534D45"/>
    <w:rsid w:val="00535301"/>
    <w:rsid w:val="005356EA"/>
    <w:rsid w:val="005358B9"/>
    <w:rsid w:val="00535CD3"/>
    <w:rsid w:val="00536154"/>
    <w:rsid w:val="005365C5"/>
    <w:rsid w:val="00536727"/>
    <w:rsid w:val="005367D2"/>
    <w:rsid w:val="005368D3"/>
    <w:rsid w:val="00536CEF"/>
    <w:rsid w:val="00537055"/>
    <w:rsid w:val="0053782F"/>
    <w:rsid w:val="00537C72"/>
    <w:rsid w:val="00540391"/>
    <w:rsid w:val="005403CC"/>
    <w:rsid w:val="00540563"/>
    <w:rsid w:val="0054073A"/>
    <w:rsid w:val="00540B41"/>
    <w:rsid w:val="005413E3"/>
    <w:rsid w:val="00541757"/>
    <w:rsid w:val="005417CD"/>
    <w:rsid w:val="00542274"/>
    <w:rsid w:val="0054277B"/>
    <w:rsid w:val="00542806"/>
    <w:rsid w:val="00542809"/>
    <w:rsid w:val="00542849"/>
    <w:rsid w:val="00542864"/>
    <w:rsid w:val="00542D94"/>
    <w:rsid w:val="00542E35"/>
    <w:rsid w:val="005438D6"/>
    <w:rsid w:val="0054392F"/>
    <w:rsid w:val="00543C1D"/>
    <w:rsid w:val="00543DCE"/>
    <w:rsid w:val="00543E62"/>
    <w:rsid w:val="00543EE9"/>
    <w:rsid w:val="00543F79"/>
    <w:rsid w:val="005440DB"/>
    <w:rsid w:val="005446A4"/>
    <w:rsid w:val="00544741"/>
    <w:rsid w:val="00544AC4"/>
    <w:rsid w:val="00544C7C"/>
    <w:rsid w:val="00544EEF"/>
    <w:rsid w:val="00545047"/>
    <w:rsid w:val="005455CE"/>
    <w:rsid w:val="005456EB"/>
    <w:rsid w:val="0054581F"/>
    <w:rsid w:val="005458EB"/>
    <w:rsid w:val="00545B4E"/>
    <w:rsid w:val="00546112"/>
    <w:rsid w:val="005463F3"/>
    <w:rsid w:val="0054655F"/>
    <w:rsid w:val="005468F9"/>
    <w:rsid w:val="00546B43"/>
    <w:rsid w:val="00546BAE"/>
    <w:rsid w:val="00546C12"/>
    <w:rsid w:val="00546CCF"/>
    <w:rsid w:val="0054706E"/>
    <w:rsid w:val="005471E3"/>
    <w:rsid w:val="005472FB"/>
    <w:rsid w:val="00547309"/>
    <w:rsid w:val="00547415"/>
    <w:rsid w:val="00547980"/>
    <w:rsid w:val="00547FF4"/>
    <w:rsid w:val="005503F8"/>
    <w:rsid w:val="00550898"/>
    <w:rsid w:val="005508D5"/>
    <w:rsid w:val="00550C32"/>
    <w:rsid w:val="00551560"/>
    <w:rsid w:val="00551993"/>
    <w:rsid w:val="00552349"/>
    <w:rsid w:val="005527F4"/>
    <w:rsid w:val="005528F8"/>
    <w:rsid w:val="0055297C"/>
    <w:rsid w:val="00552CB8"/>
    <w:rsid w:val="00553673"/>
    <w:rsid w:val="00553A78"/>
    <w:rsid w:val="00553DAE"/>
    <w:rsid w:val="0055410B"/>
    <w:rsid w:val="0055471F"/>
    <w:rsid w:val="0055478F"/>
    <w:rsid w:val="00555488"/>
    <w:rsid w:val="00555917"/>
    <w:rsid w:val="00555A85"/>
    <w:rsid w:val="00555C79"/>
    <w:rsid w:val="00555CD1"/>
    <w:rsid w:val="00555D57"/>
    <w:rsid w:val="00555D78"/>
    <w:rsid w:val="00556834"/>
    <w:rsid w:val="00556ADE"/>
    <w:rsid w:val="00557523"/>
    <w:rsid w:val="00557AA5"/>
    <w:rsid w:val="00557AC1"/>
    <w:rsid w:val="00557B80"/>
    <w:rsid w:val="00557BB0"/>
    <w:rsid w:val="00557BF3"/>
    <w:rsid w:val="00557D72"/>
    <w:rsid w:val="00560020"/>
    <w:rsid w:val="00560393"/>
    <w:rsid w:val="00560B3B"/>
    <w:rsid w:val="00561065"/>
    <w:rsid w:val="005616B9"/>
    <w:rsid w:val="00561731"/>
    <w:rsid w:val="005619F0"/>
    <w:rsid w:val="00561B00"/>
    <w:rsid w:val="00561FF2"/>
    <w:rsid w:val="0056235E"/>
    <w:rsid w:val="00562528"/>
    <w:rsid w:val="00562A83"/>
    <w:rsid w:val="00562DF6"/>
    <w:rsid w:val="00562EC4"/>
    <w:rsid w:val="00562EF8"/>
    <w:rsid w:val="00563547"/>
    <w:rsid w:val="005639D5"/>
    <w:rsid w:val="0056435B"/>
    <w:rsid w:val="00564DD4"/>
    <w:rsid w:val="00564EBA"/>
    <w:rsid w:val="0056509E"/>
    <w:rsid w:val="005651BB"/>
    <w:rsid w:val="00565243"/>
    <w:rsid w:val="0056565B"/>
    <w:rsid w:val="005656DB"/>
    <w:rsid w:val="0056611D"/>
    <w:rsid w:val="00566A76"/>
    <w:rsid w:val="00566E74"/>
    <w:rsid w:val="00567C73"/>
    <w:rsid w:val="00567FE9"/>
    <w:rsid w:val="0057028D"/>
    <w:rsid w:val="0057041C"/>
    <w:rsid w:val="00570469"/>
    <w:rsid w:val="0057069A"/>
    <w:rsid w:val="005706F1"/>
    <w:rsid w:val="0057072C"/>
    <w:rsid w:val="00570A92"/>
    <w:rsid w:val="00570AE7"/>
    <w:rsid w:val="00570DDF"/>
    <w:rsid w:val="00570DEA"/>
    <w:rsid w:val="00570F5F"/>
    <w:rsid w:val="0057154D"/>
    <w:rsid w:val="00571770"/>
    <w:rsid w:val="00571BC4"/>
    <w:rsid w:val="00571CF0"/>
    <w:rsid w:val="005724ED"/>
    <w:rsid w:val="00572543"/>
    <w:rsid w:val="0057278E"/>
    <w:rsid w:val="00572C05"/>
    <w:rsid w:val="00572CE1"/>
    <w:rsid w:val="005731B7"/>
    <w:rsid w:val="00573289"/>
    <w:rsid w:val="0057329D"/>
    <w:rsid w:val="00573C8B"/>
    <w:rsid w:val="00573E34"/>
    <w:rsid w:val="00573F05"/>
    <w:rsid w:val="00574B3A"/>
    <w:rsid w:val="00574BE8"/>
    <w:rsid w:val="00574BEA"/>
    <w:rsid w:val="005750B2"/>
    <w:rsid w:val="00575399"/>
    <w:rsid w:val="0057564C"/>
    <w:rsid w:val="0057570C"/>
    <w:rsid w:val="00575920"/>
    <w:rsid w:val="00575CC6"/>
    <w:rsid w:val="00576014"/>
    <w:rsid w:val="00576178"/>
    <w:rsid w:val="00576397"/>
    <w:rsid w:val="00576400"/>
    <w:rsid w:val="00576691"/>
    <w:rsid w:val="0057673A"/>
    <w:rsid w:val="00576A52"/>
    <w:rsid w:val="00576DC9"/>
    <w:rsid w:val="00576DFB"/>
    <w:rsid w:val="005771B1"/>
    <w:rsid w:val="005775AC"/>
    <w:rsid w:val="00577CEA"/>
    <w:rsid w:val="00577E64"/>
    <w:rsid w:val="00580A1D"/>
    <w:rsid w:val="00580CEE"/>
    <w:rsid w:val="00580D80"/>
    <w:rsid w:val="005818EE"/>
    <w:rsid w:val="00581AA8"/>
    <w:rsid w:val="00581C22"/>
    <w:rsid w:val="00581F97"/>
    <w:rsid w:val="00582297"/>
    <w:rsid w:val="005826B4"/>
    <w:rsid w:val="00582AE0"/>
    <w:rsid w:val="00582B01"/>
    <w:rsid w:val="00582C8A"/>
    <w:rsid w:val="0058319E"/>
    <w:rsid w:val="0058367E"/>
    <w:rsid w:val="005836C9"/>
    <w:rsid w:val="00583FB7"/>
    <w:rsid w:val="0058415A"/>
    <w:rsid w:val="0058454D"/>
    <w:rsid w:val="005848D9"/>
    <w:rsid w:val="00584BF6"/>
    <w:rsid w:val="00584C61"/>
    <w:rsid w:val="00584CB6"/>
    <w:rsid w:val="00584F47"/>
    <w:rsid w:val="005854AF"/>
    <w:rsid w:val="0058575D"/>
    <w:rsid w:val="00585FF1"/>
    <w:rsid w:val="005861CD"/>
    <w:rsid w:val="00586279"/>
    <w:rsid w:val="005863A5"/>
    <w:rsid w:val="00586B4B"/>
    <w:rsid w:val="00586C9D"/>
    <w:rsid w:val="00586E58"/>
    <w:rsid w:val="00587094"/>
    <w:rsid w:val="005870DF"/>
    <w:rsid w:val="005878C6"/>
    <w:rsid w:val="0058793F"/>
    <w:rsid w:val="00587CEE"/>
    <w:rsid w:val="00587DE9"/>
    <w:rsid w:val="00590521"/>
    <w:rsid w:val="00590994"/>
    <w:rsid w:val="00590C84"/>
    <w:rsid w:val="005918DF"/>
    <w:rsid w:val="00591CFC"/>
    <w:rsid w:val="005922E4"/>
    <w:rsid w:val="00592351"/>
    <w:rsid w:val="005925EC"/>
    <w:rsid w:val="005927DB"/>
    <w:rsid w:val="005927F1"/>
    <w:rsid w:val="00592AC7"/>
    <w:rsid w:val="00592C6B"/>
    <w:rsid w:val="00592E7C"/>
    <w:rsid w:val="00592ECB"/>
    <w:rsid w:val="00593655"/>
    <w:rsid w:val="005940D2"/>
    <w:rsid w:val="00594423"/>
    <w:rsid w:val="00594DF4"/>
    <w:rsid w:val="00595302"/>
    <w:rsid w:val="00595511"/>
    <w:rsid w:val="00595802"/>
    <w:rsid w:val="00595E65"/>
    <w:rsid w:val="0059622C"/>
    <w:rsid w:val="005965C8"/>
    <w:rsid w:val="00596E67"/>
    <w:rsid w:val="00597081"/>
    <w:rsid w:val="005974F5"/>
    <w:rsid w:val="0059794C"/>
    <w:rsid w:val="00597BB9"/>
    <w:rsid w:val="00597F88"/>
    <w:rsid w:val="005A002B"/>
    <w:rsid w:val="005A0329"/>
    <w:rsid w:val="005A03D4"/>
    <w:rsid w:val="005A1118"/>
    <w:rsid w:val="005A117C"/>
    <w:rsid w:val="005A1308"/>
    <w:rsid w:val="005A1452"/>
    <w:rsid w:val="005A1771"/>
    <w:rsid w:val="005A1880"/>
    <w:rsid w:val="005A22EC"/>
    <w:rsid w:val="005A281B"/>
    <w:rsid w:val="005A2C94"/>
    <w:rsid w:val="005A3229"/>
    <w:rsid w:val="005A3287"/>
    <w:rsid w:val="005A3431"/>
    <w:rsid w:val="005A345A"/>
    <w:rsid w:val="005A3943"/>
    <w:rsid w:val="005A4276"/>
    <w:rsid w:val="005A47D4"/>
    <w:rsid w:val="005A47D5"/>
    <w:rsid w:val="005A4CBF"/>
    <w:rsid w:val="005A4D36"/>
    <w:rsid w:val="005A4EC3"/>
    <w:rsid w:val="005A5304"/>
    <w:rsid w:val="005A548B"/>
    <w:rsid w:val="005A59A6"/>
    <w:rsid w:val="005A5CF0"/>
    <w:rsid w:val="005A6021"/>
    <w:rsid w:val="005A6346"/>
    <w:rsid w:val="005A65F8"/>
    <w:rsid w:val="005A66A6"/>
    <w:rsid w:val="005A6DBB"/>
    <w:rsid w:val="005A728F"/>
    <w:rsid w:val="005A76D5"/>
    <w:rsid w:val="005B01E8"/>
    <w:rsid w:val="005B01FD"/>
    <w:rsid w:val="005B04FA"/>
    <w:rsid w:val="005B0B13"/>
    <w:rsid w:val="005B0D11"/>
    <w:rsid w:val="005B10B5"/>
    <w:rsid w:val="005B1154"/>
    <w:rsid w:val="005B1375"/>
    <w:rsid w:val="005B1B40"/>
    <w:rsid w:val="005B1C61"/>
    <w:rsid w:val="005B1F44"/>
    <w:rsid w:val="005B28CB"/>
    <w:rsid w:val="005B2BF9"/>
    <w:rsid w:val="005B2F7D"/>
    <w:rsid w:val="005B30CC"/>
    <w:rsid w:val="005B31C3"/>
    <w:rsid w:val="005B324D"/>
    <w:rsid w:val="005B3594"/>
    <w:rsid w:val="005B3722"/>
    <w:rsid w:val="005B39BB"/>
    <w:rsid w:val="005B3D7A"/>
    <w:rsid w:val="005B3F6E"/>
    <w:rsid w:val="005B4500"/>
    <w:rsid w:val="005B47B7"/>
    <w:rsid w:val="005B487B"/>
    <w:rsid w:val="005B4EC4"/>
    <w:rsid w:val="005B4F64"/>
    <w:rsid w:val="005B58EE"/>
    <w:rsid w:val="005B5B5F"/>
    <w:rsid w:val="005B61CF"/>
    <w:rsid w:val="005B64A1"/>
    <w:rsid w:val="005B6504"/>
    <w:rsid w:val="005B6D3C"/>
    <w:rsid w:val="005B6F0E"/>
    <w:rsid w:val="005B6F28"/>
    <w:rsid w:val="005B7154"/>
    <w:rsid w:val="005B742D"/>
    <w:rsid w:val="005B7DDF"/>
    <w:rsid w:val="005C028E"/>
    <w:rsid w:val="005C03C4"/>
    <w:rsid w:val="005C0925"/>
    <w:rsid w:val="005C0B01"/>
    <w:rsid w:val="005C0BB9"/>
    <w:rsid w:val="005C1810"/>
    <w:rsid w:val="005C18B1"/>
    <w:rsid w:val="005C1B38"/>
    <w:rsid w:val="005C201E"/>
    <w:rsid w:val="005C23BF"/>
    <w:rsid w:val="005C241A"/>
    <w:rsid w:val="005C2768"/>
    <w:rsid w:val="005C3624"/>
    <w:rsid w:val="005C40A4"/>
    <w:rsid w:val="005C4369"/>
    <w:rsid w:val="005C4433"/>
    <w:rsid w:val="005C47A3"/>
    <w:rsid w:val="005C48E9"/>
    <w:rsid w:val="005C4A14"/>
    <w:rsid w:val="005C4DF6"/>
    <w:rsid w:val="005C4E01"/>
    <w:rsid w:val="005C5058"/>
    <w:rsid w:val="005C59A7"/>
    <w:rsid w:val="005C6190"/>
    <w:rsid w:val="005C672F"/>
    <w:rsid w:val="005C67A3"/>
    <w:rsid w:val="005C6BA7"/>
    <w:rsid w:val="005C72A2"/>
    <w:rsid w:val="005C7CD1"/>
    <w:rsid w:val="005C7FB9"/>
    <w:rsid w:val="005D02DA"/>
    <w:rsid w:val="005D0501"/>
    <w:rsid w:val="005D05B7"/>
    <w:rsid w:val="005D0B49"/>
    <w:rsid w:val="005D11BA"/>
    <w:rsid w:val="005D135D"/>
    <w:rsid w:val="005D16E0"/>
    <w:rsid w:val="005D1927"/>
    <w:rsid w:val="005D1EFA"/>
    <w:rsid w:val="005D215F"/>
    <w:rsid w:val="005D2A76"/>
    <w:rsid w:val="005D2AAD"/>
    <w:rsid w:val="005D2D65"/>
    <w:rsid w:val="005D2DC2"/>
    <w:rsid w:val="005D2F92"/>
    <w:rsid w:val="005D3032"/>
    <w:rsid w:val="005D33E7"/>
    <w:rsid w:val="005D3BEC"/>
    <w:rsid w:val="005D3C8F"/>
    <w:rsid w:val="005D3E18"/>
    <w:rsid w:val="005D4287"/>
    <w:rsid w:val="005D4A4A"/>
    <w:rsid w:val="005D4CCC"/>
    <w:rsid w:val="005D4D91"/>
    <w:rsid w:val="005D4EAD"/>
    <w:rsid w:val="005D5613"/>
    <w:rsid w:val="005D56AD"/>
    <w:rsid w:val="005D5A87"/>
    <w:rsid w:val="005D5D37"/>
    <w:rsid w:val="005D5DA5"/>
    <w:rsid w:val="005D63EF"/>
    <w:rsid w:val="005D664A"/>
    <w:rsid w:val="005D6C93"/>
    <w:rsid w:val="005D6D86"/>
    <w:rsid w:val="005D754F"/>
    <w:rsid w:val="005D75FF"/>
    <w:rsid w:val="005D787E"/>
    <w:rsid w:val="005D7966"/>
    <w:rsid w:val="005D7A23"/>
    <w:rsid w:val="005D7AEF"/>
    <w:rsid w:val="005D7C0F"/>
    <w:rsid w:val="005D7FB4"/>
    <w:rsid w:val="005DB7CD"/>
    <w:rsid w:val="005E0199"/>
    <w:rsid w:val="005E022B"/>
    <w:rsid w:val="005E0992"/>
    <w:rsid w:val="005E0AD3"/>
    <w:rsid w:val="005E0C17"/>
    <w:rsid w:val="005E120A"/>
    <w:rsid w:val="005E12B6"/>
    <w:rsid w:val="005E16D1"/>
    <w:rsid w:val="005E1902"/>
    <w:rsid w:val="005E1968"/>
    <w:rsid w:val="005E1B69"/>
    <w:rsid w:val="005E1C49"/>
    <w:rsid w:val="005E1C95"/>
    <w:rsid w:val="005E1DB2"/>
    <w:rsid w:val="005E1EA1"/>
    <w:rsid w:val="005E286F"/>
    <w:rsid w:val="005E2CAE"/>
    <w:rsid w:val="005E2E41"/>
    <w:rsid w:val="005E3F92"/>
    <w:rsid w:val="005E424B"/>
    <w:rsid w:val="005E4928"/>
    <w:rsid w:val="005E4AD1"/>
    <w:rsid w:val="005E4D52"/>
    <w:rsid w:val="005E5257"/>
    <w:rsid w:val="005E583B"/>
    <w:rsid w:val="005E5DEC"/>
    <w:rsid w:val="005E6774"/>
    <w:rsid w:val="005E749A"/>
    <w:rsid w:val="005E7BD6"/>
    <w:rsid w:val="005E7BFD"/>
    <w:rsid w:val="005E7CC4"/>
    <w:rsid w:val="005F0441"/>
    <w:rsid w:val="005F0DDE"/>
    <w:rsid w:val="005F0E2E"/>
    <w:rsid w:val="005F10F3"/>
    <w:rsid w:val="005F12B0"/>
    <w:rsid w:val="005F1641"/>
    <w:rsid w:val="005F26BC"/>
    <w:rsid w:val="005F28D8"/>
    <w:rsid w:val="005F2956"/>
    <w:rsid w:val="005F2B7A"/>
    <w:rsid w:val="005F2BC5"/>
    <w:rsid w:val="005F2E39"/>
    <w:rsid w:val="005F3302"/>
    <w:rsid w:val="005F33E2"/>
    <w:rsid w:val="005F3561"/>
    <w:rsid w:val="005F3892"/>
    <w:rsid w:val="005F3994"/>
    <w:rsid w:val="005F3E57"/>
    <w:rsid w:val="005F3EBF"/>
    <w:rsid w:val="005F3FAE"/>
    <w:rsid w:val="005F42D3"/>
    <w:rsid w:val="005F4407"/>
    <w:rsid w:val="005F45E3"/>
    <w:rsid w:val="005F4AA3"/>
    <w:rsid w:val="005F51B2"/>
    <w:rsid w:val="005F528C"/>
    <w:rsid w:val="005F5297"/>
    <w:rsid w:val="005F52A3"/>
    <w:rsid w:val="005F537F"/>
    <w:rsid w:val="005F55DD"/>
    <w:rsid w:val="005F56B0"/>
    <w:rsid w:val="005F56D0"/>
    <w:rsid w:val="005F5B0F"/>
    <w:rsid w:val="005F5FD0"/>
    <w:rsid w:val="005F60A6"/>
    <w:rsid w:val="005F61D7"/>
    <w:rsid w:val="005F655D"/>
    <w:rsid w:val="005F67B5"/>
    <w:rsid w:val="005F6E6C"/>
    <w:rsid w:val="005F6E75"/>
    <w:rsid w:val="005F6EBB"/>
    <w:rsid w:val="005F70A2"/>
    <w:rsid w:val="005F710C"/>
    <w:rsid w:val="005F7481"/>
    <w:rsid w:val="005F7494"/>
    <w:rsid w:val="005F75B6"/>
    <w:rsid w:val="005F93A8"/>
    <w:rsid w:val="006000C1"/>
    <w:rsid w:val="0060017B"/>
    <w:rsid w:val="00600AB9"/>
    <w:rsid w:val="00600D22"/>
    <w:rsid w:val="00601160"/>
    <w:rsid w:val="00601904"/>
    <w:rsid w:val="00602049"/>
    <w:rsid w:val="006022B6"/>
    <w:rsid w:val="00602494"/>
    <w:rsid w:val="00602B3D"/>
    <w:rsid w:val="00602B65"/>
    <w:rsid w:val="00602B7E"/>
    <w:rsid w:val="00602CAF"/>
    <w:rsid w:val="00603068"/>
    <w:rsid w:val="00603340"/>
    <w:rsid w:val="00603416"/>
    <w:rsid w:val="00603885"/>
    <w:rsid w:val="006038EB"/>
    <w:rsid w:val="006044AB"/>
    <w:rsid w:val="0060479F"/>
    <w:rsid w:val="00604C12"/>
    <w:rsid w:val="00604E02"/>
    <w:rsid w:val="006054B4"/>
    <w:rsid w:val="006054C8"/>
    <w:rsid w:val="006057AA"/>
    <w:rsid w:val="00605878"/>
    <w:rsid w:val="00605A69"/>
    <w:rsid w:val="00605B43"/>
    <w:rsid w:val="00605D25"/>
    <w:rsid w:val="0060630C"/>
    <w:rsid w:val="006065CA"/>
    <w:rsid w:val="00606B79"/>
    <w:rsid w:val="0060722F"/>
    <w:rsid w:val="00607472"/>
    <w:rsid w:val="00610212"/>
    <w:rsid w:val="0061039C"/>
    <w:rsid w:val="00610486"/>
    <w:rsid w:val="006105DB"/>
    <w:rsid w:val="00610C22"/>
    <w:rsid w:val="006113C4"/>
    <w:rsid w:val="006115D5"/>
    <w:rsid w:val="00611718"/>
    <w:rsid w:val="00611DB5"/>
    <w:rsid w:val="006121BF"/>
    <w:rsid w:val="006121DC"/>
    <w:rsid w:val="00612928"/>
    <w:rsid w:val="00612B10"/>
    <w:rsid w:val="00613199"/>
    <w:rsid w:val="006133C3"/>
    <w:rsid w:val="0061360B"/>
    <w:rsid w:val="00613A69"/>
    <w:rsid w:val="00613DC8"/>
    <w:rsid w:val="00613E5C"/>
    <w:rsid w:val="006148FB"/>
    <w:rsid w:val="00615205"/>
    <w:rsid w:val="006153B3"/>
    <w:rsid w:val="00615872"/>
    <w:rsid w:val="00615B75"/>
    <w:rsid w:val="00615CD8"/>
    <w:rsid w:val="006161FB"/>
    <w:rsid w:val="00616918"/>
    <w:rsid w:val="00616C2F"/>
    <w:rsid w:val="00616F5C"/>
    <w:rsid w:val="006170BB"/>
    <w:rsid w:val="00617183"/>
    <w:rsid w:val="006174E3"/>
    <w:rsid w:val="006177A8"/>
    <w:rsid w:val="00617B25"/>
    <w:rsid w:val="00620489"/>
    <w:rsid w:val="006204BE"/>
    <w:rsid w:val="006208FF"/>
    <w:rsid w:val="00620986"/>
    <w:rsid w:val="00620E8E"/>
    <w:rsid w:val="006210D2"/>
    <w:rsid w:val="00621224"/>
    <w:rsid w:val="0062139B"/>
    <w:rsid w:val="00621663"/>
    <w:rsid w:val="00621D7E"/>
    <w:rsid w:val="00622334"/>
    <w:rsid w:val="00622500"/>
    <w:rsid w:val="006225D0"/>
    <w:rsid w:val="00622BAA"/>
    <w:rsid w:val="006234CF"/>
    <w:rsid w:val="0062370D"/>
    <w:rsid w:val="0062404C"/>
    <w:rsid w:val="00624468"/>
    <w:rsid w:val="00624497"/>
    <w:rsid w:val="006245A3"/>
    <w:rsid w:val="006247D7"/>
    <w:rsid w:val="0062500F"/>
    <w:rsid w:val="00625268"/>
    <w:rsid w:val="0062532F"/>
    <w:rsid w:val="006256A0"/>
    <w:rsid w:val="00625E51"/>
    <w:rsid w:val="0062609A"/>
    <w:rsid w:val="00626318"/>
    <w:rsid w:val="006266BA"/>
    <w:rsid w:val="006269C1"/>
    <w:rsid w:val="00626BAF"/>
    <w:rsid w:val="00626E57"/>
    <w:rsid w:val="006273C1"/>
    <w:rsid w:val="006278B8"/>
    <w:rsid w:val="00627F17"/>
    <w:rsid w:val="00627F64"/>
    <w:rsid w:val="00630479"/>
    <w:rsid w:val="006306F5"/>
    <w:rsid w:val="006307DE"/>
    <w:rsid w:val="006308D6"/>
    <w:rsid w:val="00631100"/>
    <w:rsid w:val="006312E7"/>
    <w:rsid w:val="00631555"/>
    <w:rsid w:val="0063187B"/>
    <w:rsid w:val="00632023"/>
    <w:rsid w:val="0063205F"/>
    <w:rsid w:val="00632D91"/>
    <w:rsid w:val="006334FD"/>
    <w:rsid w:val="00633AA3"/>
    <w:rsid w:val="00633AB0"/>
    <w:rsid w:val="006341D4"/>
    <w:rsid w:val="00634299"/>
    <w:rsid w:val="0063462F"/>
    <w:rsid w:val="0063464A"/>
    <w:rsid w:val="006346F8"/>
    <w:rsid w:val="00634B1E"/>
    <w:rsid w:val="00634B38"/>
    <w:rsid w:val="00634EF2"/>
    <w:rsid w:val="00635054"/>
    <w:rsid w:val="00635060"/>
    <w:rsid w:val="006352E9"/>
    <w:rsid w:val="006352F8"/>
    <w:rsid w:val="006356C7"/>
    <w:rsid w:val="00636668"/>
    <w:rsid w:val="006366B0"/>
    <w:rsid w:val="00636728"/>
    <w:rsid w:val="0063693E"/>
    <w:rsid w:val="00636951"/>
    <w:rsid w:val="00636DA3"/>
    <w:rsid w:val="00637BD5"/>
    <w:rsid w:val="00637C25"/>
    <w:rsid w:val="00637EC8"/>
    <w:rsid w:val="00640062"/>
    <w:rsid w:val="0064028A"/>
    <w:rsid w:val="00640ACD"/>
    <w:rsid w:val="00640C71"/>
    <w:rsid w:val="0064181D"/>
    <w:rsid w:val="00641A79"/>
    <w:rsid w:val="00641CBA"/>
    <w:rsid w:val="00641DD4"/>
    <w:rsid w:val="00641FB7"/>
    <w:rsid w:val="006422BB"/>
    <w:rsid w:val="00642378"/>
    <w:rsid w:val="006423BA"/>
    <w:rsid w:val="00642475"/>
    <w:rsid w:val="00642534"/>
    <w:rsid w:val="00642604"/>
    <w:rsid w:val="0064281A"/>
    <w:rsid w:val="00642A2D"/>
    <w:rsid w:val="00642B36"/>
    <w:rsid w:val="00642FC6"/>
    <w:rsid w:val="006430EB"/>
    <w:rsid w:val="006431B7"/>
    <w:rsid w:val="006431EF"/>
    <w:rsid w:val="006432C5"/>
    <w:rsid w:val="0064334E"/>
    <w:rsid w:val="00643BB1"/>
    <w:rsid w:val="00643D09"/>
    <w:rsid w:val="00643D2B"/>
    <w:rsid w:val="00644269"/>
    <w:rsid w:val="00644815"/>
    <w:rsid w:val="00644DC9"/>
    <w:rsid w:val="00644F4B"/>
    <w:rsid w:val="006453B1"/>
    <w:rsid w:val="00645520"/>
    <w:rsid w:val="00645587"/>
    <w:rsid w:val="00645898"/>
    <w:rsid w:val="006458B2"/>
    <w:rsid w:val="00645B80"/>
    <w:rsid w:val="0064692E"/>
    <w:rsid w:val="00646E82"/>
    <w:rsid w:val="00647154"/>
    <w:rsid w:val="006471BA"/>
    <w:rsid w:val="006472E8"/>
    <w:rsid w:val="00647756"/>
    <w:rsid w:val="00650593"/>
    <w:rsid w:val="00650E18"/>
    <w:rsid w:val="006510EC"/>
    <w:rsid w:val="006511B8"/>
    <w:rsid w:val="006512E3"/>
    <w:rsid w:val="00651393"/>
    <w:rsid w:val="00651CC1"/>
    <w:rsid w:val="0065261C"/>
    <w:rsid w:val="006533B9"/>
    <w:rsid w:val="006533D1"/>
    <w:rsid w:val="0065364B"/>
    <w:rsid w:val="00653915"/>
    <w:rsid w:val="00654BE7"/>
    <w:rsid w:val="00654C73"/>
    <w:rsid w:val="00655107"/>
    <w:rsid w:val="006553ED"/>
    <w:rsid w:val="00655EB6"/>
    <w:rsid w:val="00655FD8"/>
    <w:rsid w:val="00656B05"/>
    <w:rsid w:val="006571B7"/>
    <w:rsid w:val="00657473"/>
    <w:rsid w:val="00657664"/>
    <w:rsid w:val="006576A4"/>
    <w:rsid w:val="00657A30"/>
    <w:rsid w:val="00657AA9"/>
    <w:rsid w:val="00657B29"/>
    <w:rsid w:val="00657FCE"/>
    <w:rsid w:val="00660892"/>
    <w:rsid w:val="006608D6"/>
    <w:rsid w:val="0066090B"/>
    <w:rsid w:val="00660E39"/>
    <w:rsid w:val="00660E46"/>
    <w:rsid w:val="00661874"/>
    <w:rsid w:val="006618D2"/>
    <w:rsid w:val="00661AE4"/>
    <w:rsid w:val="00661B96"/>
    <w:rsid w:val="00661C3A"/>
    <w:rsid w:val="00661D9F"/>
    <w:rsid w:val="0066256E"/>
    <w:rsid w:val="00662751"/>
    <w:rsid w:val="006627E9"/>
    <w:rsid w:val="006628AC"/>
    <w:rsid w:val="00662B7E"/>
    <w:rsid w:val="00663542"/>
    <w:rsid w:val="00663913"/>
    <w:rsid w:val="00664316"/>
    <w:rsid w:val="006643AA"/>
    <w:rsid w:val="006646C0"/>
    <w:rsid w:val="00664913"/>
    <w:rsid w:val="006652EC"/>
    <w:rsid w:val="00665424"/>
    <w:rsid w:val="0066591A"/>
    <w:rsid w:val="00665DA6"/>
    <w:rsid w:val="00665E5A"/>
    <w:rsid w:val="006663F4"/>
    <w:rsid w:val="006665E0"/>
    <w:rsid w:val="00666C11"/>
    <w:rsid w:val="00666C69"/>
    <w:rsid w:val="00666DAF"/>
    <w:rsid w:val="0066708B"/>
    <w:rsid w:val="00667160"/>
    <w:rsid w:val="006671A6"/>
    <w:rsid w:val="00667348"/>
    <w:rsid w:val="00670051"/>
    <w:rsid w:val="00670202"/>
    <w:rsid w:val="006703B7"/>
    <w:rsid w:val="0067046E"/>
    <w:rsid w:val="0067105B"/>
    <w:rsid w:val="00671073"/>
    <w:rsid w:val="00671152"/>
    <w:rsid w:val="0067149D"/>
    <w:rsid w:val="00671695"/>
    <w:rsid w:val="00671C77"/>
    <w:rsid w:val="0067222F"/>
    <w:rsid w:val="00672A55"/>
    <w:rsid w:val="00672AEE"/>
    <w:rsid w:val="00672D1B"/>
    <w:rsid w:val="00673138"/>
    <w:rsid w:val="006732A6"/>
    <w:rsid w:val="00673511"/>
    <w:rsid w:val="00673628"/>
    <w:rsid w:val="00673A68"/>
    <w:rsid w:val="00673ABB"/>
    <w:rsid w:val="00673E6F"/>
    <w:rsid w:val="00673F93"/>
    <w:rsid w:val="00674755"/>
    <w:rsid w:val="006748D8"/>
    <w:rsid w:val="00674C62"/>
    <w:rsid w:val="00674EBA"/>
    <w:rsid w:val="00675310"/>
    <w:rsid w:val="0067539B"/>
    <w:rsid w:val="00675AE5"/>
    <w:rsid w:val="00676133"/>
    <w:rsid w:val="006761F1"/>
    <w:rsid w:val="006764AE"/>
    <w:rsid w:val="00676630"/>
    <w:rsid w:val="00676AB5"/>
    <w:rsid w:val="00676BBC"/>
    <w:rsid w:val="00676FE8"/>
    <w:rsid w:val="006773EC"/>
    <w:rsid w:val="00677465"/>
    <w:rsid w:val="00677989"/>
    <w:rsid w:val="00677D38"/>
    <w:rsid w:val="0067E68B"/>
    <w:rsid w:val="006814DF"/>
    <w:rsid w:val="00681520"/>
    <w:rsid w:val="006816BD"/>
    <w:rsid w:val="00681B3B"/>
    <w:rsid w:val="00681B91"/>
    <w:rsid w:val="00681C19"/>
    <w:rsid w:val="00681EFC"/>
    <w:rsid w:val="0068204F"/>
    <w:rsid w:val="00682EB7"/>
    <w:rsid w:val="00683902"/>
    <w:rsid w:val="00683AA1"/>
    <w:rsid w:val="00683B40"/>
    <w:rsid w:val="006847FE"/>
    <w:rsid w:val="00685497"/>
    <w:rsid w:val="00685549"/>
    <w:rsid w:val="00686226"/>
    <w:rsid w:val="00686320"/>
    <w:rsid w:val="00686467"/>
    <w:rsid w:val="0068669E"/>
    <w:rsid w:val="0068676E"/>
    <w:rsid w:val="00686793"/>
    <w:rsid w:val="00686946"/>
    <w:rsid w:val="00686A4E"/>
    <w:rsid w:val="00686CAC"/>
    <w:rsid w:val="00686DC1"/>
    <w:rsid w:val="00686F22"/>
    <w:rsid w:val="006875E5"/>
    <w:rsid w:val="00687C23"/>
    <w:rsid w:val="00687E42"/>
    <w:rsid w:val="00690550"/>
    <w:rsid w:val="006908D5"/>
    <w:rsid w:val="00690EC9"/>
    <w:rsid w:val="00691615"/>
    <w:rsid w:val="00691794"/>
    <w:rsid w:val="00691987"/>
    <w:rsid w:val="00691C47"/>
    <w:rsid w:val="00691D83"/>
    <w:rsid w:val="00692207"/>
    <w:rsid w:val="00692231"/>
    <w:rsid w:val="0069248A"/>
    <w:rsid w:val="0069259C"/>
    <w:rsid w:val="0069263C"/>
    <w:rsid w:val="006927CF"/>
    <w:rsid w:val="00692A1E"/>
    <w:rsid w:val="00692C12"/>
    <w:rsid w:val="00692D82"/>
    <w:rsid w:val="00692DBA"/>
    <w:rsid w:val="0069318E"/>
    <w:rsid w:val="00693DE1"/>
    <w:rsid w:val="00693F7E"/>
    <w:rsid w:val="006940C8"/>
    <w:rsid w:val="00694158"/>
    <w:rsid w:val="006946F7"/>
    <w:rsid w:val="00694ECA"/>
    <w:rsid w:val="006950BC"/>
    <w:rsid w:val="00695294"/>
    <w:rsid w:val="00695625"/>
    <w:rsid w:val="00696066"/>
    <w:rsid w:val="006964CF"/>
    <w:rsid w:val="006967FB"/>
    <w:rsid w:val="0069698D"/>
    <w:rsid w:val="00696B1C"/>
    <w:rsid w:val="00696C63"/>
    <w:rsid w:val="00696E3C"/>
    <w:rsid w:val="006979FC"/>
    <w:rsid w:val="006A016F"/>
    <w:rsid w:val="006A05EE"/>
    <w:rsid w:val="006A0E74"/>
    <w:rsid w:val="006A104F"/>
    <w:rsid w:val="006A167E"/>
    <w:rsid w:val="006A2170"/>
    <w:rsid w:val="006A21BC"/>
    <w:rsid w:val="006A267C"/>
    <w:rsid w:val="006A282F"/>
    <w:rsid w:val="006A3187"/>
    <w:rsid w:val="006A31B5"/>
    <w:rsid w:val="006A31D0"/>
    <w:rsid w:val="006A33D9"/>
    <w:rsid w:val="006A36B5"/>
    <w:rsid w:val="006A37A2"/>
    <w:rsid w:val="006A3802"/>
    <w:rsid w:val="006A385B"/>
    <w:rsid w:val="006A396F"/>
    <w:rsid w:val="006A3D69"/>
    <w:rsid w:val="006A3E2C"/>
    <w:rsid w:val="006A43C6"/>
    <w:rsid w:val="006A4478"/>
    <w:rsid w:val="006A4C36"/>
    <w:rsid w:val="006A57E6"/>
    <w:rsid w:val="006A5971"/>
    <w:rsid w:val="006A5A44"/>
    <w:rsid w:val="006A5A4B"/>
    <w:rsid w:val="006A5DDC"/>
    <w:rsid w:val="006A5EA9"/>
    <w:rsid w:val="006A5FD3"/>
    <w:rsid w:val="006A630E"/>
    <w:rsid w:val="006A63F0"/>
    <w:rsid w:val="006A6737"/>
    <w:rsid w:val="006A6D5D"/>
    <w:rsid w:val="006A72AD"/>
    <w:rsid w:val="006A7395"/>
    <w:rsid w:val="006A78BA"/>
    <w:rsid w:val="006A7C1C"/>
    <w:rsid w:val="006A7C24"/>
    <w:rsid w:val="006A7F91"/>
    <w:rsid w:val="006B02E5"/>
    <w:rsid w:val="006B0355"/>
    <w:rsid w:val="006B085D"/>
    <w:rsid w:val="006B08F2"/>
    <w:rsid w:val="006B0C83"/>
    <w:rsid w:val="006B0F77"/>
    <w:rsid w:val="006B13B6"/>
    <w:rsid w:val="006B16FA"/>
    <w:rsid w:val="006B18C7"/>
    <w:rsid w:val="006B2309"/>
    <w:rsid w:val="006B2379"/>
    <w:rsid w:val="006B255B"/>
    <w:rsid w:val="006B2665"/>
    <w:rsid w:val="006B2B5E"/>
    <w:rsid w:val="006B2FC0"/>
    <w:rsid w:val="006B34CB"/>
    <w:rsid w:val="006B375B"/>
    <w:rsid w:val="006B37E9"/>
    <w:rsid w:val="006B3927"/>
    <w:rsid w:val="006B3BA0"/>
    <w:rsid w:val="006B4049"/>
    <w:rsid w:val="006B43FC"/>
    <w:rsid w:val="006B4B76"/>
    <w:rsid w:val="006B4D27"/>
    <w:rsid w:val="006B532E"/>
    <w:rsid w:val="006B54DB"/>
    <w:rsid w:val="006B5742"/>
    <w:rsid w:val="006B585F"/>
    <w:rsid w:val="006B5C47"/>
    <w:rsid w:val="006B5C51"/>
    <w:rsid w:val="006B5DA9"/>
    <w:rsid w:val="006B66C5"/>
    <w:rsid w:val="006B6F21"/>
    <w:rsid w:val="006B6F95"/>
    <w:rsid w:val="006B7086"/>
    <w:rsid w:val="006B78F9"/>
    <w:rsid w:val="006B7991"/>
    <w:rsid w:val="006C0A50"/>
    <w:rsid w:val="006C0B71"/>
    <w:rsid w:val="006C0D0E"/>
    <w:rsid w:val="006C0D87"/>
    <w:rsid w:val="006C1213"/>
    <w:rsid w:val="006C16B4"/>
    <w:rsid w:val="006C1AD5"/>
    <w:rsid w:val="006C2DDA"/>
    <w:rsid w:val="006C2EAA"/>
    <w:rsid w:val="006C31FE"/>
    <w:rsid w:val="006C348B"/>
    <w:rsid w:val="006C359C"/>
    <w:rsid w:val="006C3A4C"/>
    <w:rsid w:val="006C4181"/>
    <w:rsid w:val="006C43E3"/>
    <w:rsid w:val="006C5035"/>
    <w:rsid w:val="006C522E"/>
    <w:rsid w:val="006C5619"/>
    <w:rsid w:val="006C5C09"/>
    <w:rsid w:val="006C639C"/>
    <w:rsid w:val="006C6494"/>
    <w:rsid w:val="006C64C2"/>
    <w:rsid w:val="006C65CB"/>
    <w:rsid w:val="006C69DA"/>
    <w:rsid w:val="006C6BBA"/>
    <w:rsid w:val="006C6C89"/>
    <w:rsid w:val="006C6EA8"/>
    <w:rsid w:val="006C7989"/>
    <w:rsid w:val="006C79C4"/>
    <w:rsid w:val="006C7AA0"/>
    <w:rsid w:val="006C7D18"/>
    <w:rsid w:val="006C7EFE"/>
    <w:rsid w:val="006C962C"/>
    <w:rsid w:val="006D07ED"/>
    <w:rsid w:val="006D0F3F"/>
    <w:rsid w:val="006D1810"/>
    <w:rsid w:val="006D1B91"/>
    <w:rsid w:val="006D2373"/>
    <w:rsid w:val="006D2AE2"/>
    <w:rsid w:val="006D2BF2"/>
    <w:rsid w:val="006D2CDC"/>
    <w:rsid w:val="006D2D9B"/>
    <w:rsid w:val="006D30C7"/>
    <w:rsid w:val="006D332E"/>
    <w:rsid w:val="006D3B57"/>
    <w:rsid w:val="006D3DAA"/>
    <w:rsid w:val="006D3DC0"/>
    <w:rsid w:val="006D3EC2"/>
    <w:rsid w:val="006D4090"/>
    <w:rsid w:val="006D4146"/>
    <w:rsid w:val="006D41B2"/>
    <w:rsid w:val="006D4565"/>
    <w:rsid w:val="006D4A36"/>
    <w:rsid w:val="006D4CC7"/>
    <w:rsid w:val="006D4D4D"/>
    <w:rsid w:val="006D4E56"/>
    <w:rsid w:val="006D5400"/>
    <w:rsid w:val="006D5424"/>
    <w:rsid w:val="006D55F2"/>
    <w:rsid w:val="006D5AD5"/>
    <w:rsid w:val="006D6008"/>
    <w:rsid w:val="006D6CD1"/>
    <w:rsid w:val="006D7231"/>
    <w:rsid w:val="006D73C3"/>
    <w:rsid w:val="006D75CD"/>
    <w:rsid w:val="006D75E8"/>
    <w:rsid w:val="006D7AAB"/>
    <w:rsid w:val="006E0068"/>
    <w:rsid w:val="006E00F7"/>
    <w:rsid w:val="006E014C"/>
    <w:rsid w:val="006E04D2"/>
    <w:rsid w:val="006E0922"/>
    <w:rsid w:val="006E09C0"/>
    <w:rsid w:val="006E10DC"/>
    <w:rsid w:val="006E11C5"/>
    <w:rsid w:val="006E1444"/>
    <w:rsid w:val="006E1525"/>
    <w:rsid w:val="006E16B4"/>
    <w:rsid w:val="006E1849"/>
    <w:rsid w:val="006E1A76"/>
    <w:rsid w:val="006E1CC9"/>
    <w:rsid w:val="006E2195"/>
    <w:rsid w:val="006E26F1"/>
    <w:rsid w:val="006E328D"/>
    <w:rsid w:val="006E32CB"/>
    <w:rsid w:val="006E34AF"/>
    <w:rsid w:val="006E3572"/>
    <w:rsid w:val="006E3626"/>
    <w:rsid w:val="006E3854"/>
    <w:rsid w:val="006E3CC6"/>
    <w:rsid w:val="006E3E7B"/>
    <w:rsid w:val="006E3F64"/>
    <w:rsid w:val="006E4394"/>
    <w:rsid w:val="006E4674"/>
    <w:rsid w:val="006E4D40"/>
    <w:rsid w:val="006E525B"/>
    <w:rsid w:val="006E5651"/>
    <w:rsid w:val="006E56BD"/>
    <w:rsid w:val="006E5879"/>
    <w:rsid w:val="006E5CB0"/>
    <w:rsid w:val="006E5DE6"/>
    <w:rsid w:val="006E60AB"/>
    <w:rsid w:val="006E6472"/>
    <w:rsid w:val="006E6676"/>
    <w:rsid w:val="006E68AB"/>
    <w:rsid w:val="006E6A95"/>
    <w:rsid w:val="006E6EC2"/>
    <w:rsid w:val="006E6F11"/>
    <w:rsid w:val="006E7060"/>
    <w:rsid w:val="006E70FE"/>
    <w:rsid w:val="006E7241"/>
    <w:rsid w:val="006E7403"/>
    <w:rsid w:val="006E7D48"/>
    <w:rsid w:val="006E7EA6"/>
    <w:rsid w:val="006F0772"/>
    <w:rsid w:val="006F0836"/>
    <w:rsid w:val="006F0A9E"/>
    <w:rsid w:val="006F0BF0"/>
    <w:rsid w:val="006F0D6A"/>
    <w:rsid w:val="006F11DC"/>
    <w:rsid w:val="006F1249"/>
    <w:rsid w:val="006F1256"/>
    <w:rsid w:val="006F192D"/>
    <w:rsid w:val="006F19F2"/>
    <w:rsid w:val="006F1D25"/>
    <w:rsid w:val="006F24B0"/>
    <w:rsid w:val="006F2A8B"/>
    <w:rsid w:val="006F2C1A"/>
    <w:rsid w:val="006F2C4D"/>
    <w:rsid w:val="006F2E3F"/>
    <w:rsid w:val="006F2E5F"/>
    <w:rsid w:val="006F326D"/>
    <w:rsid w:val="006F3403"/>
    <w:rsid w:val="006F372F"/>
    <w:rsid w:val="006F39C0"/>
    <w:rsid w:val="006F3F61"/>
    <w:rsid w:val="006F3FDA"/>
    <w:rsid w:val="006F46C2"/>
    <w:rsid w:val="006F4925"/>
    <w:rsid w:val="006F4A87"/>
    <w:rsid w:val="006F542C"/>
    <w:rsid w:val="006F5722"/>
    <w:rsid w:val="006F61EB"/>
    <w:rsid w:val="006F6BD9"/>
    <w:rsid w:val="006F7650"/>
    <w:rsid w:val="006F7DD0"/>
    <w:rsid w:val="006F7E1D"/>
    <w:rsid w:val="00700412"/>
    <w:rsid w:val="00700433"/>
    <w:rsid w:val="007005B7"/>
    <w:rsid w:val="007009FA"/>
    <w:rsid w:val="00700A8D"/>
    <w:rsid w:val="00700EF0"/>
    <w:rsid w:val="00701082"/>
    <w:rsid w:val="00701B55"/>
    <w:rsid w:val="00701BBB"/>
    <w:rsid w:val="007022B4"/>
    <w:rsid w:val="00702585"/>
    <w:rsid w:val="007025CF"/>
    <w:rsid w:val="007026B3"/>
    <w:rsid w:val="0070285A"/>
    <w:rsid w:val="00702EA6"/>
    <w:rsid w:val="0070323C"/>
    <w:rsid w:val="007035D9"/>
    <w:rsid w:val="007039C6"/>
    <w:rsid w:val="00703B46"/>
    <w:rsid w:val="007040F5"/>
    <w:rsid w:val="00704164"/>
    <w:rsid w:val="007042E5"/>
    <w:rsid w:val="00704538"/>
    <w:rsid w:val="00704733"/>
    <w:rsid w:val="007048D2"/>
    <w:rsid w:val="00704D3C"/>
    <w:rsid w:val="00705058"/>
    <w:rsid w:val="0070535F"/>
    <w:rsid w:val="0070572E"/>
    <w:rsid w:val="00705A67"/>
    <w:rsid w:val="00705AFC"/>
    <w:rsid w:val="00705ED5"/>
    <w:rsid w:val="00706410"/>
    <w:rsid w:val="00706453"/>
    <w:rsid w:val="007066FC"/>
    <w:rsid w:val="007070BB"/>
    <w:rsid w:val="00707169"/>
    <w:rsid w:val="0070765C"/>
    <w:rsid w:val="00707755"/>
    <w:rsid w:val="007079B5"/>
    <w:rsid w:val="00707A49"/>
    <w:rsid w:val="00707CE9"/>
    <w:rsid w:val="0071033A"/>
    <w:rsid w:val="007103F9"/>
    <w:rsid w:val="007104C9"/>
    <w:rsid w:val="00710A3A"/>
    <w:rsid w:val="00710FAA"/>
    <w:rsid w:val="00711685"/>
    <w:rsid w:val="007118AC"/>
    <w:rsid w:val="0071194F"/>
    <w:rsid w:val="00711BDE"/>
    <w:rsid w:val="00711D33"/>
    <w:rsid w:val="00711E18"/>
    <w:rsid w:val="00711EAC"/>
    <w:rsid w:val="00712349"/>
    <w:rsid w:val="007134C4"/>
    <w:rsid w:val="00714514"/>
    <w:rsid w:val="007147A4"/>
    <w:rsid w:val="00715166"/>
    <w:rsid w:val="007151FE"/>
    <w:rsid w:val="007152E2"/>
    <w:rsid w:val="00715334"/>
    <w:rsid w:val="007158D1"/>
    <w:rsid w:val="00715ACF"/>
    <w:rsid w:val="0071625B"/>
    <w:rsid w:val="00716612"/>
    <w:rsid w:val="007167C4"/>
    <w:rsid w:val="00717096"/>
    <w:rsid w:val="00717903"/>
    <w:rsid w:val="00717C61"/>
    <w:rsid w:val="0072022C"/>
    <w:rsid w:val="007205CA"/>
    <w:rsid w:val="00720750"/>
    <w:rsid w:val="007208F6"/>
    <w:rsid w:val="00721B58"/>
    <w:rsid w:val="0072212F"/>
    <w:rsid w:val="007221D7"/>
    <w:rsid w:val="00722207"/>
    <w:rsid w:val="007224F4"/>
    <w:rsid w:val="0072251D"/>
    <w:rsid w:val="00722614"/>
    <w:rsid w:val="00722652"/>
    <w:rsid w:val="007226D1"/>
    <w:rsid w:val="00722832"/>
    <w:rsid w:val="0072283B"/>
    <w:rsid w:val="007228B6"/>
    <w:rsid w:val="00722A29"/>
    <w:rsid w:val="00722A32"/>
    <w:rsid w:val="00722BB6"/>
    <w:rsid w:val="00723307"/>
    <w:rsid w:val="0072343F"/>
    <w:rsid w:val="00723496"/>
    <w:rsid w:val="00723EBA"/>
    <w:rsid w:val="00724043"/>
    <w:rsid w:val="0072420E"/>
    <w:rsid w:val="007243BD"/>
    <w:rsid w:val="00724459"/>
    <w:rsid w:val="00724CEF"/>
    <w:rsid w:val="00724FFF"/>
    <w:rsid w:val="00725545"/>
    <w:rsid w:val="007257EA"/>
    <w:rsid w:val="00725A90"/>
    <w:rsid w:val="00725BCB"/>
    <w:rsid w:val="00725EC8"/>
    <w:rsid w:val="00726072"/>
    <w:rsid w:val="0072617D"/>
    <w:rsid w:val="00726481"/>
    <w:rsid w:val="00726B68"/>
    <w:rsid w:val="00726D83"/>
    <w:rsid w:val="00726E4F"/>
    <w:rsid w:val="00726EFC"/>
    <w:rsid w:val="007270B4"/>
    <w:rsid w:val="00727C24"/>
    <w:rsid w:val="00730540"/>
    <w:rsid w:val="00730634"/>
    <w:rsid w:val="0073077E"/>
    <w:rsid w:val="00731618"/>
    <w:rsid w:val="00731D13"/>
    <w:rsid w:val="00731DC5"/>
    <w:rsid w:val="0073243C"/>
    <w:rsid w:val="00732915"/>
    <w:rsid w:val="00732935"/>
    <w:rsid w:val="007329D3"/>
    <w:rsid w:val="007329F8"/>
    <w:rsid w:val="00732ABD"/>
    <w:rsid w:val="00732D07"/>
    <w:rsid w:val="007331B1"/>
    <w:rsid w:val="0073336B"/>
    <w:rsid w:val="00733724"/>
    <w:rsid w:val="00734396"/>
    <w:rsid w:val="00734570"/>
    <w:rsid w:val="0073457D"/>
    <w:rsid w:val="007347B3"/>
    <w:rsid w:val="007349AF"/>
    <w:rsid w:val="00734C41"/>
    <w:rsid w:val="007350AB"/>
    <w:rsid w:val="0073529D"/>
    <w:rsid w:val="007353CC"/>
    <w:rsid w:val="0073542E"/>
    <w:rsid w:val="007369A9"/>
    <w:rsid w:val="00736D75"/>
    <w:rsid w:val="0073701E"/>
    <w:rsid w:val="0073776E"/>
    <w:rsid w:val="00737B4F"/>
    <w:rsid w:val="00737D33"/>
    <w:rsid w:val="00740510"/>
    <w:rsid w:val="00740AC0"/>
    <w:rsid w:val="00740B0E"/>
    <w:rsid w:val="00740FB9"/>
    <w:rsid w:val="00741236"/>
    <w:rsid w:val="00741625"/>
    <w:rsid w:val="007424F0"/>
    <w:rsid w:val="0074263E"/>
    <w:rsid w:val="00742D38"/>
    <w:rsid w:val="00742D41"/>
    <w:rsid w:val="00743032"/>
    <w:rsid w:val="007433EA"/>
    <w:rsid w:val="00743682"/>
    <w:rsid w:val="007442EB"/>
    <w:rsid w:val="00744721"/>
    <w:rsid w:val="00744F40"/>
    <w:rsid w:val="00745A77"/>
    <w:rsid w:val="00745E46"/>
    <w:rsid w:val="00746372"/>
    <w:rsid w:val="00746395"/>
    <w:rsid w:val="00746C0B"/>
    <w:rsid w:val="00746FFB"/>
    <w:rsid w:val="007474E8"/>
    <w:rsid w:val="00747675"/>
    <w:rsid w:val="00747820"/>
    <w:rsid w:val="007479D6"/>
    <w:rsid w:val="00747A8E"/>
    <w:rsid w:val="00747B3C"/>
    <w:rsid w:val="00747C09"/>
    <w:rsid w:val="00747E9D"/>
    <w:rsid w:val="00750178"/>
    <w:rsid w:val="00750366"/>
    <w:rsid w:val="0075052F"/>
    <w:rsid w:val="00750DC0"/>
    <w:rsid w:val="00750E46"/>
    <w:rsid w:val="00750E4C"/>
    <w:rsid w:val="00750EC6"/>
    <w:rsid w:val="00751140"/>
    <w:rsid w:val="007521DE"/>
    <w:rsid w:val="007525A5"/>
    <w:rsid w:val="007527B2"/>
    <w:rsid w:val="00752AE9"/>
    <w:rsid w:val="00752E8A"/>
    <w:rsid w:val="00752F28"/>
    <w:rsid w:val="0075302F"/>
    <w:rsid w:val="00753118"/>
    <w:rsid w:val="0075330B"/>
    <w:rsid w:val="007534F5"/>
    <w:rsid w:val="00753BB4"/>
    <w:rsid w:val="00753E33"/>
    <w:rsid w:val="00753FF3"/>
    <w:rsid w:val="0075444C"/>
    <w:rsid w:val="00754573"/>
    <w:rsid w:val="00754D36"/>
    <w:rsid w:val="00754F9A"/>
    <w:rsid w:val="007550CA"/>
    <w:rsid w:val="00755F25"/>
    <w:rsid w:val="007561D7"/>
    <w:rsid w:val="00756898"/>
    <w:rsid w:val="007568B1"/>
    <w:rsid w:val="00756F26"/>
    <w:rsid w:val="00757360"/>
    <w:rsid w:val="0075740E"/>
    <w:rsid w:val="00757E7C"/>
    <w:rsid w:val="0075F062"/>
    <w:rsid w:val="00760B1B"/>
    <w:rsid w:val="0076100C"/>
    <w:rsid w:val="00761369"/>
    <w:rsid w:val="00761394"/>
    <w:rsid w:val="007619FC"/>
    <w:rsid w:val="00762210"/>
    <w:rsid w:val="0076242F"/>
    <w:rsid w:val="00762770"/>
    <w:rsid w:val="00762A79"/>
    <w:rsid w:val="00762EB3"/>
    <w:rsid w:val="007631F4"/>
    <w:rsid w:val="007632EB"/>
    <w:rsid w:val="00763330"/>
    <w:rsid w:val="00763A89"/>
    <w:rsid w:val="00763BAD"/>
    <w:rsid w:val="007641AF"/>
    <w:rsid w:val="007644BA"/>
    <w:rsid w:val="00764BA1"/>
    <w:rsid w:val="00764D11"/>
    <w:rsid w:val="00764D97"/>
    <w:rsid w:val="0076530D"/>
    <w:rsid w:val="007655E8"/>
    <w:rsid w:val="007659BC"/>
    <w:rsid w:val="00765C1B"/>
    <w:rsid w:val="00765DF3"/>
    <w:rsid w:val="007664AD"/>
    <w:rsid w:val="00766607"/>
    <w:rsid w:val="00766AC1"/>
    <w:rsid w:val="00766B24"/>
    <w:rsid w:val="00766D70"/>
    <w:rsid w:val="00766E71"/>
    <w:rsid w:val="00767237"/>
    <w:rsid w:val="007675A2"/>
    <w:rsid w:val="007704B1"/>
    <w:rsid w:val="00770A02"/>
    <w:rsid w:val="00770AAD"/>
    <w:rsid w:val="00770B7F"/>
    <w:rsid w:val="00770B80"/>
    <w:rsid w:val="0077142E"/>
    <w:rsid w:val="0077148A"/>
    <w:rsid w:val="00771506"/>
    <w:rsid w:val="0077179C"/>
    <w:rsid w:val="00771B04"/>
    <w:rsid w:val="007721F2"/>
    <w:rsid w:val="007723DE"/>
    <w:rsid w:val="00772485"/>
    <w:rsid w:val="007727E6"/>
    <w:rsid w:val="00772A0C"/>
    <w:rsid w:val="007733A4"/>
    <w:rsid w:val="0077383E"/>
    <w:rsid w:val="00773A1A"/>
    <w:rsid w:val="00773BCC"/>
    <w:rsid w:val="00773BFA"/>
    <w:rsid w:val="00773CAB"/>
    <w:rsid w:val="007741F0"/>
    <w:rsid w:val="00774BE3"/>
    <w:rsid w:val="00774E5F"/>
    <w:rsid w:val="00775060"/>
    <w:rsid w:val="00775952"/>
    <w:rsid w:val="00775A39"/>
    <w:rsid w:val="00775E9E"/>
    <w:rsid w:val="00775F19"/>
    <w:rsid w:val="00775F30"/>
    <w:rsid w:val="00775F6D"/>
    <w:rsid w:val="00776F12"/>
    <w:rsid w:val="007770A7"/>
    <w:rsid w:val="0077788B"/>
    <w:rsid w:val="00777D25"/>
    <w:rsid w:val="00779E41"/>
    <w:rsid w:val="007804F1"/>
    <w:rsid w:val="007808E5"/>
    <w:rsid w:val="00780ADA"/>
    <w:rsid w:val="00780C49"/>
    <w:rsid w:val="00780D9E"/>
    <w:rsid w:val="00781780"/>
    <w:rsid w:val="0078192F"/>
    <w:rsid w:val="00781B5C"/>
    <w:rsid w:val="00781B78"/>
    <w:rsid w:val="00781EC2"/>
    <w:rsid w:val="00782387"/>
    <w:rsid w:val="007823A6"/>
    <w:rsid w:val="00782B12"/>
    <w:rsid w:val="00782B4B"/>
    <w:rsid w:val="00782B92"/>
    <w:rsid w:val="00782BAB"/>
    <w:rsid w:val="00782CFF"/>
    <w:rsid w:val="00783158"/>
    <w:rsid w:val="0078335A"/>
    <w:rsid w:val="00783448"/>
    <w:rsid w:val="007835D2"/>
    <w:rsid w:val="00783C97"/>
    <w:rsid w:val="00783DFB"/>
    <w:rsid w:val="007840CC"/>
    <w:rsid w:val="007842DD"/>
    <w:rsid w:val="0078496F"/>
    <w:rsid w:val="00784CB4"/>
    <w:rsid w:val="007850F6"/>
    <w:rsid w:val="00785904"/>
    <w:rsid w:val="00785C5B"/>
    <w:rsid w:val="00785EF2"/>
    <w:rsid w:val="00785F2E"/>
    <w:rsid w:val="007862F7"/>
    <w:rsid w:val="00786549"/>
    <w:rsid w:val="00786855"/>
    <w:rsid w:val="00786AC8"/>
    <w:rsid w:val="00786BCB"/>
    <w:rsid w:val="00786D55"/>
    <w:rsid w:val="007870AA"/>
    <w:rsid w:val="007875C5"/>
    <w:rsid w:val="00787A9E"/>
    <w:rsid w:val="00787ECD"/>
    <w:rsid w:val="00787F94"/>
    <w:rsid w:val="007901C4"/>
    <w:rsid w:val="0079041B"/>
    <w:rsid w:val="007906B6"/>
    <w:rsid w:val="0079072C"/>
    <w:rsid w:val="00790760"/>
    <w:rsid w:val="00790AAA"/>
    <w:rsid w:val="00790BF0"/>
    <w:rsid w:val="00790ECB"/>
    <w:rsid w:val="007914B6"/>
    <w:rsid w:val="00791668"/>
    <w:rsid w:val="00791D0C"/>
    <w:rsid w:val="007920A5"/>
    <w:rsid w:val="00792103"/>
    <w:rsid w:val="00792217"/>
    <w:rsid w:val="00793185"/>
    <w:rsid w:val="00793878"/>
    <w:rsid w:val="00793BEC"/>
    <w:rsid w:val="00793C4B"/>
    <w:rsid w:val="00793D1E"/>
    <w:rsid w:val="00793E16"/>
    <w:rsid w:val="0079419B"/>
    <w:rsid w:val="007942C6"/>
    <w:rsid w:val="00794454"/>
    <w:rsid w:val="007949E2"/>
    <w:rsid w:val="00794A01"/>
    <w:rsid w:val="00794A60"/>
    <w:rsid w:val="00794C1A"/>
    <w:rsid w:val="00795411"/>
    <w:rsid w:val="00795601"/>
    <w:rsid w:val="00795628"/>
    <w:rsid w:val="0079587B"/>
    <w:rsid w:val="00795A31"/>
    <w:rsid w:val="00795B78"/>
    <w:rsid w:val="00796087"/>
    <w:rsid w:val="00796191"/>
    <w:rsid w:val="007961C2"/>
    <w:rsid w:val="0079667C"/>
    <w:rsid w:val="007966F6"/>
    <w:rsid w:val="00796B45"/>
    <w:rsid w:val="00796F8B"/>
    <w:rsid w:val="007972F1"/>
    <w:rsid w:val="007973C9"/>
    <w:rsid w:val="00797DF8"/>
    <w:rsid w:val="0079CC1B"/>
    <w:rsid w:val="007A02A2"/>
    <w:rsid w:val="007A0314"/>
    <w:rsid w:val="007A05B5"/>
    <w:rsid w:val="007A0924"/>
    <w:rsid w:val="007A0EC0"/>
    <w:rsid w:val="007A11E5"/>
    <w:rsid w:val="007A11FD"/>
    <w:rsid w:val="007A121C"/>
    <w:rsid w:val="007A1450"/>
    <w:rsid w:val="007A1C21"/>
    <w:rsid w:val="007A1DAC"/>
    <w:rsid w:val="007A1E09"/>
    <w:rsid w:val="007A210D"/>
    <w:rsid w:val="007A2398"/>
    <w:rsid w:val="007A2466"/>
    <w:rsid w:val="007A2A64"/>
    <w:rsid w:val="007A2BB4"/>
    <w:rsid w:val="007A2C77"/>
    <w:rsid w:val="007A32E0"/>
    <w:rsid w:val="007A366C"/>
    <w:rsid w:val="007A3B5C"/>
    <w:rsid w:val="007A3C73"/>
    <w:rsid w:val="007A450E"/>
    <w:rsid w:val="007A489B"/>
    <w:rsid w:val="007A4C10"/>
    <w:rsid w:val="007A50A6"/>
    <w:rsid w:val="007A5A08"/>
    <w:rsid w:val="007A5E47"/>
    <w:rsid w:val="007A5E7F"/>
    <w:rsid w:val="007A5FA4"/>
    <w:rsid w:val="007A6101"/>
    <w:rsid w:val="007A61C6"/>
    <w:rsid w:val="007A6201"/>
    <w:rsid w:val="007A6321"/>
    <w:rsid w:val="007A66AF"/>
    <w:rsid w:val="007A68C3"/>
    <w:rsid w:val="007A6957"/>
    <w:rsid w:val="007A6CFA"/>
    <w:rsid w:val="007A7043"/>
    <w:rsid w:val="007A738F"/>
    <w:rsid w:val="007A741D"/>
    <w:rsid w:val="007A74FF"/>
    <w:rsid w:val="007A7E4D"/>
    <w:rsid w:val="007A7EEF"/>
    <w:rsid w:val="007A7F51"/>
    <w:rsid w:val="007B028E"/>
    <w:rsid w:val="007B090B"/>
    <w:rsid w:val="007B1042"/>
    <w:rsid w:val="007B1BD6"/>
    <w:rsid w:val="007B1EC2"/>
    <w:rsid w:val="007B1F6C"/>
    <w:rsid w:val="007B2020"/>
    <w:rsid w:val="007B2561"/>
    <w:rsid w:val="007B26E7"/>
    <w:rsid w:val="007B296D"/>
    <w:rsid w:val="007B2B27"/>
    <w:rsid w:val="007B2B4F"/>
    <w:rsid w:val="007B2F48"/>
    <w:rsid w:val="007B30A2"/>
    <w:rsid w:val="007B31DA"/>
    <w:rsid w:val="007B346A"/>
    <w:rsid w:val="007B367E"/>
    <w:rsid w:val="007B3E65"/>
    <w:rsid w:val="007B3F54"/>
    <w:rsid w:val="007B4496"/>
    <w:rsid w:val="007B48B6"/>
    <w:rsid w:val="007B4AA4"/>
    <w:rsid w:val="007B4FA1"/>
    <w:rsid w:val="007B523A"/>
    <w:rsid w:val="007B527B"/>
    <w:rsid w:val="007B57FF"/>
    <w:rsid w:val="007B5C70"/>
    <w:rsid w:val="007B5CDB"/>
    <w:rsid w:val="007B60E1"/>
    <w:rsid w:val="007B67D5"/>
    <w:rsid w:val="007B6990"/>
    <w:rsid w:val="007B69EE"/>
    <w:rsid w:val="007B7111"/>
    <w:rsid w:val="007B7143"/>
    <w:rsid w:val="007B7395"/>
    <w:rsid w:val="007B7512"/>
    <w:rsid w:val="007B78B0"/>
    <w:rsid w:val="007B7BF7"/>
    <w:rsid w:val="007C02BB"/>
    <w:rsid w:val="007C093F"/>
    <w:rsid w:val="007C0C79"/>
    <w:rsid w:val="007C1208"/>
    <w:rsid w:val="007C1910"/>
    <w:rsid w:val="007C19C1"/>
    <w:rsid w:val="007C2A8B"/>
    <w:rsid w:val="007C35A6"/>
    <w:rsid w:val="007C4083"/>
    <w:rsid w:val="007C4305"/>
    <w:rsid w:val="007C4423"/>
    <w:rsid w:val="007C64AC"/>
    <w:rsid w:val="007C6509"/>
    <w:rsid w:val="007C65DA"/>
    <w:rsid w:val="007C6A9E"/>
    <w:rsid w:val="007C6DCC"/>
    <w:rsid w:val="007C6E9F"/>
    <w:rsid w:val="007C7687"/>
    <w:rsid w:val="007C7B4B"/>
    <w:rsid w:val="007C7CBD"/>
    <w:rsid w:val="007C7EB6"/>
    <w:rsid w:val="007CC8BD"/>
    <w:rsid w:val="007D0145"/>
    <w:rsid w:val="007D0168"/>
    <w:rsid w:val="007D0255"/>
    <w:rsid w:val="007D0810"/>
    <w:rsid w:val="007D0A57"/>
    <w:rsid w:val="007D0AEF"/>
    <w:rsid w:val="007D0F4D"/>
    <w:rsid w:val="007D138F"/>
    <w:rsid w:val="007D1578"/>
    <w:rsid w:val="007D191F"/>
    <w:rsid w:val="007D1B6A"/>
    <w:rsid w:val="007D2047"/>
    <w:rsid w:val="007D3413"/>
    <w:rsid w:val="007D3ECD"/>
    <w:rsid w:val="007D3F42"/>
    <w:rsid w:val="007D41B7"/>
    <w:rsid w:val="007D41C8"/>
    <w:rsid w:val="007D44C7"/>
    <w:rsid w:val="007D44D8"/>
    <w:rsid w:val="007D512D"/>
    <w:rsid w:val="007D5515"/>
    <w:rsid w:val="007D5A56"/>
    <w:rsid w:val="007D5D16"/>
    <w:rsid w:val="007D6102"/>
    <w:rsid w:val="007D63FE"/>
    <w:rsid w:val="007D651D"/>
    <w:rsid w:val="007D6761"/>
    <w:rsid w:val="007D67A8"/>
    <w:rsid w:val="007D6C4C"/>
    <w:rsid w:val="007D6D0C"/>
    <w:rsid w:val="007D7189"/>
    <w:rsid w:val="007D7D7B"/>
    <w:rsid w:val="007D7EBF"/>
    <w:rsid w:val="007E0A4E"/>
    <w:rsid w:val="007E0F73"/>
    <w:rsid w:val="007E1514"/>
    <w:rsid w:val="007E1812"/>
    <w:rsid w:val="007E1F96"/>
    <w:rsid w:val="007E2146"/>
    <w:rsid w:val="007E22E9"/>
    <w:rsid w:val="007E2C5A"/>
    <w:rsid w:val="007E3179"/>
    <w:rsid w:val="007E3236"/>
    <w:rsid w:val="007E326D"/>
    <w:rsid w:val="007E3455"/>
    <w:rsid w:val="007E3DFA"/>
    <w:rsid w:val="007E4A02"/>
    <w:rsid w:val="007E4A93"/>
    <w:rsid w:val="007E54CF"/>
    <w:rsid w:val="007E571C"/>
    <w:rsid w:val="007E58AA"/>
    <w:rsid w:val="007E5BA4"/>
    <w:rsid w:val="007E613F"/>
    <w:rsid w:val="007E65CA"/>
    <w:rsid w:val="007E6958"/>
    <w:rsid w:val="007E6C3D"/>
    <w:rsid w:val="007E73FA"/>
    <w:rsid w:val="007E7E09"/>
    <w:rsid w:val="007E7F0E"/>
    <w:rsid w:val="007EA16B"/>
    <w:rsid w:val="007F03CD"/>
    <w:rsid w:val="007F067C"/>
    <w:rsid w:val="007F0802"/>
    <w:rsid w:val="007F086A"/>
    <w:rsid w:val="007F0E3F"/>
    <w:rsid w:val="007F0F6B"/>
    <w:rsid w:val="007F1A8C"/>
    <w:rsid w:val="007F1AF4"/>
    <w:rsid w:val="007F1E31"/>
    <w:rsid w:val="007F1EE5"/>
    <w:rsid w:val="007F1FB9"/>
    <w:rsid w:val="007F2119"/>
    <w:rsid w:val="007F2146"/>
    <w:rsid w:val="007F2317"/>
    <w:rsid w:val="007F28CC"/>
    <w:rsid w:val="007F2A32"/>
    <w:rsid w:val="007F2F79"/>
    <w:rsid w:val="007F2F98"/>
    <w:rsid w:val="007F30D0"/>
    <w:rsid w:val="007F4613"/>
    <w:rsid w:val="007F47EC"/>
    <w:rsid w:val="007F4B09"/>
    <w:rsid w:val="007F4BC1"/>
    <w:rsid w:val="007F4D2D"/>
    <w:rsid w:val="007F53F1"/>
    <w:rsid w:val="007F5A19"/>
    <w:rsid w:val="007F5C11"/>
    <w:rsid w:val="007F6071"/>
    <w:rsid w:val="007F63C9"/>
    <w:rsid w:val="007F7037"/>
    <w:rsid w:val="007F705C"/>
    <w:rsid w:val="007F7636"/>
    <w:rsid w:val="007F7896"/>
    <w:rsid w:val="008001E1"/>
    <w:rsid w:val="0080094B"/>
    <w:rsid w:val="00800F51"/>
    <w:rsid w:val="008016E9"/>
    <w:rsid w:val="00801849"/>
    <w:rsid w:val="00801AE8"/>
    <w:rsid w:val="00801B97"/>
    <w:rsid w:val="00801E26"/>
    <w:rsid w:val="008022CF"/>
    <w:rsid w:val="00802302"/>
    <w:rsid w:val="008027F9"/>
    <w:rsid w:val="00802919"/>
    <w:rsid w:val="00802C2A"/>
    <w:rsid w:val="00803537"/>
    <w:rsid w:val="008037A6"/>
    <w:rsid w:val="008038D4"/>
    <w:rsid w:val="00803A54"/>
    <w:rsid w:val="00803AF6"/>
    <w:rsid w:val="00803C01"/>
    <w:rsid w:val="00803F44"/>
    <w:rsid w:val="008041D0"/>
    <w:rsid w:val="0080442C"/>
    <w:rsid w:val="0080452A"/>
    <w:rsid w:val="00804645"/>
    <w:rsid w:val="00804670"/>
    <w:rsid w:val="008049CD"/>
    <w:rsid w:val="00804ACD"/>
    <w:rsid w:val="00804CB9"/>
    <w:rsid w:val="0080619D"/>
    <w:rsid w:val="00806226"/>
    <w:rsid w:val="00806230"/>
    <w:rsid w:val="00806428"/>
    <w:rsid w:val="00806525"/>
    <w:rsid w:val="00806895"/>
    <w:rsid w:val="00806A8A"/>
    <w:rsid w:val="008071C5"/>
    <w:rsid w:val="008072A0"/>
    <w:rsid w:val="008072CB"/>
    <w:rsid w:val="00807721"/>
    <w:rsid w:val="008079A9"/>
    <w:rsid w:val="008100A4"/>
    <w:rsid w:val="00810127"/>
    <w:rsid w:val="0081088A"/>
    <w:rsid w:val="008112E5"/>
    <w:rsid w:val="00811C3F"/>
    <w:rsid w:val="00811EB3"/>
    <w:rsid w:val="0081226F"/>
    <w:rsid w:val="0081252A"/>
    <w:rsid w:val="008126ED"/>
    <w:rsid w:val="00812AA5"/>
    <w:rsid w:val="00812BD7"/>
    <w:rsid w:val="00812CA1"/>
    <w:rsid w:val="00813386"/>
    <w:rsid w:val="00813679"/>
    <w:rsid w:val="0081389B"/>
    <w:rsid w:val="00813DF6"/>
    <w:rsid w:val="00814046"/>
    <w:rsid w:val="008144AA"/>
    <w:rsid w:val="00814884"/>
    <w:rsid w:val="00814A33"/>
    <w:rsid w:val="00814D01"/>
    <w:rsid w:val="00814F85"/>
    <w:rsid w:val="00814FD9"/>
    <w:rsid w:val="0081502C"/>
    <w:rsid w:val="0081551B"/>
    <w:rsid w:val="008155CB"/>
    <w:rsid w:val="00815606"/>
    <w:rsid w:val="00815623"/>
    <w:rsid w:val="00815773"/>
    <w:rsid w:val="00815884"/>
    <w:rsid w:val="00815B1B"/>
    <w:rsid w:val="00815E79"/>
    <w:rsid w:val="00815EB8"/>
    <w:rsid w:val="00816789"/>
    <w:rsid w:val="008169A9"/>
    <w:rsid w:val="008169FF"/>
    <w:rsid w:val="00817168"/>
    <w:rsid w:val="008172EE"/>
    <w:rsid w:val="008178BF"/>
    <w:rsid w:val="00817F97"/>
    <w:rsid w:val="0081AD6A"/>
    <w:rsid w:val="00820098"/>
    <w:rsid w:val="0082023C"/>
    <w:rsid w:val="00820290"/>
    <w:rsid w:val="00820393"/>
    <w:rsid w:val="008204F7"/>
    <w:rsid w:val="0082062E"/>
    <w:rsid w:val="00820896"/>
    <w:rsid w:val="008208A9"/>
    <w:rsid w:val="0082102C"/>
    <w:rsid w:val="008219AA"/>
    <w:rsid w:val="00821CCB"/>
    <w:rsid w:val="00821D2A"/>
    <w:rsid w:val="008224D2"/>
    <w:rsid w:val="00822954"/>
    <w:rsid w:val="00822B2E"/>
    <w:rsid w:val="00822CC4"/>
    <w:rsid w:val="00823047"/>
    <w:rsid w:val="00823170"/>
    <w:rsid w:val="00824ABF"/>
    <w:rsid w:val="00824BEA"/>
    <w:rsid w:val="00824CC6"/>
    <w:rsid w:val="00824DC9"/>
    <w:rsid w:val="0082573D"/>
    <w:rsid w:val="0082590E"/>
    <w:rsid w:val="00825974"/>
    <w:rsid w:val="00825A21"/>
    <w:rsid w:val="00825BAC"/>
    <w:rsid w:val="00826381"/>
    <w:rsid w:val="008266E7"/>
    <w:rsid w:val="00826DB9"/>
    <w:rsid w:val="00827471"/>
    <w:rsid w:val="00827673"/>
    <w:rsid w:val="008303C0"/>
    <w:rsid w:val="008303D1"/>
    <w:rsid w:val="008305E6"/>
    <w:rsid w:val="00830A99"/>
    <w:rsid w:val="008312DB"/>
    <w:rsid w:val="00831598"/>
    <w:rsid w:val="00831636"/>
    <w:rsid w:val="0083167C"/>
    <w:rsid w:val="00831777"/>
    <w:rsid w:val="00831DC1"/>
    <w:rsid w:val="00831FE7"/>
    <w:rsid w:val="008325BF"/>
    <w:rsid w:val="008326FD"/>
    <w:rsid w:val="00833133"/>
    <w:rsid w:val="008332C2"/>
    <w:rsid w:val="008332F0"/>
    <w:rsid w:val="008333A2"/>
    <w:rsid w:val="00833AB9"/>
    <w:rsid w:val="00833E2D"/>
    <w:rsid w:val="0083439E"/>
    <w:rsid w:val="00834595"/>
    <w:rsid w:val="008347C2"/>
    <w:rsid w:val="00834DF1"/>
    <w:rsid w:val="00835289"/>
    <w:rsid w:val="00835643"/>
    <w:rsid w:val="00835C85"/>
    <w:rsid w:val="00835D6E"/>
    <w:rsid w:val="00835D92"/>
    <w:rsid w:val="00836087"/>
    <w:rsid w:val="00836424"/>
    <w:rsid w:val="008366AC"/>
    <w:rsid w:val="0083673C"/>
    <w:rsid w:val="008368B2"/>
    <w:rsid w:val="00836FB3"/>
    <w:rsid w:val="00837025"/>
    <w:rsid w:val="0083736E"/>
    <w:rsid w:val="0083745C"/>
    <w:rsid w:val="00837581"/>
    <w:rsid w:val="008377F7"/>
    <w:rsid w:val="00837926"/>
    <w:rsid w:val="00837B93"/>
    <w:rsid w:val="00837D42"/>
    <w:rsid w:val="00840158"/>
    <w:rsid w:val="008407AC"/>
    <w:rsid w:val="008408B8"/>
    <w:rsid w:val="00840DCC"/>
    <w:rsid w:val="0084131B"/>
    <w:rsid w:val="0084140C"/>
    <w:rsid w:val="0084178F"/>
    <w:rsid w:val="00841817"/>
    <w:rsid w:val="00842238"/>
    <w:rsid w:val="00842995"/>
    <w:rsid w:val="00842A2D"/>
    <w:rsid w:val="00843CC4"/>
    <w:rsid w:val="00843FD6"/>
    <w:rsid w:val="00844122"/>
    <w:rsid w:val="00844D4C"/>
    <w:rsid w:val="00845184"/>
    <w:rsid w:val="008451EA"/>
    <w:rsid w:val="008451FD"/>
    <w:rsid w:val="008452E7"/>
    <w:rsid w:val="00845668"/>
    <w:rsid w:val="00845F7F"/>
    <w:rsid w:val="0084687D"/>
    <w:rsid w:val="0084713E"/>
    <w:rsid w:val="00847299"/>
    <w:rsid w:val="008472C6"/>
    <w:rsid w:val="008475EF"/>
    <w:rsid w:val="00847A15"/>
    <w:rsid w:val="00847BEB"/>
    <w:rsid w:val="00847D08"/>
    <w:rsid w:val="00847EA8"/>
    <w:rsid w:val="00850122"/>
    <w:rsid w:val="00850811"/>
    <w:rsid w:val="00850B6A"/>
    <w:rsid w:val="00850BC5"/>
    <w:rsid w:val="00850EEE"/>
    <w:rsid w:val="0085113D"/>
    <w:rsid w:val="008515B3"/>
    <w:rsid w:val="008515F6"/>
    <w:rsid w:val="008518C2"/>
    <w:rsid w:val="008518E6"/>
    <w:rsid w:val="00851C8D"/>
    <w:rsid w:val="0085251E"/>
    <w:rsid w:val="0085284E"/>
    <w:rsid w:val="00852AB5"/>
    <w:rsid w:val="00853272"/>
    <w:rsid w:val="0085345D"/>
    <w:rsid w:val="00853D23"/>
    <w:rsid w:val="00853F7A"/>
    <w:rsid w:val="008546EA"/>
    <w:rsid w:val="008548DE"/>
    <w:rsid w:val="00854B60"/>
    <w:rsid w:val="00855182"/>
    <w:rsid w:val="0085551F"/>
    <w:rsid w:val="00855FC3"/>
    <w:rsid w:val="008564AB"/>
    <w:rsid w:val="00856545"/>
    <w:rsid w:val="008565F2"/>
    <w:rsid w:val="00856AE2"/>
    <w:rsid w:val="00856C03"/>
    <w:rsid w:val="00856EA6"/>
    <w:rsid w:val="00857438"/>
    <w:rsid w:val="00857681"/>
    <w:rsid w:val="00860E66"/>
    <w:rsid w:val="008615A4"/>
    <w:rsid w:val="008621C0"/>
    <w:rsid w:val="008621F3"/>
    <w:rsid w:val="008622E0"/>
    <w:rsid w:val="00862480"/>
    <w:rsid w:val="008638C2"/>
    <w:rsid w:val="0086397B"/>
    <w:rsid w:val="008639C8"/>
    <w:rsid w:val="00863C27"/>
    <w:rsid w:val="0086421C"/>
    <w:rsid w:val="008647C0"/>
    <w:rsid w:val="00864A42"/>
    <w:rsid w:val="00864F0B"/>
    <w:rsid w:val="008650EB"/>
    <w:rsid w:val="008654AC"/>
    <w:rsid w:val="00865BBD"/>
    <w:rsid w:val="008660FC"/>
    <w:rsid w:val="008662FF"/>
    <w:rsid w:val="00866584"/>
    <w:rsid w:val="008667A8"/>
    <w:rsid w:val="00866C5C"/>
    <w:rsid w:val="00866F0D"/>
    <w:rsid w:val="00866FCB"/>
    <w:rsid w:val="00867132"/>
    <w:rsid w:val="008675EC"/>
    <w:rsid w:val="00867700"/>
    <w:rsid w:val="008678A7"/>
    <w:rsid w:val="00870150"/>
    <w:rsid w:val="00870391"/>
    <w:rsid w:val="0087117A"/>
    <w:rsid w:val="0087166B"/>
    <w:rsid w:val="00871CD3"/>
    <w:rsid w:val="00871EE9"/>
    <w:rsid w:val="00871F98"/>
    <w:rsid w:val="008723A2"/>
    <w:rsid w:val="008729EE"/>
    <w:rsid w:val="0087309F"/>
    <w:rsid w:val="00873336"/>
    <w:rsid w:val="00874538"/>
    <w:rsid w:val="00874551"/>
    <w:rsid w:val="00874847"/>
    <w:rsid w:val="00874961"/>
    <w:rsid w:val="00874BFE"/>
    <w:rsid w:val="00874C52"/>
    <w:rsid w:val="00875195"/>
    <w:rsid w:val="00875389"/>
    <w:rsid w:val="00875397"/>
    <w:rsid w:val="00875426"/>
    <w:rsid w:val="00875785"/>
    <w:rsid w:val="0087582A"/>
    <w:rsid w:val="00875AD0"/>
    <w:rsid w:val="0087602D"/>
    <w:rsid w:val="008761EC"/>
    <w:rsid w:val="008769E4"/>
    <w:rsid w:val="00876AAA"/>
    <w:rsid w:val="0087703D"/>
    <w:rsid w:val="008771E4"/>
    <w:rsid w:val="00877644"/>
    <w:rsid w:val="008777E4"/>
    <w:rsid w:val="008778B5"/>
    <w:rsid w:val="00877C6E"/>
    <w:rsid w:val="00877FCD"/>
    <w:rsid w:val="00880023"/>
    <w:rsid w:val="0088018A"/>
    <w:rsid w:val="00880434"/>
    <w:rsid w:val="00880442"/>
    <w:rsid w:val="00880B67"/>
    <w:rsid w:val="00880BFB"/>
    <w:rsid w:val="00880C2D"/>
    <w:rsid w:val="00880DD1"/>
    <w:rsid w:val="00880EF3"/>
    <w:rsid w:val="00880F27"/>
    <w:rsid w:val="00880F4C"/>
    <w:rsid w:val="00881A6E"/>
    <w:rsid w:val="00881A7C"/>
    <w:rsid w:val="00881C43"/>
    <w:rsid w:val="00881DA2"/>
    <w:rsid w:val="00881E60"/>
    <w:rsid w:val="00881F3C"/>
    <w:rsid w:val="00881F9F"/>
    <w:rsid w:val="0088202E"/>
    <w:rsid w:val="00882200"/>
    <w:rsid w:val="00882847"/>
    <w:rsid w:val="00882B7A"/>
    <w:rsid w:val="00883392"/>
    <w:rsid w:val="00883427"/>
    <w:rsid w:val="008838E7"/>
    <w:rsid w:val="008839B9"/>
    <w:rsid w:val="008839CE"/>
    <w:rsid w:val="00883F9E"/>
    <w:rsid w:val="008845C9"/>
    <w:rsid w:val="00884A64"/>
    <w:rsid w:val="00884FF6"/>
    <w:rsid w:val="0088521B"/>
    <w:rsid w:val="00885D61"/>
    <w:rsid w:val="00885F37"/>
    <w:rsid w:val="00886729"/>
    <w:rsid w:val="00886A87"/>
    <w:rsid w:val="00887387"/>
    <w:rsid w:val="008873C4"/>
    <w:rsid w:val="008875A6"/>
    <w:rsid w:val="008876AA"/>
    <w:rsid w:val="008876FF"/>
    <w:rsid w:val="0088788E"/>
    <w:rsid w:val="00887C2E"/>
    <w:rsid w:val="00887DAA"/>
    <w:rsid w:val="008901E1"/>
    <w:rsid w:val="008904BC"/>
    <w:rsid w:val="00890723"/>
    <w:rsid w:val="008908C3"/>
    <w:rsid w:val="008909F1"/>
    <w:rsid w:val="00890A75"/>
    <w:rsid w:val="00890D29"/>
    <w:rsid w:val="008911DE"/>
    <w:rsid w:val="00891484"/>
    <w:rsid w:val="0089162A"/>
    <w:rsid w:val="00891788"/>
    <w:rsid w:val="008923E5"/>
    <w:rsid w:val="008923EE"/>
    <w:rsid w:val="00892523"/>
    <w:rsid w:val="0089275B"/>
    <w:rsid w:val="00892E3B"/>
    <w:rsid w:val="0089335C"/>
    <w:rsid w:val="00893670"/>
    <w:rsid w:val="00893CA0"/>
    <w:rsid w:val="008943C8"/>
    <w:rsid w:val="00895270"/>
    <w:rsid w:val="0089568E"/>
    <w:rsid w:val="00895706"/>
    <w:rsid w:val="00895BBD"/>
    <w:rsid w:val="008962EB"/>
    <w:rsid w:val="0089642D"/>
    <w:rsid w:val="00896CDD"/>
    <w:rsid w:val="00896F4A"/>
    <w:rsid w:val="00897962"/>
    <w:rsid w:val="008979F2"/>
    <w:rsid w:val="00897D46"/>
    <w:rsid w:val="008A0052"/>
    <w:rsid w:val="008A04D2"/>
    <w:rsid w:val="008A06D1"/>
    <w:rsid w:val="008A08DE"/>
    <w:rsid w:val="008A09B6"/>
    <w:rsid w:val="008A0AFD"/>
    <w:rsid w:val="008A0E0E"/>
    <w:rsid w:val="008A1114"/>
    <w:rsid w:val="008A125A"/>
    <w:rsid w:val="008A1B13"/>
    <w:rsid w:val="008A1B8D"/>
    <w:rsid w:val="008A1CAB"/>
    <w:rsid w:val="008A1F2F"/>
    <w:rsid w:val="008A297C"/>
    <w:rsid w:val="008A2A45"/>
    <w:rsid w:val="008A3002"/>
    <w:rsid w:val="008A3253"/>
    <w:rsid w:val="008A336A"/>
    <w:rsid w:val="008A34A7"/>
    <w:rsid w:val="008A3655"/>
    <w:rsid w:val="008A372A"/>
    <w:rsid w:val="008A3A24"/>
    <w:rsid w:val="008A4084"/>
    <w:rsid w:val="008A489F"/>
    <w:rsid w:val="008A4B52"/>
    <w:rsid w:val="008A523F"/>
    <w:rsid w:val="008A5AC0"/>
    <w:rsid w:val="008A6363"/>
    <w:rsid w:val="008A6364"/>
    <w:rsid w:val="008A6830"/>
    <w:rsid w:val="008A6CE2"/>
    <w:rsid w:val="008A6D45"/>
    <w:rsid w:val="008A6E44"/>
    <w:rsid w:val="008A70FE"/>
    <w:rsid w:val="008A72B3"/>
    <w:rsid w:val="008A7A94"/>
    <w:rsid w:val="008A7C8A"/>
    <w:rsid w:val="008A7FBA"/>
    <w:rsid w:val="008B0103"/>
    <w:rsid w:val="008B0282"/>
    <w:rsid w:val="008B02DC"/>
    <w:rsid w:val="008B04A4"/>
    <w:rsid w:val="008B0594"/>
    <w:rsid w:val="008B0724"/>
    <w:rsid w:val="008B07C0"/>
    <w:rsid w:val="008B0983"/>
    <w:rsid w:val="008B1020"/>
    <w:rsid w:val="008B12B7"/>
    <w:rsid w:val="008B13C2"/>
    <w:rsid w:val="008B1B6D"/>
    <w:rsid w:val="008B2095"/>
    <w:rsid w:val="008B23B2"/>
    <w:rsid w:val="008B2B30"/>
    <w:rsid w:val="008B2C66"/>
    <w:rsid w:val="008B3684"/>
    <w:rsid w:val="008B3897"/>
    <w:rsid w:val="008B40DC"/>
    <w:rsid w:val="008B41CE"/>
    <w:rsid w:val="008B4211"/>
    <w:rsid w:val="008B422F"/>
    <w:rsid w:val="008B444B"/>
    <w:rsid w:val="008B45D6"/>
    <w:rsid w:val="008B45DD"/>
    <w:rsid w:val="008B4D9F"/>
    <w:rsid w:val="008B5437"/>
    <w:rsid w:val="008B5B99"/>
    <w:rsid w:val="008B5DBE"/>
    <w:rsid w:val="008B5F10"/>
    <w:rsid w:val="008B63F3"/>
    <w:rsid w:val="008B6628"/>
    <w:rsid w:val="008B6973"/>
    <w:rsid w:val="008B6B72"/>
    <w:rsid w:val="008B6BAB"/>
    <w:rsid w:val="008B6E88"/>
    <w:rsid w:val="008B7002"/>
    <w:rsid w:val="008B7831"/>
    <w:rsid w:val="008B789C"/>
    <w:rsid w:val="008B793C"/>
    <w:rsid w:val="008C00C2"/>
    <w:rsid w:val="008C0628"/>
    <w:rsid w:val="008C07C6"/>
    <w:rsid w:val="008C0FC4"/>
    <w:rsid w:val="008C165E"/>
    <w:rsid w:val="008C1A6D"/>
    <w:rsid w:val="008C1CFE"/>
    <w:rsid w:val="008C2110"/>
    <w:rsid w:val="008C22B8"/>
    <w:rsid w:val="008C254A"/>
    <w:rsid w:val="008C2643"/>
    <w:rsid w:val="008C2644"/>
    <w:rsid w:val="008C2DF6"/>
    <w:rsid w:val="008C30A2"/>
    <w:rsid w:val="008C3287"/>
    <w:rsid w:val="008C35DF"/>
    <w:rsid w:val="008C39B0"/>
    <w:rsid w:val="008C3F06"/>
    <w:rsid w:val="008C45BE"/>
    <w:rsid w:val="008C461F"/>
    <w:rsid w:val="008C46AA"/>
    <w:rsid w:val="008C49E6"/>
    <w:rsid w:val="008C4CCA"/>
    <w:rsid w:val="008C4CFD"/>
    <w:rsid w:val="008C4DE9"/>
    <w:rsid w:val="008C4E50"/>
    <w:rsid w:val="008C5142"/>
    <w:rsid w:val="008C53A1"/>
    <w:rsid w:val="008C5B3D"/>
    <w:rsid w:val="008C5B86"/>
    <w:rsid w:val="008C6436"/>
    <w:rsid w:val="008C6B78"/>
    <w:rsid w:val="008C6CCF"/>
    <w:rsid w:val="008C6E99"/>
    <w:rsid w:val="008C708E"/>
    <w:rsid w:val="008C7258"/>
    <w:rsid w:val="008C77D5"/>
    <w:rsid w:val="008C7820"/>
    <w:rsid w:val="008C7BE8"/>
    <w:rsid w:val="008C7C96"/>
    <w:rsid w:val="008C7FC0"/>
    <w:rsid w:val="008D0860"/>
    <w:rsid w:val="008D0A64"/>
    <w:rsid w:val="008D0A69"/>
    <w:rsid w:val="008D0BA4"/>
    <w:rsid w:val="008D0F7A"/>
    <w:rsid w:val="008D1165"/>
    <w:rsid w:val="008D1AD9"/>
    <w:rsid w:val="008D2020"/>
    <w:rsid w:val="008D29E8"/>
    <w:rsid w:val="008D32A4"/>
    <w:rsid w:val="008D3470"/>
    <w:rsid w:val="008D3E5F"/>
    <w:rsid w:val="008D41BE"/>
    <w:rsid w:val="008D46ED"/>
    <w:rsid w:val="008D4ABA"/>
    <w:rsid w:val="008D54BD"/>
    <w:rsid w:val="008D6221"/>
    <w:rsid w:val="008D6B90"/>
    <w:rsid w:val="008D6F6F"/>
    <w:rsid w:val="008D7712"/>
    <w:rsid w:val="008D7772"/>
    <w:rsid w:val="008D7844"/>
    <w:rsid w:val="008D7B37"/>
    <w:rsid w:val="008D7D76"/>
    <w:rsid w:val="008E025D"/>
    <w:rsid w:val="008E08B2"/>
    <w:rsid w:val="008E0A34"/>
    <w:rsid w:val="008E0B87"/>
    <w:rsid w:val="008E1066"/>
    <w:rsid w:val="008E1337"/>
    <w:rsid w:val="008E16E8"/>
    <w:rsid w:val="008E1B84"/>
    <w:rsid w:val="008E1E56"/>
    <w:rsid w:val="008E1EC9"/>
    <w:rsid w:val="008E1F80"/>
    <w:rsid w:val="008E1F89"/>
    <w:rsid w:val="008E264F"/>
    <w:rsid w:val="008E2EDC"/>
    <w:rsid w:val="008E3408"/>
    <w:rsid w:val="008E356F"/>
    <w:rsid w:val="008E3AD4"/>
    <w:rsid w:val="008E3FA8"/>
    <w:rsid w:val="008E443A"/>
    <w:rsid w:val="008E4493"/>
    <w:rsid w:val="008E48B2"/>
    <w:rsid w:val="008E48CC"/>
    <w:rsid w:val="008E49C8"/>
    <w:rsid w:val="008E49D3"/>
    <w:rsid w:val="008E4FB0"/>
    <w:rsid w:val="008E5143"/>
    <w:rsid w:val="008E5185"/>
    <w:rsid w:val="008E557B"/>
    <w:rsid w:val="008E5642"/>
    <w:rsid w:val="008E5EB8"/>
    <w:rsid w:val="008E6150"/>
    <w:rsid w:val="008E669F"/>
    <w:rsid w:val="008E66F2"/>
    <w:rsid w:val="008E718D"/>
    <w:rsid w:val="008E7435"/>
    <w:rsid w:val="008E7983"/>
    <w:rsid w:val="008E7A8C"/>
    <w:rsid w:val="008E7EEC"/>
    <w:rsid w:val="008EB806"/>
    <w:rsid w:val="008EC7F9"/>
    <w:rsid w:val="008F0156"/>
    <w:rsid w:val="008F07A6"/>
    <w:rsid w:val="008F091E"/>
    <w:rsid w:val="008F0AA3"/>
    <w:rsid w:val="008F0F08"/>
    <w:rsid w:val="008F1C0E"/>
    <w:rsid w:val="008F201D"/>
    <w:rsid w:val="008F2290"/>
    <w:rsid w:val="008F23FC"/>
    <w:rsid w:val="008F2430"/>
    <w:rsid w:val="008F25A0"/>
    <w:rsid w:val="008F3637"/>
    <w:rsid w:val="008F368D"/>
    <w:rsid w:val="008F39FD"/>
    <w:rsid w:val="008F4152"/>
    <w:rsid w:val="008F47C1"/>
    <w:rsid w:val="008F47D0"/>
    <w:rsid w:val="008F4E2E"/>
    <w:rsid w:val="008F553B"/>
    <w:rsid w:val="008F554C"/>
    <w:rsid w:val="008F5624"/>
    <w:rsid w:val="008F5976"/>
    <w:rsid w:val="008F5BA8"/>
    <w:rsid w:val="008F5C13"/>
    <w:rsid w:val="008F5C78"/>
    <w:rsid w:val="008F5CC8"/>
    <w:rsid w:val="008F5DC5"/>
    <w:rsid w:val="008F607C"/>
    <w:rsid w:val="008F7008"/>
    <w:rsid w:val="008F78D7"/>
    <w:rsid w:val="008F7DFC"/>
    <w:rsid w:val="0090035D"/>
    <w:rsid w:val="0090086E"/>
    <w:rsid w:val="00900A5C"/>
    <w:rsid w:val="00900AC1"/>
    <w:rsid w:val="00901654"/>
    <w:rsid w:val="009016A3"/>
    <w:rsid w:val="00901D0A"/>
    <w:rsid w:val="00901E0B"/>
    <w:rsid w:val="00902419"/>
    <w:rsid w:val="009025E3"/>
    <w:rsid w:val="00902920"/>
    <w:rsid w:val="00902B51"/>
    <w:rsid w:val="00902E1F"/>
    <w:rsid w:val="009030CD"/>
    <w:rsid w:val="00903215"/>
    <w:rsid w:val="00903294"/>
    <w:rsid w:val="009033A3"/>
    <w:rsid w:val="0090351B"/>
    <w:rsid w:val="009036E2"/>
    <w:rsid w:val="00904071"/>
    <w:rsid w:val="00904122"/>
    <w:rsid w:val="00904447"/>
    <w:rsid w:val="009045C0"/>
    <w:rsid w:val="009048BE"/>
    <w:rsid w:val="00904C1B"/>
    <w:rsid w:val="00905185"/>
    <w:rsid w:val="0090593C"/>
    <w:rsid w:val="009067EA"/>
    <w:rsid w:val="00906834"/>
    <w:rsid w:val="009068ED"/>
    <w:rsid w:val="009069E9"/>
    <w:rsid w:val="00906A77"/>
    <w:rsid w:val="00907014"/>
    <w:rsid w:val="009072C5"/>
    <w:rsid w:val="0090731A"/>
    <w:rsid w:val="0090739F"/>
    <w:rsid w:val="00907472"/>
    <w:rsid w:val="00907911"/>
    <w:rsid w:val="00907E7D"/>
    <w:rsid w:val="00907EA8"/>
    <w:rsid w:val="00907F44"/>
    <w:rsid w:val="00910174"/>
    <w:rsid w:val="009103A9"/>
    <w:rsid w:val="009104E2"/>
    <w:rsid w:val="00910755"/>
    <w:rsid w:val="00910F6D"/>
    <w:rsid w:val="009110BE"/>
    <w:rsid w:val="00911283"/>
    <w:rsid w:val="00911428"/>
    <w:rsid w:val="009117A3"/>
    <w:rsid w:val="009118C7"/>
    <w:rsid w:val="00911B02"/>
    <w:rsid w:val="00911B43"/>
    <w:rsid w:val="00911D4F"/>
    <w:rsid w:val="009121B2"/>
    <w:rsid w:val="00912BBF"/>
    <w:rsid w:val="00912C87"/>
    <w:rsid w:val="00912F11"/>
    <w:rsid w:val="00913B66"/>
    <w:rsid w:val="00913C3D"/>
    <w:rsid w:val="00913FDC"/>
    <w:rsid w:val="00914039"/>
    <w:rsid w:val="00914693"/>
    <w:rsid w:val="00914A29"/>
    <w:rsid w:val="00914B0B"/>
    <w:rsid w:val="00915064"/>
    <w:rsid w:val="00915D2C"/>
    <w:rsid w:val="00915E87"/>
    <w:rsid w:val="0091665C"/>
    <w:rsid w:val="00916CB3"/>
    <w:rsid w:val="0091740A"/>
    <w:rsid w:val="0092022F"/>
    <w:rsid w:val="00920AD4"/>
    <w:rsid w:val="00920B5B"/>
    <w:rsid w:val="00920BF9"/>
    <w:rsid w:val="00920C52"/>
    <w:rsid w:val="00920EE0"/>
    <w:rsid w:val="00921133"/>
    <w:rsid w:val="00921268"/>
    <w:rsid w:val="009212C1"/>
    <w:rsid w:val="009217CD"/>
    <w:rsid w:val="009219D1"/>
    <w:rsid w:val="00921E6A"/>
    <w:rsid w:val="009220B4"/>
    <w:rsid w:val="00922357"/>
    <w:rsid w:val="009227D1"/>
    <w:rsid w:val="00922AFA"/>
    <w:rsid w:val="00923100"/>
    <w:rsid w:val="0092340C"/>
    <w:rsid w:val="00923A71"/>
    <w:rsid w:val="00923A7F"/>
    <w:rsid w:val="00923D10"/>
    <w:rsid w:val="00923DD8"/>
    <w:rsid w:val="00923F16"/>
    <w:rsid w:val="0092493B"/>
    <w:rsid w:val="009249F5"/>
    <w:rsid w:val="00924B18"/>
    <w:rsid w:val="00924C1F"/>
    <w:rsid w:val="00924F7D"/>
    <w:rsid w:val="009250C4"/>
    <w:rsid w:val="00925135"/>
    <w:rsid w:val="00925229"/>
    <w:rsid w:val="009255F2"/>
    <w:rsid w:val="009256AF"/>
    <w:rsid w:val="00925893"/>
    <w:rsid w:val="00925E4B"/>
    <w:rsid w:val="00925E66"/>
    <w:rsid w:val="00926066"/>
    <w:rsid w:val="009261EE"/>
    <w:rsid w:val="00926317"/>
    <w:rsid w:val="00926CC7"/>
    <w:rsid w:val="00926DBB"/>
    <w:rsid w:val="00926EB1"/>
    <w:rsid w:val="00926FF9"/>
    <w:rsid w:val="0092719C"/>
    <w:rsid w:val="009274FF"/>
    <w:rsid w:val="00927567"/>
    <w:rsid w:val="00927808"/>
    <w:rsid w:val="00927BBD"/>
    <w:rsid w:val="00927C45"/>
    <w:rsid w:val="00930334"/>
    <w:rsid w:val="00930554"/>
    <w:rsid w:val="00930671"/>
    <w:rsid w:val="009306F0"/>
    <w:rsid w:val="00930721"/>
    <w:rsid w:val="00930736"/>
    <w:rsid w:val="00930AD7"/>
    <w:rsid w:val="00930B1D"/>
    <w:rsid w:val="00930BC4"/>
    <w:rsid w:val="00931320"/>
    <w:rsid w:val="009316A1"/>
    <w:rsid w:val="00931B72"/>
    <w:rsid w:val="00931D1E"/>
    <w:rsid w:val="0093221D"/>
    <w:rsid w:val="00932718"/>
    <w:rsid w:val="00932863"/>
    <w:rsid w:val="00932DBA"/>
    <w:rsid w:val="00932F62"/>
    <w:rsid w:val="009334A5"/>
    <w:rsid w:val="009335E5"/>
    <w:rsid w:val="0093419A"/>
    <w:rsid w:val="00934B7B"/>
    <w:rsid w:val="0093529A"/>
    <w:rsid w:val="009359E4"/>
    <w:rsid w:val="009366C4"/>
    <w:rsid w:val="009367E9"/>
    <w:rsid w:val="00936879"/>
    <w:rsid w:val="00936B05"/>
    <w:rsid w:val="00936F81"/>
    <w:rsid w:val="00937CFD"/>
    <w:rsid w:val="0094073F"/>
    <w:rsid w:val="00940E4F"/>
    <w:rsid w:val="00941009"/>
    <w:rsid w:val="00941241"/>
    <w:rsid w:val="0094130D"/>
    <w:rsid w:val="00941B66"/>
    <w:rsid w:val="00941C4B"/>
    <w:rsid w:val="00941EC3"/>
    <w:rsid w:val="00942397"/>
    <w:rsid w:val="0094252F"/>
    <w:rsid w:val="0094253C"/>
    <w:rsid w:val="009433AA"/>
    <w:rsid w:val="00943497"/>
    <w:rsid w:val="009435E8"/>
    <w:rsid w:val="00943671"/>
    <w:rsid w:val="009438A0"/>
    <w:rsid w:val="00943A33"/>
    <w:rsid w:val="00943CFC"/>
    <w:rsid w:val="00944044"/>
    <w:rsid w:val="009440E6"/>
    <w:rsid w:val="009446D1"/>
    <w:rsid w:val="00944DEE"/>
    <w:rsid w:val="009457C9"/>
    <w:rsid w:val="00945BFA"/>
    <w:rsid w:val="00945C7C"/>
    <w:rsid w:val="00945DC9"/>
    <w:rsid w:val="00946063"/>
    <w:rsid w:val="009464A0"/>
    <w:rsid w:val="0094655E"/>
    <w:rsid w:val="00946D1E"/>
    <w:rsid w:val="00946D2B"/>
    <w:rsid w:val="0094726E"/>
    <w:rsid w:val="009479BC"/>
    <w:rsid w:val="00947A47"/>
    <w:rsid w:val="0095029E"/>
    <w:rsid w:val="00950795"/>
    <w:rsid w:val="00950A92"/>
    <w:rsid w:val="009512D3"/>
    <w:rsid w:val="00951A57"/>
    <w:rsid w:val="00951E87"/>
    <w:rsid w:val="00951ECA"/>
    <w:rsid w:val="00952054"/>
    <w:rsid w:val="00952151"/>
    <w:rsid w:val="0095228D"/>
    <w:rsid w:val="009523D4"/>
    <w:rsid w:val="00952F84"/>
    <w:rsid w:val="0095348A"/>
    <w:rsid w:val="00953B37"/>
    <w:rsid w:val="00953CCE"/>
    <w:rsid w:val="00953D11"/>
    <w:rsid w:val="00953F43"/>
    <w:rsid w:val="009545E5"/>
    <w:rsid w:val="00954623"/>
    <w:rsid w:val="00955135"/>
    <w:rsid w:val="00955461"/>
    <w:rsid w:val="009558FF"/>
    <w:rsid w:val="0095605D"/>
    <w:rsid w:val="009563AB"/>
    <w:rsid w:val="009564D7"/>
    <w:rsid w:val="00956C1B"/>
    <w:rsid w:val="00956D2F"/>
    <w:rsid w:val="00956DF5"/>
    <w:rsid w:val="009570DC"/>
    <w:rsid w:val="0095712F"/>
    <w:rsid w:val="00957259"/>
    <w:rsid w:val="009578B9"/>
    <w:rsid w:val="009579FB"/>
    <w:rsid w:val="00957B0A"/>
    <w:rsid w:val="00957F50"/>
    <w:rsid w:val="00957F59"/>
    <w:rsid w:val="0096004F"/>
    <w:rsid w:val="0096006C"/>
    <w:rsid w:val="00960171"/>
    <w:rsid w:val="00960423"/>
    <w:rsid w:val="009607E9"/>
    <w:rsid w:val="00960AA3"/>
    <w:rsid w:val="00960B20"/>
    <w:rsid w:val="00961C19"/>
    <w:rsid w:val="00961DA2"/>
    <w:rsid w:val="00962064"/>
    <w:rsid w:val="00962A2D"/>
    <w:rsid w:val="00962ABA"/>
    <w:rsid w:val="00962BEB"/>
    <w:rsid w:val="00962F4E"/>
    <w:rsid w:val="009633CD"/>
    <w:rsid w:val="00963453"/>
    <w:rsid w:val="0096347A"/>
    <w:rsid w:val="0096376D"/>
    <w:rsid w:val="009637D5"/>
    <w:rsid w:val="009639B8"/>
    <w:rsid w:val="00963A89"/>
    <w:rsid w:val="00963C5C"/>
    <w:rsid w:val="00963F53"/>
    <w:rsid w:val="0096438C"/>
    <w:rsid w:val="009647EA"/>
    <w:rsid w:val="00965050"/>
    <w:rsid w:val="009657EB"/>
    <w:rsid w:val="00965AC9"/>
    <w:rsid w:val="00965C34"/>
    <w:rsid w:val="00965D40"/>
    <w:rsid w:val="009660B1"/>
    <w:rsid w:val="00966164"/>
    <w:rsid w:val="009666AB"/>
    <w:rsid w:val="00966A7C"/>
    <w:rsid w:val="00966DA1"/>
    <w:rsid w:val="00966DD0"/>
    <w:rsid w:val="00966F21"/>
    <w:rsid w:val="0096738C"/>
    <w:rsid w:val="0096754F"/>
    <w:rsid w:val="00967ADA"/>
    <w:rsid w:val="0096DFCE"/>
    <w:rsid w:val="00970E05"/>
    <w:rsid w:val="00971135"/>
    <w:rsid w:val="009711FF"/>
    <w:rsid w:val="0097129B"/>
    <w:rsid w:val="009718CB"/>
    <w:rsid w:val="009718E5"/>
    <w:rsid w:val="00972033"/>
    <w:rsid w:val="009721B2"/>
    <w:rsid w:val="00972350"/>
    <w:rsid w:val="00972513"/>
    <w:rsid w:val="009726DA"/>
    <w:rsid w:val="009727CB"/>
    <w:rsid w:val="0097299E"/>
    <w:rsid w:val="009729C0"/>
    <w:rsid w:val="00972B01"/>
    <w:rsid w:val="00972E27"/>
    <w:rsid w:val="00972F18"/>
    <w:rsid w:val="00972F37"/>
    <w:rsid w:val="00973461"/>
    <w:rsid w:val="0097399E"/>
    <w:rsid w:val="00974020"/>
    <w:rsid w:val="0097461E"/>
    <w:rsid w:val="00974680"/>
    <w:rsid w:val="00974917"/>
    <w:rsid w:val="00975696"/>
    <w:rsid w:val="00975913"/>
    <w:rsid w:val="00975E58"/>
    <w:rsid w:val="0097611F"/>
    <w:rsid w:val="0097687E"/>
    <w:rsid w:val="00977753"/>
    <w:rsid w:val="00977A8C"/>
    <w:rsid w:val="00977DEF"/>
    <w:rsid w:val="00977FCA"/>
    <w:rsid w:val="009799C5"/>
    <w:rsid w:val="009807B1"/>
    <w:rsid w:val="00980801"/>
    <w:rsid w:val="00980A31"/>
    <w:rsid w:val="00980AD2"/>
    <w:rsid w:val="00980E68"/>
    <w:rsid w:val="009818E3"/>
    <w:rsid w:val="00981963"/>
    <w:rsid w:val="00981B15"/>
    <w:rsid w:val="00981FD4"/>
    <w:rsid w:val="0098206B"/>
    <w:rsid w:val="0098226F"/>
    <w:rsid w:val="00982858"/>
    <w:rsid w:val="00982926"/>
    <w:rsid w:val="009829BB"/>
    <w:rsid w:val="00982E54"/>
    <w:rsid w:val="00983093"/>
    <w:rsid w:val="0098316B"/>
    <w:rsid w:val="009833B0"/>
    <w:rsid w:val="009833C6"/>
    <w:rsid w:val="0098348B"/>
    <w:rsid w:val="009835B0"/>
    <w:rsid w:val="009839CA"/>
    <w:rsid w:val="00983C13"/>
    <w:rsid w:val="00983E0A"/>
    <w:rsid w:val="00983F67"/>
    <w:rsid w:val="009840AE"/>
    <w:rsid w:val="00984AEA"/>
    <w:rsid w:val="00984BA9"/>
    <w:rsid w:val="00984DE7"/>
    <w:rsid w:val="00984F46"/>
    <w:rsid w:val="009851B7"/>
    <w:rsid w:val="0098543F"/>
    <w:rsid w:val="009854FA"/>
    <w:rsid w:val="009858E9"/>
    <w:rsid w:val="00985964"/>
    <w:rsid w:val="00986109"/>
    <w:rsid w:val="00986764"/>
    <w:rsid w:val="00986BFB"/>
    <w:rsid w:val="00986D02"/>
    <w:rsid w:val="00986DD1"/>
    <w:rsid w:val="00987BC6"/>
    <w:rsid w:val="00987D2E"/>
    <w:rsid w:val="00987D5B"/>
    <w:rsid w:val="00987DC0"/>
    <w:rsid w:val="0099031C"/>
    <w:rsid w:val="009908B4"/>
    <w:rsid w:val="00990ACA"/>
    <w:rsid w:val="00990CEE"/>
    <w:rsid w:val="00991558"/>
    <w:rsid w:val="00991B9F"/>
    <w:rsid w:val="00992338"/>
    <w:rsid w:val="00992544"/>
    <w:rsid w:val="00992A7E"/>
    <w:rsid w:val="00992CE0"/>
    <w:rsid w:val="00992DAB"/>
    <w:rsid w:val="00993108"/>
    <w:rsid w:val="0099330C"/>
    <w:rsid w:val="00993B0B"/>
    <w:rsid w:val="00993CCE"/>
    <w:rsid w:val="00993EA3"/>
    <w:rsid w:val="00993ED6"/>
    <w:rsid w:val="00994AC3"/>
    <w:rsid w:val="00994F46"/>
    <w:rsid w:val="00994FA1"/>
    <w:rsid w:val="00995160"/>
    <w:rsid w:val="0099593E"/>
    <w:rsid w:val="009964AC"/>
    <w:rsid w:val="009965B9"/>
    <w:rsid w:val="00996B39"/>
    <w:rsid w:val="00996FEA"/>
    <w:rsid w:val="00997105"/>
    <w:rsid w:val="00997246"/>
    <w:rsid w:val="009A0540"/>
    <w:rsid w:val="009A0581"/>
    <w:rsid w:val="009A0731"/>
    <w:rsid w:val="009A07B6"/>
    <w:rsid w:val="009A101B"/>
    <w:rsid w:val="009A10B9"/>
    <w:rsid w:val="009A14B1"/>
    <w:rsid w:val="009A1532"/>
    <w:rsid w:val="009A1C58"/>
    <w:rsid w:val="009A1CC3"/>
    <w:rsid w:val="009A2096"/>
    <w:rsid w:val="009A22CB"/>
    <w:rsid w:val="009A27FD"/>
    <w:rsid w:val="009A2C34"/>
    <w:rsid w:val="009A2D95"/>
    <w:rsid w:val="009A3343"/>
    <w:rsid w:val="009A3695"/>
    <w:rsid w:val="009A38A2"/>
    <w:rsid w:val="009A3C2E"/>
    <w:rsid w:val="009A415E"/>
    <w:rsid w:val="009A4521"/>
    <w:rsid w:val="009A4641"/>
    <w:rsid w:val="009A512D"/>
    <w:rsid w:val="009A535D"/>
    <w:rsid w:val="009A563C"/>
    <w:rsid w:val="009A576F"/>
    <w:rsid w:val="009A5812"/>
    <w:rsid w:val="009A5ABA"/>
    <w:rsid w:val="009A6210"/>
    <w:rsid w:val="009A6356"/>
    <w:rsid w:val="009A6377"/>
    <w:rsid w:val="009A63F8"/>
    <w:rsid w:val="009A65E8"/>
    <w:rsid w:val="009A66BB"/>
    <w:rsid w:val="009A68A9"/>
    <w:rsid w:val="009A6B5A"/>
    <w:rsid w:val="009A6C50"/>
    <w:rsid w:val="009A729E"/>
    <w:rsid w:val="009A775C"/>
    <w:rsid w:val="009A7999"/>
    <w:rsid w:val="009A7DA5"/>
    <w:rsid w:val="009B045A"/>
    <w:rsid w:val="009B0613"/>
    <w:rsid w:val="009B0B9E"/>
    <w:rsid w:val="009B0E99"/>
    <w:rsid w:val="009B1581"/>
    <w:rsid w:val="009B1745"/>
    <w:rsid w:val="009B1830"/>
    <w:rsid w:val="009B249F"/>
    <w:rsid w:val="009B26F1"/>
    <w:rsid w:val="009B2957"/>
    <w:rsid w:val="009B2CCE"/>
    <w:rsid w:val="009B320D"/>
    <w:rsid w:val="009B37E6"/>
    <w:rsid w:val="009B3D17"/>
    <w:rsid w:val="009B3D60"/>
    <w:rsid w:val="009B3E64"/>
    <w:rsid w:val="009B43B7"/>
    <w:rsid w:val="009B4762"/>
    <w:rsid w:val="009B496F"/>
    <w:rsid w:val="009B498E"/>
    <w:rsid w:val="009B4AF7"/>
    <w:rsid w:val="009B4FDB"/>
    <w:rsid w:val="009B50D8"/>
    <w:rsid w:val="009B5115"/>
    <w:rsid w:val="009B56F9"/>
    <w:rsid w:val="009B5888"/>
    <w:rsid w:val="009B5DE8"/>
    <w:rsid w:val="009B609A"/>
    <w:rsid w:val="009B6220"/>
    <w:rsid w:val="009B668C"/>
    <w:rsid w:val="009B6D4C"/>
    <w:rsid w:val="009B6F3C"/>
    <w:rsid w:val="009B7747"/>
    <w:rsid w:val="009B7829"/>
    <w:rsid w:val="009B7A6F"/>
    <w:rsid w:val="009B7AD5"/>
    <w:rsid w:val="009B7DD2"/>
    <w:rsid w:val="009B7F48"/>
    <w:rsid w:val="009C0660"/>
    <w:rsid w:val="009C0993"/>
    <w:rsid w:val="009C11F6"/>
    <w:rsid w:val="009C13FC"/>
    <w:rsid w:val="009C1BA6"/>
    <w:rsid w:val="009C1F41"/>
    <w:rsid w:val="009C1F47"/>
    <w:rsid w:val="009C2C82"/>
    <w:rsid w:val="009C2F06"/>
    <w:rsid w:val="009C3897"/>
    <w:rsid w:val="009C3A17"/>
    <w:rsid w:val="009C3C43"/>
    <w:rsid w:val="009C3F34"/>
    <w:rsid w:val="009C3F4F"/>
    <w:rsid w:val="009C49E1"/>
    <w:rsid w:val="009C4A1E"/>
    <w:rsid w:val="009C4FA5"/>
    <w:rsid w:val="009C50FB"/>
    <w:rsid w:val="009C53BF"/>
    <w:rsid w:val="009C57D8"/>
    <w:rsid w:val="009C5ADF"/>
    <w:rsid w:val="009C5EBE"/>
    <w:rsid w:val="009C61BB"/>
    <w:rsid w:val="009C65CF"/>
    <w:rsid w:val="009C6825"/>
    <w:rsid w:val="009C6AD3"/>
    <w:rsid w:val="009C6C5E"/>
    <w:rsid w:val="009C713D"/>
    <w:rsid w:val="009C72BF"/>
    <w:rsid w:val="009C7456"/>
    <w:rsid w:val="009C74C0"/>
    <w:rsid w:val="009C79F5"/>
    <w:rsid w:val="009C7B34"/>
    <w:rsid w:val="009C7D78"/>
    <w:rsid w:val="009C7DEE"/>
    <w:rsid w:val="009C7E0D"/>
    <w:rsid w:val="009C7F2A"/>
    <w:rsid w:val="009D0350"/>
    <w:rsid w:val="009D10A3"/>
    <w:rsid w:val="009D10C7"/>
    <w:rsid w:val="009D1406"/>
    <w:rsid w:val="009D16CE"/>
    <w:rsid w:val="009D19A3"/>
    <w:rsid w:val="009D19BB"/>
    <w:rsid w:val="009D1CDC"/>
    <w:rsid w:val="009D1F7D"/>
    <w:rsid w:val="009D293E"/>
    <w:rsid w:val="009D29CF"/>
    <w:rsid w:val="009D2B01"/>
    <w:rsid w:val="009D2B12"/>
    <w:rsid w:val="009D2DD3"/>
    <w:rsid w:val="009D2E1D"/>
    <w:rsid w:val="009D30E1"/>
    <w:rsid w:val="009D3462"/>
    <w:rsid w:val="009D3873"/>
    <w:rsid w:val="009D3A12"/>
    <w:rsid w:val="009D3D9A"/>
    <w:rsid w:val="009D3EE8"/>
    <w:rsid w:val="009D4503"/>
    <w:rsid w:val="009D49FA"/>
    <w:rsid w:val="009D4C3D"/>
    <w:rsid w:val="009D5239"/>
    <w:rsid w:val="009D54BE"/>
    <w:rsid w:val="009D5818"/>
    <w:rsid w:val="009D5D30"/>
    <w:rsid w:val="009D6B38"/>
    <w:rsid w:val="009D6BBD"/>
    <w:rsid w:val="009D6C89"/>
    <w:rsid w:val="009D70F4"/>
    <w:rsid w:val="009D7453"/>
    <w:rsid w:val="009D7526"/>
    <w:rsid w:val="009D7740"/>
    <w:rsid w:val="009D7832"/>
    <w:rsid w:val="009D7A53"/>
    <w:rsid w:val="009D7ECB"/>
    <w:rsid w:val="009D7F56"/>
    <w:rsid w:val="009E0656"/>
    <w:rsid w:val="009E0714"/>
    <w:rsid w:val="009E0733"/>
    <w:rsid w:val="009E0A5C"/>
    <w:rsid w:val="009E0B8F"/>
    <w:rsid w:val="009E0BB6"/>
    <w:rsid w:val="009E0D10"/>
    <w:rsid w:val="009E140F"/>
    <w:rsid w:val="009E1511"/>
    <w:rsid w:val="009E1D5B"/>
    <w:rsid w:val="009E1DCB"/>
    <w:rsid w:val="009E205C"/>
    <w:rsid w:val="009E2951"/>
    <w:rsid w:val="009E2A53"/>
    <w:rsid w:val="009E399F"/>
    <w:rsid w:val="009E3BA9"/>
    <w:rsid w:val="009E3F3F"/>
    <w:rsid w:val="009E3F89"/>
    <w:rsid w:val="009E411D"/>
    <w:rsid w:val="009E47F6"/>
    <w:rsid w:val="009E4A33"/>
    <w:rsid w:val="009E4A44"/>
    <w:rsid w:val="009E4DFF"/>
    <w:rsid w:val="009E5350"/>
    <w:rsid w:val="009E5646"/>
    <w:rsid w:val="009E57C7"/>
    <w:rsid w:val="009E57F9"/>
    <w:rsid w:val="009E594A"/>
    <w:rsid w:val="009E5F57"/>
    <w:rsid w:val="009E691E"/>
    <w:rsid w:val="009E6BA3"/>
    <w:rsid w:val="009E6D39"/>
    <w:rsid w:val="009E6F1F"/>
    <w:rsid w:val="009E726E"/>
    <w:rsid w:val="009E79D6"/>
    <w:rsid w:val="009E7A26"/>
    <w:rsid w:val="009E7A90"/>
    <w:rsid w:val="009F0D43"/>
    <w:rsid w:val="009F0E60"/>
    <w:rsid w:val="009F140A"/>
    <w:rsid w:val="009F1761"/>
    <w:rsid w:val="009F1CDA"/>
    <w:rsid w:val="009F2183"/>
    <w:rsid w:val="009F22E6"/>
    <w:rsid w:val="009F243C"/>
    <w:rsid w:val="009F25E5"/>
    <w:rsid w:val="009F27DB"/>
    <w:rsid w:val="009F2B0E"/>
    <w:rsid w:val="009F2C87"/>
    <w:rsid w:val="009F2CB0"/>
    <w:rsid w:val="009F2EA0"/>
    <w:rsid w:val="009F3476"/>
    <w:rsid w:val="009F3760"/>
    <w:rsid w:val="009F3D38"/>
    <w:rsid w:val="009F4AB4"/>
    <w:rsid w:val="009F4BDF"/>
    <w:rsid w:val="009F4CE8"/>
    <w:rsid w:val="009F579F"/>
    <w:rsid w:val="009F5B10"/>
    <w:rsid w:val="009F5E95"/>
    <w:rsid w:val="009F6419"/>
    <w:rsid w:val="009F67EE"/>
    <w:rsid w:val="009F68CA"/>
    <w:rsid w:val="009F6BB2"/>
    <w:rsid w:val="009F6DEE"/>
    <w:rsid w:val="009F77BF"/>
    <w:rsid w:val="009F7BF6"/>
    <w:rsid w:val="009F7E97"/>
    <w:rsid w:val="00A002E8"/>
    <w:rsid w:val="00A00643"/>
    <w:rsid w:val="00A00E82"/>
    <w:rsid w:val="00A010E3"/>
    <w:rsid w:val="00A011FD"/>
    <w:rsid w:val="00A01290"/>
    <w:rsid w:val="00A01A91"/>
    <w:rsid w:val="00A01BA4"/>
    <w:rsid w:val="00A028BD"/>
    <w:rsid w:val="00A02AE0"/>
    <w:rsid w:val="00A03404"/>
    <w:rsid w:val="00A03526"/>
    <w:rsid w:val="00A039F4"/>
    <w:rsid w:val="00A03AB1"/>
    <w:rsid w:val="00A03F8F"/>
    <w:rsid w:val="00A04003"/>
    <w:rsid w:val="00A041FB"/>
    <w:rsid w:val="00A04630"/>
    <w:rsid w:val="00A046F7"/>
    <w:rsid w:val="00A047A8"/>
    <w:rsid w:val="00A0481D"/>
    <w:rsid w:val="00A04E1C"/>
    <w:rsid w:val="00A04E69"/>
    <w:rsid w:val="00A05068"/>
    <w:rsid w:val="00A05461"/>
    <w:rsid w:val="00A05FD4"/>
    <w:rsid w:val="00A062F1"/>
    <w:rsid w:val="00A06317"/>
    <w:rsid w:val="00A06387"/>
    <w:rsid w:val="00A06622"/>
    <w:rsid w:val="00A06873"/>
    <w:rsid w:val="00A068E8"/>
    <w:rsid w:val="00A06AB6"/>
    <w:rsid w:val="00A06BBA"/>
    <w:rsid w:val="00A06F05"/>
    <w:rsid w:val="00A07300"/>
    <w:rsid w:val="00A0743E"/>
    <w:rsid w:val="00A07650"/>
    <w:rsid w:val="00A07C00"/>
    <w:rsid w:val="00A07C4F"/>
    <w:rsid w:val="00A07DBC"/>
    <w:rsid w:val="00A07FE1"/>
    <w:rsid w:val="00A0D41D"/>
    <w:rsid w:val="00A1024E"/>
    <w:rsid w:val="00A1030A"/>
    <w:rsid w:val="00A107B1"/>
    <w:rsid w:val="00A1083D"/>
    <w:rsid w:val="00A1137A"/>
    <w:rsid w:val="00A1189C"/>
    <w:rsid w:val="00A11B91"/>
    <w:rsid w:val="00A120C1"/>
    <w:rsid w:val="00A12312"/>
    <w:rsid w:val="00A12FE4"/>
    <w:rsid w:val="00A13152"/>
    <w:rsid w:val="00A1328A"/>
    <w:rsid w:val="00A133F7"/>
    <w:rsid w:val="00A1382F"/>
    <w:rsid w:val="00A14A28"/>
    <w:rsid w:val="00A151F3"/>
    <w:rsid w:val="00A1543F"/>
    <w:rsid w:val="00A15C0B"/>
    <w:rsid w:val="00A15EC2"/>
    <w:rsid w:val="00A16186"/>
    <w:rsid w:val="00A162C7"/>
    <w:rsid w:val="00A1630F"/>
    <w:rsid w:val="00A167D4"/>
    <w:rsid w:val="00A16AC7"/>
    <w:rsid w:val="00A17DAD"/>
    <w:rsid w:val="00A20363"/>
    <w:rsid w:val="00A20811"/>
    <w:rsid w:val="00A20956"/>
    <w:rsid w:val="00A20974"/>
    <w:rsid w:val="00A20B7D"/>
    <w:rsid w:val="00A20CB4"/>
    <w:rsid w:val="00A20F35"/>
    <w:rsid w:val="00A211F5"/>
    <w:rsid w:val="00A217C6"/>
    <w:rsid w:val="00A21843"/>
    <w:rsid w:val="00A21959"/>
    <w:rsid w:val="00A2196F"/>
    <w:rsid w:val="00A21991"/>
    <w:rsid w:val="00A21B03"/>
    <w:rsid w:val="00A21DF7"/>
    <w:rsid w:val="00A22B83"/>
    <w:rsid w:val="00A22C6A"/>
    <w:rsid w:val="00A22D04"/>
    <w:rsid w:val="00A22E96"/>
    <w:rsid w:val="00A23032"/>
    <w:rsid w:val="00A234AB"/>
    <w:rsid w:val="00A2363B"/>
    <w:rsid w:val="00A23980"/>
    <w:rsid w:val="00A23BB8"/>
    <w:rsid w:val="00A23E8E"/>
    <w:rsid w:val="00A23EB0"/>
    <w:rsid w:val="00A23F4C"/>
    <w:rsid w:val="00A24904"/>
    <w:rsid w:val="00A24906"/>
    <w:rsid w:val="00A24E28"/>
    <w:rsid w:val="00A25202"/>
    <w:rsid w:val="00A25355"/>
    <w:rsid w:val="00A25413"/>
    <w:rsid w:val="00A259C4"/>
    <w:rsid w:val="00A26331"/>
    <w:rsid w:val="00A26560"/>
    <w:rsid w:val="00A2665F"/>
    <w:rsid w:val="00A26E78"/>
    <w:rsid w:val="00A270CF"/>
    <w:rsid w:val="00A27BE9"/>
    <w:rsid w:val="00A30188"/>
    <w:rsid w:val="00A3075E"/>
    <w:rsid w:val="00A308FE"/>
    <w:rsid w:val="00A3099B"/>
    <w:rsid w:val="00A30E5C"/>
    <w:rsid w:val="00A30FC1"/>
    <w:rsid w:val="00A31052"/>
    <w:rsid w:val="00A31293"/>
    <w:rsid w:val="00A3155A"/>
    <w:rsid w:val="00A3158F"/>
    <w:rsid w:val="00A3166D"/>
    <w:rsid w:val="00A31B0D"/>
    <w:rsid w:val="00A31B65"/>
    <w:rsid w:val="00A321C1"/>
    <w:rsid w:val="00A321EE"/>
    <w:rsid w:val="00A32270"/>
    <w:rsid w:val="00A324FE"/>
    <w:rsid w:val="00A32AED"/>
    <w:rsid w:val="00A32B36"/>
    <w:rsid w:val="00A32D5E"/>
    <w:rsid w:val="00A3387F"/>
    <w:rsid w:val="00A33D63"/>
    <w:rsid w:val="00A33F69"/>
    <w:rsid w:val="00A33FCB"/>
    <w:rsid w:val="00A34041"/>
    <w:rsid w:val="00A34160"/>
    <w:rsid w:val="00A34276"/>
    <w:rsid w:val="00A34609"/>
    <w:rsid w:val="00A34DDC"/>
    <w:rsid w:val="00A34F4F"/>
    <w:rsid w:val="00A34FCE"/>
    <w:rsid w:val="00A351E8"/>
    <w:rsid w:val="00A354F2"/>
    <w:rsid w:val="00A356EF"/>
    <w:rsid w:val="00A35E78"/>
    <w:rsid w:val="00A360A9"/>
    <w:rsid w:val="00A36885"/>
    <w:rsid w:val="00A369C9"/>
    <w:rsid w:val="00A36A2A"/>
    <w:rsid w:val="00A36B59"/>
    <w:rsid w:val="00A370C2"/>
    <w:rsid w:val="00A37584"/>
    <w:rsid w:val="00A37714"/>
    <w:rsid w:val="00A37799"/>
    <w:rsid w:val="00A37C39"/>
    <w:rsid w:val="00A37FAE"/>
    <w:rsid w:val="00A403EF"/>
    <w:rsid w:val="00A40C4D"/>
    <w:rsid w:val="00A40E56"/>
    <w:rsid w:val="00A40FAD"/>
    <w:rsid w:val="00A4106A"/>
    <w:rsid w:val="00A411C9"/>
    <w:rsid w:val="00A4135C"/>
    <w:rsid w:val="00A41417"/>
    <w:rsid w:val="00A41954"/>
    <w:rsid w:val="00A41A6E"/>
    <w:rsid w:val="00A41B14"/>
    <w:rsid w:val="00A41C97"/>
    <w:rsid w:val="00A41F4C"/>
    <w:rsid w:val="00A42A92"/>
    <w:rsid w:val="00A42C95"/>
    <w:rsid w:val="00A43699"/>
    <w:rsid w:val="00A43B47"/>
    <w:rsid w:val="00A43F57"/>
    <w:rsid w:val="00A44027"/>
    <w:rsid w:val="00A441F9"/>
    <w:rsid w:val="00A4436C"/>
    <w:rsid w:val="00A4464C"/>
    <w:rsid w:val="00A448D0"/>
    <w:rsid w:val="00A45374"/>
    <w:rsid w:val="00A45684"/>
    <w:rsid w:val="00A462D3"/>
    <w:rsid w:val="00A466CD"/>
    <w:rsid w:val="00A4671A"/>
    <w:rsid w:val="00A4695C"/>
    <w:rsid w:val="00A46A62"/>
    <w:rsid w:val="00A46DEE"/>
    <w:rsid w:val="00A473A7"/>
    <w:rsid w:val="00A47427"/>
    <w:rsid w:val="00A474E4"/>
    <w:rsid w:val="00A47903"/>
    <w:rsid w:val="00A5067D"/>
    <w:rsid w:val="00A51318"/>
    <w:rsid w:val="00A51328"/>
    <w:rsid w:val="00A518F6"/>
    <w:rsid w:val="00A51A9B"/>
    <w:rsid w:val="00A51BC2"/>
    <w:rsid w:val="00A521FD"/>
    <w:rsid w:val="00A522E9"/>
    <w:rsid w:val="00A52CAC"/>
    <w:rsid w:val="00A53388"/>
    <w:rsid w:val="00A534C1"/>
    <w:rsid w:val="00A53653"/>
    <w:rsid w:val="00A53AD5"/>
    <w:rsid w:val="00A541E4"/>
    <w:rsid w:val="00A542B3"/>
    <w:rsid w:val="00A54779"/>
    <w:rsid w:val="00A54883"/>
    <w:rsid w:val="00A54CCE"/>
    <w:rsid w:val="00A54CDF"/>
    <w:rsid w:val="00A54D12"/>
    <w:rsid w:val="00A54F6D"/>
    <w:rsid w:val="00A54FB7"/>
    <w:rsid w:val="00A550B7"/>
    <w:rsid w:val="00A55405"/>
    <w:rsid w:val="00A5640E"/>
    <w:rsid w:val="00A564CA"/>
    <w:rsid w:val="00A56520"/>
    <w:rsid w:val="00A56555"/>
    <w:rsid w:val="00A56A4D"/>
    <w:rsid w:val="00A56AC2"/>
    <w:rsid w:val="00A57291"/>
    <w:rsid w:val="00A573F6"/>
    <w:rsid w:val="00A57499"/>
    <w:rsid w:val="00A576A4"/>
    <w:rsid w:val="00A57746"/>
    <w:rsid w:val="00A5778D"/>
    <w:rsid w:val="00A57AFD"/>
    <w:rsid w:val="00A57C9B"/>
    <w:rsid w:val="00A57FC3"/>
    <w:rsid w:val="00A60710"/>
    <w:rsid w:val="00A60EC2"/>
    <w:rsid w:val="00A613AA"/>
    <w:rsid w:val="00A61700"/>
    <w:rsid w:val="00A61CE1"/>
    <w:rsid w:val="00A61E18"/>
    <w:rsid w:val="00A62130"/>
    <w:rsid w:val="00A62EFA"/>
    <w:rsid w:val="00A633D3"/>
    <w:rsid w:val="00A634ED"/>
    <w:rsid w:val="00A640E0"/>
    <w:rsid w:val="00A64120"/>
    <w:rsid w:val="00A6417D"/>
    <w:rsid w:val="00A642D0"/>
    <w:rsid w:val="00A64620"/>
    <w:rsid w:val="00A646DE"/>
    <w:rsid w:val="00A646E3"/>
    <w:rsid w:val="00A64ABD"/>
    <w:rsid w:val="00A64E49"/>
    <w:rsid w:val="00A6563E"/>
    <w:rsid w:val="00A65874"/>
    <w:rsid w:val="00A65A37"/>
    <w:rsid w:val="00A65CA1"/>
    <w:rsid w:val="00A65CEB"/>
    <w:rsid w:val="00A66551"/>
    <w:rsid w:val="00A665E2"/>
    <w:rsid w:val="00A66729"/>
    <w:rsid w:val="00A66D0F"/>
    <w:rsid w:val="00A66F44"/>
    <w:rsid w:val="00A67351"/>
    <w:rsid w:val="00A673C3"/>
    <w:rsid w:val="00A676C6"/>
    <w:rsid w:val="00A67717"/>
    <w:rsid w:val="00A67C35"/>
    <w:rsid w:val="00A70141"/>
    <w:rsid w:val="00A7042A"/>
    <w:rsid w:val="00A70467"/>
    <w:rsid w:val="00A707CE"/>
    <w:rsid w:val="00A71477"/>
    <w:rsid w:val="00A714BF"/>
    <w:rsid w:val="00A7157C"/>
    <w:rsid w:val="00A71895"/>
    <w:rsid w:val="00A71A45"/>
    <w:rsid w:val="00A71A67"/>
    <w:rsid w:val="00A71EC5"/>
    <w:rsid w:val="00A72882"/>
    <w:rsid w:val="00A729BF"/>
    <w:rsid w:val="00A73385"/>
    <w:rsid w:val="00A73B40"/>
    <w:rsid w:val="00A74348"/>
    <w:rsid w:val="00A74CE0"/>
    <w:rsid w:val="00A74DFC"/>
    <w:rsid w:val="00A74EFC"/>
    <w:rsid w:val="00A75067"/>
    <w:rsid w:val="00A7540E"/>
    <w:rsid w:val="00A75457"/>
    <w:rsid w:val="00A7571E"/>
    <w:rsid w:val="00A75737"/>
    <w:rsid w:val="00A75AB5"/>
    <w:rsid w:val="00A75B54"/>
    <w:rsid w:val="00A76649"/>
    <w:rsid w:val="00A769A0"/>
    <w:rsid w:val="00A76CAF"/>
    <w:rsid w:val="00A76E77"/>
    <w:rsid w:val="00A773CD"/>
    <w:rsid w:val="00A7764A"/>
    <w:rsid w:val="00A77717"/>
    <w:rsid w:val="00A800A9"/>
    <w:rsid w:val="00A801A1"/>
    <w:rsid w:val="00A80C83"/>
    <w:rsid w:val="00A80C93"/>
    <w:rsid w:val="00A80EDB"/>
    <w:rsid w:val="00A81073"/>
    <w:rsid w:val="00A810D9"/>
    <w:rsid w:val="00A8117A"/>
    <w:rsid w:val="00A812DA"/>
    <w:rsid w:val="00A81383"/>
    <w:rsid w:val="00A8150C"/>
    <w:rsid w:val="00A81BC9"/>
    <w:rsid w:val="00A82084"/>
    <w:rsid w:val="00A821A9"/>
    <w:rsid w:val="00A82208"/>
    <w:rsid w:val="00A8246E"/>
    <w:rsid w:val="00A82647"/>
    <w:rsid w:val="00A82844"/>
    <w:rsid w:val="00A8296F"/>
    <w:rsid w:val="00A829C9"/>
    <w:rsid w:val="00A82D86"/>
    <w:rsid w:val="00A831F8"/>
    <w:rsid w:val="00A8337A"/>
    <w:rsid w:val="00A839B6"/>
    <w:rsid w:val="00A83ACC"/>
    <w:rsid w:val="00A840CB"/>
    <w:rsid w:val="00A847C5"/>
    <w:rsid w:val="00A84916"/>
    <w:rsid w:val="00A84E77"/>
    <w:rsid w:val="00A850EF"/>
    <w:rsid w:val="00A86C14"/>
    <w:rsid w:val="00A87056"/>
    <w:rsid w:val="00A87131"/>
    <w:rsid w:val="00A87153"/>
    <w:rsid w:val="00A8736B"/>
    <w:rsid w:val="00A8740B"/>
    <w:rsid w:val="00A87538"/>
    <w:rsid w:val="00A90459"/>
    <w:rsid w:val="00A90CE8"/>
    <w:rsid w:val="00A91059"/>
    <w:rsid w:val="00A917B5"/>
    <w:rsid w:val="00A91D3B"/>
    <w:rsid w:val="00A91FEE"/>
    <w:rsid w:val="00A923F7"/>
    <w:rsid w:val="00A924E2"/>
    <w:rsid w:val="00A92962"/>
    <w:rsid w:val="00A9296A"/>
    <w:rsid w:val="00A92AE5"/>
    <w:rsid w:val="00A92CC2"/>
    <w:rsid w:val="00A92ECD"/>
    <w:rsid w:val="00A93219"/>
    <w:rsid w:val="00A93866"/>
    <w:rsid w:val="00A93D5C"/>
    <w:rsid w:val="00A93E5F"/>
    <w:rsid w:val="00A9470B"/>
    <w:rsid w:val="00A94B40"/>
    <w:rsid w:val="00A94EA3"/>
    <w:rsid w:val="00A94F27"/>
    <w:rsid w:val="00A9514C"/>
    <w:rsid w:val="00A9538F"/>
    <w:rsid w:val="00A953D9"/>
    <w:rsid w:val="00A9541E"/>
    <w:rsid w:val="00A95499"/>
    <w:rsid w:val="00A957C4"/>
    <w:rsid w:val="00A95912"/>
    <w:rsid w:val="00A9596C"/>
    <w:rsid w:val="00A967E5"/>
    <w:rsid w:val="00A9709A"/>
    <w:rsid w:val="00A973AB"/>
    <w:rsid w:val="00A97F68"/>
    <w:rsid w:val="00AA05BB"/>
    <w:rsid w:val="00AA0F3D"/>
    <w:rsid w:val="00AA1497"/>
    <w:rsid w:val="00AA1574"/>
    <w:rsid w:val="00AA1D55"/>
    <w:rsid w:val="00AA22C0"/>
    <w:rsid w:val="00AA27EF"/>
    <w:rsid w:val="00AA2860"/>
    <w:rsid w:val="00AA295B"/>
    <w:rsid w:val="00AA2B3E"/>
    <w:rsid w:val="00AA2DAD"/>
    <w:rsid w:val="00AA33B9"/>
    <w:rsid w:val="00AA33CB"/>
    <w:rsid w:val="00AA4391"/>
    <w:rsid w:val="00AA4955"/>
    <w:rsid w:val="00AA4F61"/>
    <w:rsid w:val="00AA52C3"/>
    <w:rsid w:val="00AA5AB6"/>
    <w:rsid w:val="00AA5D62"/>
    <w:rsid w:val="00AA63A8"/>
    <w:rsid w:val="00AA63FB"/>
    <w:rsid w:val="00AA64EE"/>
    <w:rsid w:val="00AA6F13"/>
    <w:rsid w:val="00AA6F78"/>
    <w:rsid w:val="00AA70C1"/>
    <w:rsid w:val="00AA745F"/>
    <w:rsid w:val="00AA7567"/>
    <w:rsid w:val="00AA77EA"/>
    <w:rsid w:val="00AA7B68"/>
    <w:rsid w:val="00AA7C2D"/>
    <w:rsid w:val="00AA7DF2"/>
    <w:rsid w:val="00AA7FE6"/>
    <w:rsid w:val="00AB02A8"/>
    <w:rsid w:val="00AB052A"/>
    <w:rsid w:val="00AB0808"/>
    <w:rsid w:val="00AB1070"/>
    <w:rsid w:val="00AB115F"/>
    <w:rsid w:val="00AB1B80"/>
    <w:rsid w:val="00AB23DC"/>
    <w:rsid w:val="00AB270B"/>
    <w:rsid w:val="00AB2972"/>
    <w:rsid w:val="00AB2A8B"/>
    <w:rsid w:val="00AB31CD"/>
    <w:rsid w:val="00AB386B"/>
    <w:rsid w:val="00AB3A29"/>
    <w:rsid w:val="00AB3C07"/>
    <w:rsid w:val="00AB3E75"/>
    <w:rsid w:val="00AB4797"/>
    <w:rsid w:val="00AB49D6"/>
    <w:rsid w:val="00AB4A5B"/>
    <w:rsid w:val="00AB4D19"/>
    <w:rsid w:val="00AB4FCC"/>
    <w:rsid w:val="00AB5268"/>
    <w:rsid w:val="00AB5448"/>
    <w:rsid w:val="00AB54FD"/>
    <w:rsid w:val="00AB59E2"/>
    <w:rsid w:val="00AB5A71"/>
    <w:rsid w:val="00AB62C5"/>
    <w:rsid w:val="00AB6C8B"/>
    <w:rsid w:val="00AB75E6"/>
    <w:rsid w:val="00AB7750"/>
    <w:rsid w:val="00AB77C8"/>
    <w:rsid w:val="00AB7ACD"/>
    <w:rsid w:val="00AB7F3E"/>
    <w:rsid w:val="00AC0E1B"/>
    <w:rsid w:val="00AC1170"/>
    <w:rsid w:val="00AC1601"/>
    <w:rsid w:val="00AC17D2"/>
    <w:rsid w:val="00AC234D"/>
    <w:rsid w:val="00AC23F6"/>
    <w:rsid w:val="00AC2554"/>
    <w:rsid w:val="00AC274F"/>
    <w:rsid w:val="00AC2837"/>
    <w:rsid w:val="00AC2892"/>
    <w:rsid w:val="00AC2DFD"/>
    <w:rsid w:val="00AC3C06"/>
    <w:rsid w:val="00AC3DBD"/>
    <w:rsid w:val="00AC3F82"/>
    <w:rsid w:val="00AC409B"/>
    <w:rsid w:val="00AC432F"/>
    <w:rsid w:val="00AC4525"/>
    <w:rsid w:val="00AC461A"/>
    <w:rsid w:val="00AC4693"/>
    <w:rsid w:val="00AC4746"/>
    <w:rsid w:val="00AC5071"/>
    <w:rsid w:val="00AC5102"/>
    <w:rsid w:val="00AC5891"/>
    <w:rsid w:val="00AC59D8"/>
    <w:rsid w:val="00AC5A95"/>
    <w:rsid w:val="00AC5F7F"/>
    <w:rsid w:val="00AC676A"/>
    <w:rsid w:val="00AC6E2C"/>
    <w:rsid w:val="00AC6E49"/>
    <w:rsid w:val="00AC7591"/>
    <w:rsid w:val="00AC7751"/>
    <w:rsid w:val="00AC78FA"/>
    <w:rsid w:val="00AC7C48"/>
    <w:rsid w:val="00AC7FA6"/>
    <w:rsid w:val="00AC7FAD"/>
    <w:rsid w:val="00AD012C"/>
    <w:rsid w:val="00AD0274"/>
    <w:rsid w:val="00AD0757"/>
    <w:rsid w:val="00AD08C1"/>
    <w:rsid w:val="00AD0A09"/>
    <w:rsid w:val="00AD110E"/>
    <w:rsid w:val="00AD12A0"/>
    <w:rsid w:val="00AD17CB"/>
    <w:rsid w:val="00AD19B5"/>
    <w:rsid w:val="00AD1EB5"/>
    <w:rsid w:val="00AD1F1C"/>
    <w:rsid w:val="00AD2458"/>
    <w:rsid w:val="00AD2538"/>
    <w:rsid w:val="00AD27BE"/>
    <w:rsid w:val="00AD309C"/>
    <w:rsid w:val="00AD3257"/>
    <w:rsid w:val="00AD33FC"/>
    <w:rsid w:val="00AD38AF"/>
    <w:rsid w:val="00AD3AD3"/>
    <w:rsid w:val="00AD3B95"/>
    <w:rsid w:val="00AD3C42"/>
    <w:rsid w:val="00AD3D05"/>
    <w:rsid w:val="00AD51A2"/>
    <w:rsid w:val="00AD52EE"/>
    <w:rsid w:val="00AD5776"/>
    <w:rsid w:val="00AD5F6E"/>
    <w:rsid w:val="00AD68B3"/>
    <w:rsid w:val="00AD68DA"/>
    <w:rsid w:val="00AD6D90"/>
    <w:rsid w:val="00AD6EB6"/>
    <w:rsid w:val="00AD6FCD"/>
    <w:rsid w:val="00AD70DA"/>
    <w:rsid w:val="00AD7331"/>
    <w:rsid w:val="00AD766C"/>
    <w:rsid w:val="00AD77AA"/>
    <w:rsid w:val="00AD7DD0"/>
    <w:rsid w:val="00AE02D4"/>
    <w:rsid w:val="00AE03B3"/>
    <w:rsid w:val="00AE0901"/>
    <w:rsid w:val="00AE0989"/>
    <w:rsid w:val="00AE0B88"/>
    <w:rsid w:val="00AE0E55"/>
    <w:rsid w:val="00AE14DC"/>
    <w:rsid w:val="00AE184E"/>
    <w:rsid w:val="00AE19E8"/>
    <w:rsid w:val="00AE1A40"/>
    <w:rsid w:val="00AE1F19"/>
    <w:rsid w:val="00AE1F8E"/>
    <w:rsid w:val="00AE204B"/>
    <w:rsid w:val="00AE23F3"/>
    <w:rsid w:val="00AE240C"/>
    <w:rsid w:val="00AE2831"/>
    <w:rsid w:val="00AE2843"/>
    <w:rsid w:val="00AE29F2"/>
    <w:rsid w:val="00AE2A40"/>
    <w:rsid w:val="00AE2B12"/>
    <w:rsid w:val="00AE2EBE"/>
    <w:rsid w:val="00AE2F73"/>
    <w:rsid w:val="00AE3035"/>
    <w:rsid w:val="00AE30DD"/>
    <w:rsid w:val="00AE3106"/>
    <w:rsid w:val="00AE32A6"/>
    <w:rsid w:val="00AE34D6"/>
    <w:rsid w:val="00AE3509"/>
    <w:rsid w:val="00AE37CA"/>
    <w:rsid w:val="00AE39DC"/>
    <w:rsid w:val="00AE3B34"/>
    <w:rsid w:val="00AE3BE7"/>
    <w:rsid w:val="00AE3C45"/>
    <w:rsid w:val="00AE4077"/>
    <w:rsid w:val="00AE4206"/>
    <w:rsid w:val="00AE461A"/>
    <w:rsid w:val="00AE471D"/>
    <w:rsid w:val="00AE4DCF"/>
    <w:rsid w:val="00AE4EDB"/>
    <w:rsid w:val="00AE5389"/>
    <w:rsid w:val="00AE55A2"/>
    <w:rsid w:val="00AE57A6"/>
    <w:rsid w:val="00AE58D3"/>
    <w:rsid w:val="00AE5DA2"/>
    <w:rsid w:val="00AE5EB8"/>
    <w:rsid w:val="00AE5F64"/>
    <w:rsid w:val="00AE60AA"/>
    <w:rsid w:val="00AE6568"/>
    <w:rsid w:val="00AE6709"/>
    <w:rsid w:val="00AE70F7"/>
    <w:rsid w:val="00AE744B"/>
    <w:rsid w:val="00AE796F"/>
    <w:rsid w:val="00AE7BC6"/>
    <w:rsid w:val="00AF05B3"/>
    <w:rsid w:val="00AF081B"/>
    <w:rsid w:val="00AF0969"/>
    <w:rsid w:val="00AF0D16"/>
    <w:rsid w:val="00AF1806"/>
    <w:rsid w:val="00AF2074"/>
    <w:rsid w:val="00AF23B2"/>
    <w:rsid w:val="00AF250E"/>
    <w:rsid w:val="00AF272F"/>
    <w:rsid w:val="00AF2AF6"/>
    <w:rsid w:val="00AF2BD5"/>
    <w:rsid w:val="00AF34E4"/>
    <w:rsid w:val="00AF34E9"/>
    <w:rsid w:val="00AF360E"/>
    <w:rsid w:val="00AF3864"/>
    <w:rsid w:val="00AF3C85"/>
    <w:rsid w:val="00AF4084"/>
    <w:rsid w:val="00AF423E"/>
    <w:rsid w:val="00AF4517"/>
    <w:rsid w:val="00AF45EE"/>
    <w:rsid w:val="00AF463E"/>
    <w:rsid w:val="00AF4BA7"/>
    <w:rsid w:val="00AF4CA7"/>
    <w:rsid w:val="00AF4D2B"/>
    <w:rsid w:val="00AF5234"/>
    <w:rsid w:val="00AF5248"/>
    <w:rsid w:val="00AF55A8"/>
    <w:rsid w:val="00AF5641"/>
    <w:rsid w:val="00AF5828"/>
    <w:rsid w:val="00AF5899"/>
    <w:rsid w:val="00AF58EC"/>
    <w:rsid w:val="00AF5BE1"/>
    <w:rsid w:val="00AF5C9B"/>
    <w:rsid w:val="00AF6624"/>
    <w:rsid w:val="00AF6EDE"/>
    <w:rsid w:val="00AF6F44"/>
    <w:rsid w:val="00AF6F97"/>
    <w:rsid w:val="00AF71AA"/>
    <w:rsid w:val="00AF7685"/>
    <w:rsid w:val="00AF7D40"/>
    <w:rsid w:val="00AF7DA4"/>
    <w:rsid w:val="00B00FD7"/>
    <w:rsid w:val="00B012A1"/>
    <w:rsid w:val="00B01505"/>
    <w:rsid w:val="00B01D78"/>
    <w:rsid w:val="00B02084"/>
    <w:rsid w:val="00B02554"/>
    <w:rsid w:val="00B027A2"/>
    <w:rsid w:val="00B02868"/>
    <w:rsid w:val="00B0295D"/>
    <w:rsid w:val="00B02C2B"/>
    <w:rsid w:val="00B02FDF"/>
    <w:rsid w:val="00B0350C"/>
    <w:rsid w:val="00B03721"/>
    <w:rsid w:val="00B037E9"/>
    <w:rsid w:val="00B03853"/>
    <w:rsid w:val="00B03C09"/>
    <w:rsid w:val="00B04115"/>
    <w:rsid w:val="00B0446A"/>
    <w:rsid w:val="00B04881"/>
    <w:rsid w:val="00B04B4D"/>
    <w:rsid w:val="00B0525E"/>
    <w:rsid w:val="00B057A5"/>
    <w:rsid w:val="00B05EED"/>
    <w:rsid w:val="00B0621D"/>
    <w:rsid w:val="00B0658F"/>
    <w:rsid w:val="00B06639"/>
    <w:rsid w:val="00B0690F"/>
    <w:rsid w:val="00B06BEE"/>
    <w:rsid w:val="00B072DB"/>
    <w:rsid w:val="00B073F9"/>
    <w:rsid w:val="00B0749C"/>
    <w:rsid w:val="00B076D5"/>
    <w:rsid w:val="00B07D02"/>
    <w:rsid w:val="00B07E8C"/>
    <w:rsid w:val="00B10454"/>
    <w:rsid w:val="00B10759"/>
    <w:rsid w:val="00B109C3"/>
    <w:rsid w:val="00B10C56"/>
    <w:rsid w:val="00B10E1C"/>
    <w:rsid w:val="00B10E31"/>
    <w:rsid w:val="00B11099"/>
    <w:rsid w:val="00B116C3"/>
    <w:rsid w:val="00B11E59"/>
    <w:rsid w:val="00B11F2A"/>
    <w:rsid w:val="00B1256B"/>
    <w:rsid w:val="00B1271F"/>
    <w:rsid w:val="00B12762"/>
    <w:rsid w:val="00B12CD2"/>
    <w:rsid w:val="00B13644"/>
    <w:rsid w:val="00B136E9"/>
    <w:rsid w:val="00B1371D"/>
    <w:rsid w:val="00B14093"/>
    <w:rsid w:val="00B14149"/>
    <w:rsid w:val="00B14DDA"/>
    <w:rsid w:val="00B15051"/>
    <w:rsid w:val="00B15189"/>
    <w:rsid w:val="00B158CA"/>
    <w:rsid w:val="00B15C68"/>
    <w:rsid w:val="00B15D83"/>
    <w:rsid w:val="00B16D08"/>
    <w:rsid w:val="00B1724A"/>
    <w:rsid w:val="00B1755A"/>
    <w:rsid w:val="00B177B7"/>
    <w:rsid w:val="00B17A7D"/>
    <w:rsid w:val="00B17B11"/>
    <w:rsid w:val="00B17D3B"/>
    <w:rsid w:val="00B17F48"/>
    <w:rsid w:val="00B20219"/>
    <w:rsid w:val="00B20324"/>
    <w:rsid w:val="00B20575"/>
    <w:rsid w:val="00B20649"/>
    <w:rsid w:val="00B20D7E"/>
    <w:rsid w:val="00B21397"/>
    <w:rsid w:val="00B215A9"/>
    <w:rsid w:val="00B21865"/>
    <w:rsid w:val="00B21910"/>
    <w:rsid w:val="00B21F83"/>
    <w:rsid w:val="00B221F3"/>
    <w:rsid w:val="00B222FB"/>
    <w:rsid w:val="00B225CE"/>
    <w:rsid w:val="00B226D7"/>
    <w:rsid w:val="00B230C7"/>
    <w:rsid w:val="00B2324F"/>
    <w:rsid w:val="00B23A8F"/>
    <w:rsid w:val="00B24681"/>
    <w:rsid w:val="00B24848"/>
    <w:rsid w:val="00B24A09"/>
    <w:rsid w:val="00B24B40"/>
    <w:rsid w:val="00B24C98"/>
    <w:rsid w:val="00B255B6"/>
    <w:rsid w:val="00B25744"/>
    <w:rsid w:val="00B257A0"/>
    <w:rsid w:val="00B2585B"/>
    <w:rsid w:val="00B25B5C"/>
    <w:rsid w:val="00B26069"/>
    <w:rsid w:val="00B2643D"/>
    <w:rsid w:val="00B2683B"/>
    <w:rsid w:val="00B26D7E"/>
    <w:rsid w:val="00B26FCC"/>
    <w:rsid w:val="00B270AD"/>
    <w:rsid w:val="00B27124"/>
    <w:rsid w:val="00B279E9"/>
    <w:rsid w:val="00B301AA"/>
    <w:rsid w:val="00B305B3"/>
    <w:rsid w:val="00B30C97"/>
    <w:rsid w:val="00B30FF0"/>
    <w:rsid w:val="00B31164"/>
    <w:rsid w:val="00B3141E"/>
    <w:rsid w:val="00B31AD7"/>
    <w:rsid w:val="00B31B2A"/>
    <w:rsid w:val="00B31C52"/>
    <w:rsid w:val="00B31CC3"/>
    <w:rsid w:val="00B32223"/>
    <w:rsid w:val="00B322A1"/>
    <w:rsid w:val="00B326FE"/>
    <w:rsid w:val="00B33072"/>
    <w:rsid w:val="00B33335"/>
    <w:rsid w:val="00B338A5"/>
    <w:rsid w:val="00B3425F"/>
    <w:rsid w:val="00B342A3"/>
    <w:rsid w:val="00B34524"/>
    <w:rsid w:val="00B34A99"/>
    <w:rsid w:val="00B34E11"/>
    <w:rsid w:val="00B352BE"/>
    <w:rsid w:val="00B35689"/>
    <w:rsid w:val="00B35704"/>
    <w:rsid w:val="00B3570E"/>
    <w:rsid w:val="00B35779"/>
    <w:rsid w:val="00B35936"/>
    <w:rsid w:val="00B35C1B"/>
    <w:rsid w:val="00B35CB3"/>
    <w:rsid w:val="00B36142"/>
    <w:rsid w:val="00B3638D"/>
    <w:rsid w:val="00B367BB"/>
    <w:rsid w:val="00B3696D"/>
    <w:rsid w:val="00B369DE"/>
    <w:rsid w:val="00B370E2"/>
    <w:rsid w:val="00B375EC"/>
    <w:rsid w:val="00B378A8"/>
    <w:rsid w:val="00B37B39"/>
    <w:rsid w:val="00B37BC0"/>
    <w:rsid w:val="00B37C18"/>
    <w:rsid w:val="00B407A0"/>
    <w:rsid w:val="00B40D21"/>
    <w:rsid w:val="00B40F85"/>
    <w:rsid w:val="00B41143"/>
    <w:rsid w:val="00B413DA"/>
    <w:rsid w:val="00B41806"/>
    <w:rsid w:val="00B41CED"/>
    <w:rsid w:val="00B41D43"/>
    <w:rsid w:val="00B42283"/>
    <w:rsid w:val="00B424F9"/>
    <w:rsid w:val="00B42665"/>
    <w:rsid w:val="00B432B9"/>
    <w:rsid w:val="00B439F0"/>
    <w:rsid w:val="00B43A75"/>
    <w:rsid w:val="00B43ABD"/>
    <w:rsid w:val="00B43BF7"/>
    <w:rsid w:val="00B43CCE"/>
    <w:rsid w:val="00B43DAD"/>
    <w:rsid w:val="00B443AC"/>
    <w:rsid w:val="00B4440B"/>
    <w:rsid w:val="00B444A9"/>
    <w:rsid w:val="00B44965"/>
    <w:rsid w:val="00B44D90"/>
    <w:rsid w:val="00B44DD8"/>
    <w:rsid w:val="00B44DEB"/>
    <w:rsid w:val="00B44E98"/>
    <w:rsid w:val="00B44F6F"/>
    <w:rsid w:val="00B45838"/>
    <w:rsid w:val="00B45C03"/>
    <w:rsid w:val="00B45DD0"/>
    <w:rsid w:val="00B4628E"/>
    <w:rsid w:val="00B466DE"/>
    <w:rsid w:val="00B468A7"/>
    <w:rsid w:val="00B46D3C"/>
    <w:rsid w:val="00B46F02"/>
    <w:rsid w:val="00B472B0"/>
    <w:rsid w:val="00B47322"/>
    <w:rsid w:val="00B47407"/>
    <w:rsid w:val="00B47C18"/>
    <w:rsid w:val="00B47C63"/>
    <w:rsid w:val="00B47FD2"/>
    <w:rsid w:val="00B5026A"/>
    <w:rsid w:val="00B50BEC"/>
    <w:rsid w:val="00B50CDB"/>
    <w:rsid w:val="00B5118D"/>
    <w:rsid w:val="00B5133D"/>
    <w:rsid w:val="00B518D5"/>
    <w:rsid w:val="00B51EB9"/>
    <w:rsid w:val="00B52411"/>
    <w:rsid w:val="00B5264B"/>
    <w:rsid w:val="00B526B9"/>
    <w:rsid w:val="00B52815"/>
    <w:rsid w:val="00B529E9"/>
    <w:rsid w:val="00B52B50"/>
    <w:rsid w:val="00B52C54"/>
    <w:rsid w:val="00B52D4B"/>
    <w:rsid w:val="00B52F00"/>
    <w:rsid w:val="00B53066"/>
    <w:rsid w:val="00B53362"/>
    <w:rsid w:val="00B53837"/>
    <w:rsid w:val="00B5393C"/>
    <w:rsid w:val="00B54561"/>
    <w:rsid w:val="00B5461B"/>
    <w:rsid w:val="00B547FE"/>
    <w:rsid w:val="00B548B6"/>
    <w:rsid w:val="00B54AEC"/>
    <w:rsid w:val="00B54E0F"/>
    <w:rsid w:val="00B54E8C"/>
    <w:rsid w:val="00B5500A"/>
    <w:rsid w:val="00B550FB"/>
    <w:rsid w:val="00B552CE"/>
    <w:rsid w:val="00B55770"/>
    <w:rsid w:val="00B55D17"/>
    <w:rsid w:val="00B56479"/>
    <w:rsid w:val="00B56602"/>
    <w:rsid w:val="00B5686D"/>
    <w:rsid w:val="00B56ABD"/>
    <w:rsid w:val="00B56D83"/>
    <w:rsid w:val="00B57048"/>
    <w:rsid w:val="00B57747"/>
    <w:rsid w:val="00B57A41"/>
    <w:rsid w:val="00B57D9F"/>
    <w:rsid w:val="00B60107"/>
    <w:rsid w:val="00B601E7"/>
    <w:rsid w:val="00B60843"/>
    <w:rsid w:val="00B60FED"/>
    <w:rsid w:val="00B6172A"/>
    <w:rsid w:val="00B617EA"/>
    <w:rsid w:val="00B61B1E"/>
    <w:rsid w:val="00B61F70"/>
    <w:rsid w:val="00B62509"/>
    <w:rsid w:val="00B626BB"/>
    <w:rsid w:val="00B62845"/>
    <w:rsid w:val="00B62BD2"/>
    <w:rsid w:val="00B62D49"/>
    <w:rsid w:val="00B63296"/>
    <w:rsid w:val="00B634D3"/>
    <w:rsid w:val="00B637AA"/>
    <w:rsid w:val="00B63859"/>
    <w:rsid w:val="00B63A64"/>
    <w:rsid w:val="00B64854"/>
    <w:rsid w:val="00B64EB5"/>
    <w:rsid w:val="00B673A7"/>
    <w:rsid w:val="00B6751C"/>
    <w:rsid w:val="00B675D9"/>
    <w:rsid w:val="00B678AB"/>
    <w:rsid w:val="00B6D21F"/>
    <w:rsid w:val="00B70E7F"/>
    <w:rsid w:val="00B70E8E"/>
    <w:rsid w:val="00B70EC0"/>
    <w:rsid w:val="00B716CF"/>
    <w:rsid w:val="00B71E00"/>
    <w:rsid w:val="00B71E33"/>
    <w:rsid w:val="00B71F57"/>
    <w:rsid w:val="00B72146"/>
    <w:rsid w:val="00B7216C"/>
    <w:rsid w:val="00B722E4"/>
    <w:rsid w:val="00B7275D"/>
    <w:rsid w:val="00B72922"/>
    <w:rsid w:val="00B72B96"/>
    <w:rsid w:val="00B72BCD"/>
    <w:rsid w:val="00B73133"/>
    <w:rsid w:val="00B731B4"/>
    <w:rsid w:val="00B73420"/>
    <w:rsid w:val="00B7372D"/>
    <w:rsid w:val="00B73B81"/>
    <w:rsid w:val="00B742FA"/>
    <w:rsid w:val="00B74ACD"/>
    <w:rsid w:val="00B74D88"/>
    <w:rsid w:val="00B74D8B"/>
    <w:rsid w:val="00B750F4"/>
    <w:rsid w:val="00B75233"/>
    <w:rsid w:val="00B7534F"/>
    <w:rsid w:val="00B755AF"/>
    <w:rsid w:val="00B758BE"/>
    <w:rsid w:val="00B75BB0"/>
    <w:rsid w:val="00B75C51"/>
    <w:rsid w:val="00B75CAD"/>
    <w:rsid w:val="00B75CD0"/>
    <w:rsid w:val="00B75EFB"/>
    <w:rsid w:val="00B7613F"/>
    <w:rsid w:val="00B7681D"/>
    <w:rsid w:val="00B76A08"/>
    <w:rsid w:val="00B76D3C"/>
    <w:rsid w:val="00B7787F"/>
    <w:rsid w:val="00B77E1D"/>
    <w:rsid w:val="00B8021C"/>
    <w:rsid w:val="00B80512"/>
    <w:rsid w:val="00B80778"/>
    <w:rsid w:val="00B8080E"/>
    <w:rsid w:val="00B80CC5"/>
    <w:rsid w:val="00B80E9A"/>
    <w:rsid w:val="00B80EC2"/>
    <w:rsid w:val="00B816BD"/>
    <w:rsid w:val="00B81A5E"/>
    <w:rsid w:val="00B81E1C"/>
    <w:rsid w:val="00B826BD"/>
    <w:rsid w:val="00B82D94"/>
    <w:rsid w:val="00B82DD9"/>
    <w:rsid w:val="00B82F61"/>
    <w:rsid w:val="00B835D9"/>
    <w:rsid w:val="00B83B97"/>
    <w:rsid w:val="00B846ED"/>
    <w:rsid w:val="00B85078"/>
    <w:rsid w:val="00B850AF"/>
    <w:rsid w:val="00B852AF"/>
    <w:rsid w:val="00B8573A"/>
    <w:rsid w:val="00B858A9"/>
    <w:rsid w:val="00B85987"/>
    <w:rsid w:val="00B85E33"/>
    <w:rsid w:val="00B85E39"/>
    <w:rsid w:val="00B862F8"/>
    <w:rsid w:val="00B8646E"/>
    <w:rsid w:val="00B869E8"/>
    <w:rsid w:val="00B86B93"/>
    <w:rsid w:val="00B86C10"/>
    <w:rsid w:val="00B86D87"/>
    <w:rsid w:val="00B86E18"/>
    <w:rsid w:val="00B87473"/>
    <w:rsid w:val="00B876E3"/>
    <w:rsid w:val="00B877EA"/>
    <w:rsid w:val="00B87BB0"/>
    <w:rsid w:val="00B87DE3"/>
    <w:rsid w:val="00B87F59"/>
    <w:rsid w:val="00B87FDD"/>
    <w:rsid w:val="00B901EE"/>
    <w:rsid w:val="00B902A5"/>
    <w:rsid w:val="00B9056A"/>
    <w:rsid w:val="00B90A84"/>
    <w:rsid w:val="00B90D83"/>
    <w:rsid w:val="00B90F56"/>
    <w:rsid w:val="00B9103D"/>
    <w:rsid w:val="00B91546"/>
    <w:rsid w:val="00B91643"/>
    <w:rsid w:val="00B91858"/>
    <w:rsid w:val="00B92268"/>
    <w:rsid w:val="00B9234A"/>
    <w:rsid w:val="00B92762"/>
    <w:rsid w:val="00B92849"/>
    <w:rsid w:val="00B9316B"/>
    <w:rsid w:val="00B93335"/>
    <w:rsid w:val="00B933BB"/>
    <w:rsid w:val="00B93847"/>
    <w:rsid w:val="00B93881"/>
    <w:rsid w:val="00B93BA8"/>
    <w:rsid w:val="00B93EA2"/>
    <w:rsid w:val="00B94407"/>
    <w:rsid w:val="00B949BB"/>
    <w:rsid w:val="00B94CCD"/>
    <w:rsid w:val="00B94F8E"/>
    <w:rsid w:val="00B953D5"/>
    <w:rsid w:val="00B959FE"/>
    <w:rsid w:val="00B95BFA"/>
    <w:rsid w:val="00B95E21"/>
    <w:rsid w:val="00B95EDE"/>
    <w:rsid w:val="00B95F0E"/>
    <w:rsid w:val="00B96213"/>
    <w:rsid w:val="00B96241"/>
    <w:rsid w:val="00B96409"/>
    <w:rsid w:val="00B969CB"/>
    <w:rsid w:val="00B970D1"/>
    <w:rsid w:val="00B97508"/>
    <w:rsid w:val="00B9779B"/>
    <w:rsid w:val="00B978CB"/>
    <w:rsid w:val="00BA003F"/>
    <w:rsid w:val="00BA0376"/>
    <w:rsid w:val="00BA04DE"/>
    <w:rsid w:val="00BA05C2"/>
    <w:rsid w:val="00BA07BE"/>
    <w:rsid w:val="00BA0AFB"/>
    <w:rsid w:val="00BA0C69"/>
    <w:rsid w:val="00BA0E66"/>
    <w:rsid w:val="00BA1440"/>
    <w:rsid w:val="00BA175E"/>
    <w:rsid w:val="00BA181A"/>
    <w:rsid w:val="00BA1F52"/>
    <w:rsid w:val="00BA22FD"/>
    <w:rsid w:val="00BA2627"/>
    <w:rsid w:val="00BA286F"/>
    <w:rsid w:val="00BA2C8E"/>
    <w:rsid w:val="00BA3497"/>
    <w:rsid w:val="00BA36EC"/>
    <w:rsid w:val="00BA37B2"/>
    <w:rsid w:val="00BA3B37"/>
    <w:rsid w:val="00BA407F"/>
    <w:rsid w:val="00BA4115"/>
    <w:rsid w:val="00BA47FE"/>
    <w:rsid w:val="00BA4BCD"/>
    <w:rsid w:val="00BA4D71"/>
    <w:rsid w:val="00BA4F62"/>
    <w:rsid w:val="00BA53DD"/>
    <w:rsid w:val="00BA56D5"/>
    <w:rsid w:val="00BA5748"/>
    <w:rsid w:val="00BA5DDC"/>
    <w:rsid w:val="00BA60DE"/>
    <w:rsid w:val="00BA626F"/>
    <w:rsid w:val="00BA650D"/>
    <w:rsid w:val="00BA67AA"/>
    <w:rsid w:val="00BA696C"/>
    <w:rsid w:val="00BA6D91"/>
    <w:rsid w:val="00BA6EBB"/>
    <w:rsid w:val="00BA6EEC"/>
    <w:rsid w:val="00BA7101"/>
    <w:rsid w:val="00BA7136"/>
    <w:rsid w:val="00BA77B4"/>
    <w:rsid w:val="00BA78D4"/>
    <w:rsid w:val="00BA7DFD"/>
    <w:rsid w:val="00BA7E9B"/>
    <w:rsid w:val="00BB040B"/>
    <w:rsid w:val="00BB05C6"/>
    <w:rsid w:val="00BB0C44"/>
    <w:rsid w:val="00BB0C67"/>
    <w:rsid w:val="00BB113A"/>
    <w:rsid w:val="00BB12E8"/>
    <w:rsid w:val="00BB19FB"/>
    <w:rsid w:val="00BB1C32"/>
    <w:rsid w:val="00BB1EB8"/>
    <w:rsid w:val="00BB219A"/>
    <w:rsid w:val="00BB27DB"/>
    <w:rsid w:val="00BB29DE"/>
    <w:rsid w:val="00BB2FBD"/>
    <w:rsid w:val="00BB393F"/>
    <w:rsid w:val="00BB3BFC"/>
    <w:rsid w:val="00BB4027"/>
    <w:rsid w:val="00BB48AC"/>
    <w:rsid w:val="00BB49B6"/>
    <w:rsid w:val="00BB49CA"/>
    <w:rsid w:val="00BB4B95"/>
    <w:rsid w:val="00BB54B5"/>
    <w:rsid w:val="00BB658D"/>
    <w:rsid w:val="00BB65E4"/>
    <w:rsid w:val="00BB6FE9"/>
    <w:rsid w:val="00BB73B7"/>
    <w:rsid w:val="00BB763F"/>
    <w:rsid w:val="00BB7CD6"/>
    <w:rsid w:val="00BC05BB"/>
    <w:rsid w:val="00BC0A3A"/>
    <w:rsid w:val="00BC0A3B"/>
    <w:rsid w:val="00BC10FD"/>
    <w:rsid w:val="00BC12EE"/>
    <w:rsid w:val="00BC12F7"/>
    <w:rsid w:val="00BC1566"/>
    <w:rsid w:val="00BC1684"/>
    <w:rsid w:val="00BC17DB"/>
    <w:rsid w:val="00BC1C30"/>
    <w:rsid w:val="00BC1D93"/>
    <w:rsid w:val="00BC1FA1"/>
    <w:rsid w:val="00BC2161"/>
    <w:rsid w:val="00BC22C8"/>
    <w:rsid w:val="00BC28EB"/>
    <w:rsid w:val="00BC2CCA"/>
    <w:rsid w:val="00BC2F1B"/>
    <w:rsid w:val="00BC2F5D"/>
    <w:rsid w:val="00BC3010"/>
    <w:rsid w:val="00BC3245"/>
    <w:rsid w:val="00BC38FA"/>
    <w:rsid w:val="00BC3907"/>
    <w:rsid w:val="00BC3A85"/>
    <w:rsid w:val="00BC3C7A"/>
    <w:rsid w:val="00BC3F7F"/>
    <w:rsid w:val="00BC3FAE"/>
    <w:rsid w:val="00BC3FD4"/>
    <w:rsid w:val="00BC460E"/>
    <w:rsid w:val="00BC4C6C"/>
    <w:rsid w:val="00BC4DDB"/>
    <w:rsid w:val="00BC52C8"/>
    <w:rsid w:val="00BC5AE2"/>
    <w:rsid w:val="00BC624A"/>
    <w:rsid w:val="00BC7003"/>
    <w:rsid w:val="00BC7089"/>
    <w:rsid w:val="00BC729F"/>
    <w:rsid w:val="00BC7A68"/>
    <w:rsid w:val="00BC7CD2"/>
    <w:rsid w:val="00BD0A2A"/>
    <w:rsid w:val="00BD0AAB"/>
    <w:rsid w:val="00BD0C0C"/>
    <w:rsid w:val="00BD0D34"/>
    <w:rsid w:val="00BD1237"/>
    <w:rsid w:val="00BD1785"/>
    <w:rsid w:val="00BD2240"/>
    <w:rsid w:val="00BD28F9"/>
    <w:rsid w:val="00BD297F"/>
    <w:rsid w:val="00BD2ABC"/>
    <w:rsid w:val="00BD334A"/>
    <w:rsid w:val="00BD3797"/>
    <w:rsid w:val="00BD3939"/>
    <w:rsid w:val="00BD3967"/>
    <w:rsid w:val="00BD39E7"/>
    <w:rsid w:val="00BD3AF6"/>
    <w:rsid w:val="00BD42EB"/>
    <w:rsid w:val="00BD4308"/>
    <w:rsid w:val="00BD457C"/>
    <w:rsid w:val="00BD4BD9"/>
    <w:rsid w:val="00BD51B4"/>
    <w:rsid w:val="00BD523A"/>
    <w:rsid w:val="00BD52B4"/>
    <w:rsid w:val="00BD5540"/>
    <w:rsid w:val="00BD5B6A"/>
    <w:rsid w:val="00BD60BA"/>
    <w:rsid w:val="00BD642F"/>
    <w:rsid w:val="00BD6554"/>
    <w:rsid w:val="00BD681D"/>
    <w:rsid w:val="00BD693F"/>
    <w:rsid w:val="00BD69C6"/>
    <w:rsid w:val="00BD6BE8"/>
    <w:rsid w:val="00BD7164"/>
    <w:rsid w:val="00BD72D7"/>
    <w:rsid w:val="00BD7304"/>
    <w:rsid w:val="00BD7627"/>
    <w:rsid w:val="00BD7CD5"/>
    <w:rsid w:val="00BD7D18"/>
    <w:rsid w:val="00BE0091"/>
    <w:rsid w:val="00BE09FC"/>
    <w:rsid w:val="00BE0B85"/>
    <w:rsid w:val="00BE1035"/>
    <w:rsid w:val="00BE188A"/>
    <w:rsid w:val="00BE1AEE"/>
    <w:rsid w:val="00BE297E"/>
    <w:rsid w:val="00BE2BAD"/>
    <w:rsid w:val="00BE2EB6"/>
    <w:rsid w:val="00BE2F60"/>
    <w:rsid w:val="00BE38F0"/>
    <w:rsid w:val="00BE3AE3"/>
    <w:rsid w:val="00BE3EA0"/>
    <w:rsid w:val="00BE40BA"/>
    <w:rsid w:val="00BE4943"/>
    <w:rsid w:val="00BE53EE"/>
    <w:rsid w:val="00BE5965"/>
    <w:rsid w:val="00BE5EA3"/>
    <w:rsid w:val="00BE60A1"/>
    <w:rsid w:val="00BE6279"/>
    <w:rsid w:val="00BE68C0"/>
    <w:rsid w:val="00BE6B0B"/>
    <w:rsid w:val="00BE6BA2"/>
    <w:rsid w:val="00BE6E2D"/>
    <w:rsid w:val="00BE6F80"/>
    <w:rsid w:val="00BE707F"/>
    <w:rsid w:val="00BE7317"/>
    <w:rsid w:val="00BE7740"/>
    <w:rsid w:val="00BE796A"/>
    <w:rsid w:val="00BE7C45"/>
    <w:rsid w:val="00BE7E8C"/>
    <w:rsid w:val="00BE7E90"/>
    <w:rsid w:val="00BE7E99"/>
    <w:rsid w:val="00BF0373"/>
    <w:rsid w:val="00BF0445"/>
    <w:rsid w:val="00BF1183"/>
    <w:rsid w:val="00BF1252"/>
    <w:rsid w:val="00BF14F7"/>
    <w:rsid w:val="00BF1601"/>
    <w:rsid w:val="00BF1674"/>
    <w:rsid w:val="00BF1BCC"/>
    <w:rsid w:val="00BF1DED"/>
    <w:rsid w:val="00BF20A8"/>
    <w:rsid w:val="00BF228F"/>
    <w:rsid w:val="00BF276D"/>
    <w:rsid w:val="00BF2DEB"/>
    <w:rsid w:val="00BF2FAF"/>
    <w:rsid w:val="00BF3AE6"/>
    <w:rsid w:val="00BF4294"/>
    <w:rsid w:val="00BF4394"/>
    <w:rsid w:val="00BF4432"/>
    <w:rsid w:val="00BF45E8"/>
    <w:rsid w:val="00BF472D"/>
    <w:rsid w:val="00BF498F"/>
    <w:rsid w:val="00BF4E9C"/>
    <w:rsid w:val="00BF4F56"/>
    <w:rsid w:val="00BF5062"/>
    <w:rsid w:val="00BF509D"/>
    <w:rsid w:val="00BF509E"/>
    <w:rsid w:val="00BF5E8E"/>
    <w:rsid w:val="00BF66F5"/>
    <w:rsid w:val="00BF7227"/>
    <w:rsid w:val="00BF77AC"/>
    <w:rsid w:val="00BF7BF0"/>
    <w:rsid w:val="00BF7C0B"/>
    <w:rsid w:val="00C002E3"/>
    <w:rsid w:val="00C00749"/>
    <w:rsid w:val="00C00BCD"/>
    <w:rsid w:val="00C00C98"/>
    <w:rsid w:val="00C01028"/>
    <w:rsid w:val="00C0156C"/>
    <w:rsid w:val="00C017D9"/>
    <w:rsid w:val="00C018AF"/>
    <w:rsid w:val="00C01BED"/>
    <w:rsid w:val="00C01F43"/>
    <w:rsid w:val="00C02596"/>
    <w:rsid w:val="00C02607"/>
    <w:rsid w:val="00C029CD"/>
    <w:rsid w:val="00C02D8D"/>
    <w:rsid w:val="00C02E5C"/>
    <w:rsid w:val="00C02E87"/>
    <w:rsid w:val="00C0346F"/>
    <w:rsid w:val="00C03751"/>
    <w:rsid w:val="00C03930"/>
    <w:rsid w:val="00C04824"/>
    <w:rsid w:val="00C04E35"/>
    <w:rsid w:val="00C04E66"/>
    <w:rsid w:val="00C05150"/>
    <w:rsid w:val="00C051AD"/>
    <w:rsid w:val="00C05FB9"/>
    <w:rsid w:val="00C06269"/>
    <w:rsid w:val="00C065B0"/>
    <w:rsid w:val="00C06E0A"/>
    <w:rsid w:val="00C06ED8"/>
    <w:rsid w:val="00C070C0"/>
    <w:rsid w:val="00C07720"/>
    <w:rsid w:val="00C07DDA"/>
    <w:rsid w:val="00C07DDD"/>
    <w:rsid w:val="00C100ED"/>
    <w:rsid w:val="00C1052E"/>
    <w:rsid w:val="00C10FFC"/>
    <w:rsid w:val="00C1124C"/>
    <w:rsid w:val="00C11635"/>
    <w:rsid w:val="00C1197F"/>
    <w:rsid w:val="00C11ABE"/>
    <w:rsid w:val="00C11C44"/>
    <w:rsid w:val="00C122CC"/>
    <w:rsid w:val="00C126C5"/>
    <w:rsid w:val="00C12897"/>
    <w:rsid w:val="00C129EF"/>
    <w:rsid w:val="00C12C05"/>
    <w:rsid w:val="00C12EAD"/>
    <w:rsid w:val="00C133E7"/>
    <w:rsid w:val="00C1356B"/>
    <w:rsid w:val="00C13718"/>
    <w:rsid w:val="00C13B33"/>
    <w:rsid w:val="00C13B51"/>
    <w:rsid w:val="00C13CAA"/>
    <w:rsid w:val="00C13F9B"/>
    <w:rsid w:val="00C142AA"/>
    <w:rsid w:val="00C1462C"/>
    <w:rsid w:val="00C14C32"/>
    <w:rsid w:val="00C14FCD"/>
    <w:rsid w:val="00C1538E"/>
    <w:rsid w:val="00C156A5"/>
    <w:rsid w:val="00C15774"/>
    <w:rsid w:val="00C16055"/>
    <w:rsid w:val="00C163D6"/>
    <w:rsid w:val="00C169BA"/>
    <w:rsid w:val="00C16AE1"/>
    <w:rsid w:val="00C172D5"/>
    <w:rsid w:val="00C17D25"/>
    <w:rsid w:val="00C17D69"/>
    <w:rsid w:val="00C212E0"/>
    <w:rsid w:val="00C215CD"/>
    <w:rsid w:val="00C217E7"/>
    <w:rsid w:val="00C21836"/>
    <w:rsid w:val="00C21A6C"/>
    <w:rsid w:val="00C21C1E"/>
    <w:rsid w:val="00C21CA4"/>
    <w:rsid w:val="00C21F07"/>
    <w:rsid w:val="00C21FB4"/>
    <w:rsid w:val="00C2210C"/>
    <w:rsid w:val="00C22130"/>
    <w:rsid w:val="00C224CC"/>
    <w:rsid w:val="00C22524"/>
    <w:rsid w:val="00C2262A"/>
    <w:rsid w:val="00C23103"/>
    <w:rsid w:val="00C2375E"/>
    <w:rsid w:val="00C23E41"/>
    <w:rsid w:val="00C23FC6"/>
    <w:rsid w:val="00C2431E"/>
    <w:rsid w:val="00C24531"/>
    <w:rsid w:val="00C2453A"/>
    <w:rsid w:val="00C2498D"/>
    <w:rsid w:val="00C24A75"/>
    <w:rsid w:val="00C24F36"/>
    <w:rsid w:val="00C25353"/>
    <w:rsid w:val="00C25499"/>
    <w:rsid w:val="00C25782"/>
    <w:rsid w:val="00C25DA7"/>
    <w:rsid w:val="00C267A6"/>
    <w:rsid w:val="00C26936"/>
    <w:rsid w:val="00C26955"/>
    <w:rsid w:val="00C27A10"/>
    <w:rsid w:val="00C27B94"/>
    <w:rsid w:val="00C3031B"/>
    <w:rsid w:val="00C3071F"/>
    <w:rsid w:val="00C30BE5"/>
    <w:rsid w:val="00C315BE"/>
    <w:rsid w:val="00C31743"/>
    <w:rsid w:val="00C318FD"/>
    <w:rsid w:val="00C31905"/>
    <w:rsid w:val="00C31D50"/>
    <w:rsid w:val="00C3239B"/>
    <w:rsid w:val="00C326B9"/>
    <w:rsid w:val="00C32706"/>
    <w:rsid w:val="00C32B75"/>
    <w:rsid w:val="00C3328C"/>
    <w:rsid w:val="00C3336D"/>
    <w:rsid w:val="00C338A4"/>
    <w:rsid w:val="00C33C1C"/>
    <w:rsid w:val="00C34309"/>
    <w:rsid w:val="00C34600"/>
    <w:rsid w:val="00C346C4"/>
    <w:rsid w:val="00C34AE6"/>
    <w:rsid w:val="00C34D46"/>
    <w:rsid w:val="00C3536B"/>
    <w:rsid w:val="00C35694"/>
    <w:rsid w:val="00C3577B"/>
    <w:rsid w:val="00C357EC"/>
    <w:rsid w:val="00C3600E"/>
    <w:rsid w:val="00C36A94"/>
    <w:rsid w:val="00C36D9B"/>
    <w:rsid w:val="00C3701C"/>
    <w:rsid w:val="00C370B2"/>
    <w:rsid w:val="00C373A0"/>
    <w:rsid w:val="00C37720"/>
    <w:rsid w:val="00C379A1"/>
    <w:rsid w:val="00C3912F"/>
    <w:rsid w:val="00C40139"/>
    <w:rsid w:val="00C40F5D"/>
    <w:rsid w:val="00C41559"/>
    <w:rsid w:val="00C41633"/>
    <w:rsid w:val="00C41802"/>
    <w:rsid w:val="00C41C07"/>
    <w:rsid w:val="00C4223E"/>
    <w:rsid w:val="00C42331"/>
    <w:rsid w:val="00C4282B"/>
    <w:rsid w:val="00C42843"/>
    <w:rsid w:val="00C42870"/>
    <w:rsid w:val="00C428CF"/>
    <w:rsid w:val="00C42CDF"/>
    <w:rsid w:val="00C430AC"/>
    <w:rsid w:val="00C4395C"/>
    <w:rsid w:val="00C439FF"/>
    <w:rsid w:val="00C44335"/>
    <w:rsid w:val="00C44D5E"/>
    <w:rsid w:val="00C45187"/>
    <w:rsid w:val="00C453A0"/>
    <w:rsid w:val="00C45446"/>
    <w:rsid w:val="00C45558"/>
    <w:rsid w:val="00C457B6"/>
    <w:rsid w:val="00C457ED"/>
    <w:rsid w:val="00C45CBE"/>
    <w:rsid w:val="00C462C1"/>
    <w:rsid w:val="00C464EC"/>
    <w:rsid w:val="00C468EB"/>
    <w:rsid w:val="00C46B66"/>
    <w:rsid w:val="00C47002"/>
    <w:rsid w:val="00C47305"/>
    <w:rsid w:val="00C473B9"/>
    <w:rsid w:val="00C47626"/>
    <w:rsid w:val="00C478FC"/>
    <w:rsid w:val="00C47E1E"/>
    <w:rsid w:val="00C47E3A"/>
    <w:rsid w:val="00C500AA"/>
    <w:rsid w:val="00C501D1"/>
    <w:rsid w:val="00C50538"/>
    <w:rsid w:val="00C509E3"/>
    <w:rsid w:val="00C50C53"/>
    <w:rsid w:val="00C51149"/>
    <w:rsid w:val="00C51176"/>
    <w:rsid w:val="00C51197"/>
    <w:rsid w:val="00C51273"/>
    <w:rsid w:val="00C51500"/>
    <w:rsid w:val="00C51920"/>
    <w:rsid w:val="00C51E38"/>
    <w:rsid w:val="00C5216C"/>
    <w:rsid w:val="00C52198"/>
    <w:rsid w:val="00C5220A"/>
    <w:rsid w:val="00C52A3E"/>
    <w:rsid w:val="00C52E07"/>
    <w:rsid w:val="00C52E20"/>
    <w:rsid w:val="00C52F6B"/>
    <w:rsid w:val="00C5447A"/>
    <w:rsid w:val="00C54D9F"/>
    <w:rsid w:val="00C54FF7"/>
    <w:rsid w:val="00C55378"/>
    <w:rsid w:val="00C55951"/>
    <w:rsid w:val="00C55AC5"/>
    <w:rsid w:val="00C56087"/>
    <w:rsid w:val="00C560A7"/>
    <w:rsid w:val="00C56288"/>
    <w:rsid w:val="00C563D9"/>
    <w:rsid w:val="00C56453"/>
    <w:rsid w:val="00C5653B"/>
    <w:rsid w:val="00C56B81"/>
    <w:rsid w:val="00C56E24"/>
    <w:rsid w:val="00C57203"/>
    <w:rsid w:val="00C575BE"/>
    <w:rsid w:val="00C5777F"/>
    <w:rsid w:val="00C601BB"/>
    <w:rsid w:val="00C6055D"/>
    <w:rsid w:val="00C60A93"/>
    <w:rsid w:val="00C60BE8"/>
    <w:rsid w:val="00C60DB1"/>
    <w:rsid w:val="00C60F37"/>
    <w:rsid w:val="00C61226"/>
    <w:rsid w:val="00C61A92"/>
    <w:rsid w:val="00C61ECA"/>
    <w:rsid w:val="00C61FC2"/>
    <w:rsid w:val="00C6227A"/>
    <w:rsid w:val="00C62386"/>
    <w:rsid w:val="00C62B9F"/>
    <w:rsid w:val="00C62C4F"/>
    <w:rsid w:val="00C62D39"/>
    <w:rsid w:val="00C637D5"/>
    <w:rsid w:val="00C638CC"/>
    <w:rsid w:val="00C63AAD"/>
    <w:rsid w:val="00C63C97"/>
    <w:rsid w:val="00C63D50"/>
    <w:rsid w:val="00C63FD5"/>
    <w:rsid w:val="00C64232"/>
    <w:rsid w:val="00C64346"/>
    <w:rsid w:val="00C64999"/>
    <w:rsid w:val="00C64B49"/>
    <w:rsid w:val="00C65204"/>
    <w:rsid w:val="00C65495"/>
    <w:rsid w:val="00C65A63"/>
    <w:rsid w:val="00C65C6A"/>
    <w:rsid w:val="00C65D1A"/>
    <w:rsid w:val="00C65EA7"/>
    <w:rsid w:val="00C65ECF"/>
    <w:rsid w:val="00C661D1"/>
    <w:rsid w:val="00C666F8"/>
    <w:rsid w:val="00C668B2"/>
    <w:rsid w:val="00C668F2"/>
    <w:rsid w:val="00C66C47"/>
    <w:rsid w:val="00C66CE6"/>
    <w:rsid w:val="00C66E41"/>
    <w:rsid w:val="00C66F5A"/>
    <w:rsid w:val="00C67246"/>
    <w:rsid w:val="00C67679"/>
    <w:rsid w:val="00C67728"/>
    <w:rsid w:val="00C677DF"/>
    <w:rsid w:val="00C678A8"/>
    <w:rsid w:val="00C67B3A"/>
    <w:rsid w:val="00C67C60"/>
    <w:rsid w:val="00C67CDC"/>
    <w:rsid w:val="00C67E42"/>
    <w:rsid w:val="00C67F1A"/>
    <w:rsid w:val="00C7165B"/>
    <w:rsid w:val="00C7172E"/>
    <w:rsid w:val="00C717C5"/>
    <w:rsid w:val="00C71C11"/>
    <w:rsid w:val="00C728B2"/>
    <w:rsid w:val="00C72A7F"/>
    <w:rsid w:val="00C73514"/>
    <w:rsid w:val="00C73D9F"/>
    <w:rsid w:val="00C74761"/>
    <w:rsid w:val="00C74A24"/>
    <w:rsid w:val="00C74AA6"/>
    <w:rsid w:val="00C751D3"/>
    <w:rsid w:val="00C751EE"/>
    <w:rsid w:val="00C751F9"/>
    <w:rsid w:val="00C758EC"/>
    <w:rsid w:val="00C75CAF"/>
    <w:rsid w:val="00C75DDB"/>
    <w:rsid w:val="00C7637C"/>
    <w:rsid w:val="00C764DF"/>
    <w:rsid w:val="00C766BD"/>
    <w:rsid w:val="00C769B8"/>
    <w:rsid w:val="00C76A8C"/>
    <w:rsid w:val="00C76D86"/>
    <w:rsid w:val="00C76F21"/>
    <w:rsid w:val="00C771DD"/>
    <w:rsid w:val="00C772C3"/>
    <w:rsid w:val="00C77B3C"/>
    <w:rsid w:val="00C77C77"/>
    <w:rsid w:val="00C77CD6"/>
    <w:rsid w:val="00C77DBC"/>
    <w:rsid w:val="00C801D4"/>
    <w:rsid w:val="00C807F8"/>
    <w:rsid w:val="00C80A49"/>
    <w:rsid w:val="00C80E13"/>
    <w:rsid w:val="00C80EEF"/>
    <w:rsid w:val="00C80EFF"/>
    <w:rsid w:val="00C811A3"/>
    <w:rsid w:val="00C818CD"/>
    <w:rsid w:val="00C819A3"/>
    <w:rsid w:val="00C81EA6"/>
    <w:rsid w:val="00C81F10"/>
    <w:rsid w:val="00C822C8"/>
    <w:rsid w:val="00C82B2C"/>
    <w:rsid w:val="00C82B53"/>
    <w:rsid w:val="00C82CBB"/>
    <w:rsid w:val="00C8319D"/>
    <w:rsid w:val="00C83A99"/>
    <w:rsid w:val="00C83B02"/>
    <w:rsid w:val="00C83CF2"/>
    <w:rsid w:val="00C83EE8"/>
    <w:rsid w:val="00C84623"/>
    <w:rsid w:val="00C848D5"/>
    <w:rsid w:val="00C84B8F"/>
    <w:rsid w:val="00C84F1F"/>
    <w:rsid w:val="00C85136"/>
    <w:rsid w:val="00C85994"/>
    <w:rsid w:val="00C85A79"/>
    <w:rsid w:val="00C85D57"/>
    <w:rsid w:val="00C85E73"/>
    <w:rsid w:val="00C85F7A"/>
    <w:rsid w:val="00C8614C"/>
    <w:rsid w:val="00C867FB"/>
    <w:rsid w:val="00C86A7F"/>
    <w:rsid w:val="00C87383"/>
    <w:rsid w:val="00C8779A"/>
    <w:rsid w:val="00C878FD"/>
    <w:rsid w:val="00C87EE6"/>
    <w:rsid w:val="00C9078C"/>
    <w:rsid w:val="00C90D9D"/>
    <w:rsid w:val="00C90F26"/>
    <w:rsid w:val="00C914A3"/>
    <w:rsid w:val="00C9154F"/>
    <w:rsid w:val="00C91D4B"/>
    <w:rsid w:val="00C91EBE"/>
    <w:rsid w:val="00C920CF"/>
    <w:rsid w:val="00C93739"/>
    <w:rsid w:val="00C93C6A"/>
    <w:rsid w:val="00C93EB7"/>
    <w:rsid w:val="00C945C0"/>
    <w:rsid w:val="00C94737"/>
    <w:rsid w:val="00C947E7"/>
    <w:rsid w:val="00C947FC"/>
    <w:rsid w:val="00C949BE"/>
    <w:rsid w:val="00C94D4D"/>
    <w:rsid w:val="00C94E85"/>
    <w:rsid w:val="00C94E8A"/>
    <w:rsid w:val="00C95223"/>
    <w:rsid w:val="00C95435"/>
    <w:rsid w:val="00C95768"/>
    <w:rsid w:val="00C95D48"/>
    <w:rsid w:val="00C96005"/>
    <w:rsid w:val="00C961CA"/>
    <w:rsid w:val="00C9640B"/>
    <w:rsid w:val="00C96E20"/>
    <w:rsid w:val="00C96ED1"/>
    <w:rsid w:val="00C9717A"/>
    <w:rsid w:val="00C97C64"/>
    <w:rsid w:val="00CA02F3"/>
    <w:rsid w:val="00CA056B"/>
    <w:rsid w:val="00CA16AB"/>
    <w:rsid w:val="00CA16AC"/>
    <w:rsid w:val="00CA174D"/>
    <w:rsid w:val="00CA1801"/>
    <w:rsid w:val="00CA1DBA"/>
    <w:rsid w:val="00CA1E7B"/>
    <w:rsid w:val="00CA26CC"/>
    <w:rsid w:val="00CA27B6"/>
    <w:rsid w:val="00CA2C35"/>
    <w:rsid w:val="00CA2E06"/>
    <w:rsid w:val="00CA2F43"/>
    <w:rsid w:val="00CA302A"/>
    <w:rsid w:val="00CA33F9"/>
    <w:rsid w:val="00CA3574"/>
    <w:rsid w:val="00CA3A52"/>
    <w:rsid w:val="00CA3C01"/>
    <w:rsid w:val="00CA42E1"/>
    <w:rsid w:val="00CA42F4"/>
    <w:rsid w:val="00CA4428"/>
    <w:rsid w:val="00CA4AAC"/>
    <w:rsid w:val="00CA4C1F"/>
    <w:rsid w:val="00CA6031"/>
    <w:rsid w:val="00CA61B2"/>
    <w:rsid w:val="00CA67F3"/>
    <w:rsid w:val="00CA7241"/>
    <w:rsid w:val="00CA73F7"/>
    <w:rsid w:val="00CA7510"/>
    <w:rsid w:val="00CA7CED"/>
    <w:rsid w:val="00CA7F78"/>
    <w:rsid w:val="00CB04F4"/>
    <w:rsid w:val="00CB0779"/>
    <w:rsid w:val="00CB0C11"/>
    <w:rsid w:val="00CB0D43"/>
    <w:rsid w:val="00CB0EB9"/>
    <w:rsid w:val="00CB0FBF"/>
    <w:rsid w:val="00CB1AA4"/>
    <w:rsid w:val="00CB1C38"/>
    <w:rsid w:val="00CB1D18"/>
    <w:rsid w:val="00CB217F"/>
    <w:rsid w:val="00CB22A6"/>
    <w:rsid w:val="00CB25AE"/>
    <w:rsid w:val="00CB2725"/>
    <w:rsid w:val="00CB2AC6"/>
    <w:rsid w:val="00CB3078"/>
    <w:rsid w:val="00CB338B"/>
    <w:rsid w:val="00CB3635"/>
    <w:rsid w:val="00CB3C18"/>
    <w:rsid w:val="00CB4679"/>
    <w:rsid w:val="00CB4B32"/>
    <w:rsid w:val="00CB4B72"/>
    <w:rsid w:val="00CB579C"/>
    <w:rsid w:val="00CB5A18"/>
    <w:rsid w:val="00CB6ABE"/>
    <w:rsid w:val="00CB6F4E"/>
    <w:rsid w:val="00CB75A8"/>
    <w:rsid w:val="00CB75B2"/>
    <w:rsid w:val="00CB7B7F"/>
    <w:rsid w:val="00CC0829"/>
    <w:rsid w:val="00CC0AFA"/>
    <w:rsid w:val="00CC0C7E"/>
    <w:rsid w:val="00CC1871"/>
    <w:rsid w:val="00CC1B98"/>
    <w:rsid w:val="00CC1BB4"/>
    <w:rsid w:val="00CC1BE0"/>
    <w:rsid w:val="00CC1DCF"/>
    <w:rsid w:val="00CC1E93"/>
    <w:rsid w:val="00CC201B"/>
    <w:rsid w:val="00CC23E6"/>
    <w:rsid w:val="00CC25C7"/>
    <w:rsid w:val="00CC2BF9"/>
    <w:rsid w:val="00CC2C1E"/>
    <w:rsid w:val="00CC2C7A"/>
    <w:rsid w:val="00CC2E30"/>
    <w:rsid w:val="00CC322D"/>
    <w:rsid w:val="00CC344D"/>
    <w:rsid w:val="00CC34A2"/>
    <w:rsid w:val="00CC36C0"/>
    <w:rsid w:val="00CC38CA"/>
    <w:rsid w:val="00CC3F08"/>
    <w:rsid w:val="00CC442B"/>
    <w:rsid w:val="00CC4BFE"/>
    <w:rsid w:val="00CC4F60"/>
    <w:rsid w:val="00CC52CA"/>
    <w:rsid w:val="00CC5430"/>
    <w:rsid w:val="00CC5BB1"/>
    <w:rsid w:val="00CC5CF3"/>
    <w:rsid w:val="00CC5D9D"/>
    <w:rsid w:val="00CC5EFA"/>
    <w:rsid w:val="00CC6426"/>
    <w:rsid w:val="00CC6678"/>
    <w:rsid w:val="00CC6AD9"/>
    <w:rsid w:val="00CC6D85"/>
    <w:rsid w:val="00CC7301"/>
    <w:rsid w:val="00CC7384"/>
    <w:rsid w:val="00CC7438"/>
    <w:rsid w:val="00CC7ADD"/>
    <w:rsid w:val="00CC7B43"/>
    <w:rsid w:val="00CC7DCD"/>
    <w:rsid w:val="00CD064F"/>
    <w:rsid w:val="00CD0A43"/>
    <w:rsid w:val="00CD0F66"/>
    <w:rsid w:val="00CD1137"/>
    <w:rsid w:val="00CD11E6"/>
    <w:rsid w:val="00CD1443"/>
    <w:rsid w:val="00CD159E"/>
    <w:rsid w:val="00CD15A6"/>
    <w:rsid w:val="00CD1775"/>
    <w:rsid w:val="00CD185F"/>
    <w:rsid w:val="00CD1AAC"/>
    <w:rsid w:val="00CD1EF0"/>
    <w:rsid w:val="00CD2599"/>
    <w:rsid w:val="00CD261C"/>
    <w:rsid w:val="00CD2756"/>
    <w:rsid w:val="00CD321F"/>
    <w:rsid w:val="00CD3255"/>
    <w:rsid w:val="00CD3FA7"/>
    <w:rsid w:val="00CD4E14"/>
    <w:rsid w:val="00CD4EA5"/>
    <w:rsid w:val="00CD4F2D"/>
    <w:rsid w:val="00CD5205"/>
    <w:rsid w:val="00CD550C"/>
    <w:rsid w:val="00CD57BA"/>
    <w:rsid w:val="00CD581E"/>
    <w:rsid w:val="00CD5E70"/>
    <w:rsid w:val="00CD6147"/>
    <w:rsid w:val="00CD620F"/>
    <w:rsid w:val="00CD6359"/>
    <w:rsid w:val="00CD640F"/>
    <w:rsid w:val="00CD6600"/>
    <w:rsid w:val="00CD6EDC"/>
    <w:rsid w:val="00CD6FB3"/>
    <w:rsid w:val="00CD719D"/>
    <w:rsid w:val="00CD77A0"/>
    <w:rsid w:val="00CD78C7"/>
    <w:rsid w:val="00CD79E8"/>
    <w:rsid w:val="00CD7CC6"/>
    <w:rsid w:val="00CD7EAE"/>
    <w:rsid w:val="00CE087A"/>
    <w:rsid w:val="00CE0A21"/>
    <w:rsid w:val="00CE1337"/>
    <w:rsid w:val="00CE182F"/>
    <w:rsid w:val="00CE19E9"/>
    <w:rsid w:val="00CE1B29"/>
    <w:rsid w:val="00CE1E44"/>
    <w:rsid w:val="00CE1FFB"/>
    <w:rsid w:val="00CE2541"/>
    <w:rsid w:val="00CE25A8"/>
    <w:rsid w:val="00CE2828"/>
    <w:rsid w:val="00CE2B61"/>
    <w:rsid w:val="00CE37EC"/>
    <w:rsid w:val="00CE3B66"/>
    <w:rsid w:val="00CE458F"/>
    <w:rsid w:val="00CE4596"/>
    <w:rsid w:val="00CE4965"/>
    <w:rsid w:val="00CE49CF"/>
    <w:rsid w:val="00CE4B38"/>
    <w:rsid w:val="00CE4D0D"/>
    <w:rsid w:val="00CE4DBC"/>
    <w:rsid w:val="00CE520F"/>
    <w:rsid w:val="00CE5580"/>
    <w:rsid w:val="00CE59A3"/>
    <w:rsid w:val="00CE5E62"/>
    <w:rsid w:val="00CE5F71"/>
    <w:rsid w:val="00CE6021"/>
    <w:rsid w:val="00CE667E"/>
    <w:rsid w:val="00CE6A3A"/>
    <w:rsid w:val="00CE7002"/>
    <w:rsid w:val="00CE706B"/>
    <w:rsid w:val="00CE71F8"/>
    <w:rsid w:val="00CE7203"/>
    <w:rsid w:val="00CE75D9"/>
    <w:rsid w:val="00CE7C61"/>
    <w:rsid w:val="00CF01A6"/>
    <w:rsid w:val="00CF0DAD"/>
    <w:rsid w:val="00CF13A9"/>
    <w:rsid w:val="00CF1888"/>
    <w:rsid w:val="00CF1893"/>
    <w:rsid w:val="00CF20CE"/>
    <w:rsid w:val="00CF22EE"/>
    <w:rsid w:val="00CF27B1"/>
    <w:rsid w:val="00CF4035"/>
    <w:rsid w:val="00CF4ECE"/>
    <w:rsid w:val="00CF58C1"/>
    <w:rsid w:val="00CF59D1"/>
    <w:rsid w:val="00CF5BCF"/>
    <w:rsid w:val="00CF5D85"/>
    <w:rsid w:val="00CF5DED"/>
    <w:rsid w:val="00CF6195"/>
    <w:rsid w:val="00CF6313"/>
    <w:rsid w:val="00CF647F"/>
    <w:rsid w:val="00CF663A"/>
    <w:rsid w:val="00CF66D0"/>
    <w:rsid w:val="00CF6A3A"/>
    <w:rsid w:val="00CF6D4D"/>
    <w:rsid w:val="00CF6D96"/>
    <w:rsid w:val="00CF705A"/>
    <w:rsid w:val="00CF71D6"/>
    <w:rsid w:val="00CF7376"/>
    <w:rsid w:val="00CF7379"/>
    <w:rsid w:val="00CF7446"/>
    <w:rsid w:val="00CF79BF"/>
    <w:rsid w:val="00CF7C5E"/>
    <w:rsid w:val="00CF7C8B"/>
    <w:rsid w:val="00D00035"/>
    <w:rsid w:val="00D000A4"/>
    <w:rsid w:val="00D004F0"/>
    <w:rsid w:val="00D00856"/>
    <w:rsid w:val="00D00C2A"/>
    <w:rsid w:val="00D00D91"/>
    <w:rsid w:val="00D00FEF"/>
    <w:rsid w:val="00D013EF"/>
    <w:rsid w:val="00D013FD"/>
    <w:rsid w:val="00D01A11"/>
    <w:rsid w:val="00D01ACF"/>
    <w:rsid w:val="00D01FB5"/>
    <w:rsid w:val="00D02849"/>
    <w:rsid w:val="00D028A7"/>
    <w:rsid w:val="00D029AF"/>
    <w:rsid w:val="00D02AC7"/>
    <w:rsid w:val="00D03A48"/>
    <w:rsid w:val="00D03A75"/>
    <w:rsid w:val="00D03B21"/>
    <w:rsid w:val="00D03C28"/>
    <w:rsid w:val="00D03DCB"/>
    <w:rsid w:val="00D0400F"/>
    <w:rsid w:val="00D04067"/>
    <w:rsid w:val="00D04146"/>
    <w:rsid w:val="00D042F6"/>
    <w:rsid w:val="00D044FD"/>
    <w:rsid w:val="00D04C75"/>
    <w:rsid w:val="00D04D74"/>
    <w:rsid w:val="00D0557F"/>
    <w:rsid w:val="00D055F5"/>
    <w:rsid w:val="00D05638"/>
    <w:rsid w:val="00D05A98"/>
    <w:rsid w:val="00D05C16"/>
    <w:rsid w:val="00D06126"/>
    <w:rsid w:val="00D06A29"/>
    <w:rsid w:val="00D06CFC"/>
    <w:rsid w:val="00D0702F"/>
    <w:rsid w:val="00D0703E"/>
    <w:rsid w:val="00D0730B"/>
    <w:rsid w:val="00D07437"/>
    <w:rsid w:val="00D07AD7"/>
    <w:rsid w:val="00D07B13"/>
    <w:rsid w:val="00D07BA0"/>
    <w:rsid w:val="00D07C68"/>
    <w:rsid w:val="00D07D72"/>
    <w:rsid w:val="00D07F87"/>
    <w:rsid w:val="00D10543"/>
    <w:rsid w:val="00D10966"/>
    <w:rsid w:val="00D109AB"/>
    <w:rsid w:val="00D10EF8"/>
    <w:rsid w:val="00D110E8"/>
    <w:rsid w:val="00D11DDA"/>
    <w:rsid w:val="00D12844"/>
    <w:rsid w:val="00D131BA"/>
    <w:rsid w:val="00D1359D"/>
    <w:rsid w:val="00D13A27"/>
    <w:rsid w:val="00D13BD5"/>
    <w:rsid w:val="00D13C19"/>
    <w:rsid w:val="00D1413C"/>
    <w:rsid w:val="00D143CD"/>
    <w:rsid w:val="00D14689"/>
    <w:rsid w:val="00D14F98"/>
    <w:rsid w:val="00D151BC"/>
    <w:rsid w:val="00D15793"/>
    <w:rsid w:val="00D15BF4"/>
    <w:rsid w:val="00D163BB"/>
    <w:rsid w:val="00D167AC"/>
    <w:rsid w:val="00D16CC5"/>
    <w:rsid w:val="00D171FE"/>
    <w:rsid w:val="00D17326"/>
    <w:rsid w:val="00D179AD"/>
    <w:rsid w:val="00D205B0"/>
    <w:rsid w:val="00D207B4"/>
    <w:rsid w:val="00D207BA"/>
    <w:rsid w:val="00D20957"/>
    <w:rsid w:val="00D20F8E"/>
    <w:rsid w:val="00D219E8"/>
    <w:rsid w:val="00D21A4A"/>
    <w:rsid w:val="00D22442"/>
    <w:rsid w:val="00D229E4"/>
    <w:rsid w:val="00D22AD9"/>
    <w:rsid w:val="00D22C0E"/>
    <w:rsid w:val="00D231F3"/>
    <w:rsid w:val="00D23599"/>
    <w:rsid w:val="00D23BAA"/>
    <w:rsid w:val="00D23F97"/>
    <w:rsid w:val="00D23FA3"/>
    <w:rsid w:val="00D24346"/>
    <w:rsid w:val="00D245AC"/>
    <w:rsid w:val="00D2494F"/>
    <w:rsid w:val="00D24A46"/>
    <w:rsid w:val="00D24CB7"/>
    <w:rsid w:val="00D24D45"/>
    <w:rsid w:val="00D24FBB"/>
    <w:rsid w:val="00D250CA"/>
    <w:rsid w:val="00D2567F"/>
    <w:rsid w:val="00D25F60"/>
    <w:rsid w:val="00D262DB"/>
    <w:rsid w:val="00D26BAF"/>
    <w:rsid w:val="00D26E93"/>
    <w:rsid w:val="00D2779C"/>
    <w:rsid w:val="00D27ABE"/>
    <w:rsid w:val="00D27FFA"/>
    <w:rsid w:val="00D300E8"/>
    <w:rsid w:val="00D30134"/>
    <w:rsid w:val="00D304AA"/>
    <w:rsid w:val="00D30566"/>
    <w:rsid w:val="00D305E0"/>
    <w:rsid w:val="00D305F7"/>
    <w:rsid w:val="00D30666"/>
    <w:rsid w:val="00D31257"/>
    <w:rsid w:val="00D315F2"/>
    <w:rsid w:val="00D3188E"/>
    <w:rsid w:val="00D31AD3"/>
    <w:rsid w:val="00D32173"/>
    <w:rsid w:val="00D335AF"/>
    <w:rsid w:val="00D33973"/>
    <w:rsid w:val="00D339AF"/>
    <w:rsid w:val="00D33BAB"/>
    <w:rsid w:val="00D33FE7"/>
    <w:rsid w:val="00D34026"/>
    <w:rsid w:val="00D345D4"/>
    <w:rsid w:val="00D34670"/>
    <w:rsid w:val="00D3473C"/>
    <w:rsid w:val="00D3497E"/>
    <w:rsid w:val="00D34988"/>
    <w:rsid w:val="00D34BE6"/>
    <w:rsid w:val="00D34FDD"/>
    <w:rsid w:val="00D353C2"/>
    <w:rsid w:val="00D354CA"/>
    <w:rsid w:val="00D35EE9"/>
    <w:rsid w:val="00D3649B"/>
    <w:rsid w:val="00D3686A"/>
    <w:rsid w:val="00D36BDD"/>
    <w:rsid w:val="00D36D43"/>
    <w:rsid w:val="00D36E00"/>
    <w:rsid w:val="00D3726C"/>
    <w:rsid w:val="00D376C5"/>
    <w:rsid w:val="00D4018B"/>
    <w:rsid w:val="00D40242"/>
    <w:rsid w:val="00D40616"/>
    <w:rsid w:val="00D408DE"/>
    <w:rsid w:val="00D4098B"/>
    <w:rsid w:val="00D409FC"/>
    <w:rsid w:val="00D40B0F"/>
    <w:rsid w:val="00D40C49"/>
    <w:rsid w:val="00D40D40"/>
    <w:rsid w:val="00D412F4"/>
    <w:rsid w:val="00D41628"/>
    <w:rsid w:val="00D41A61"/>
    <w:rsid w:val="00D41B6C"/>
    <w:rsid w:val="00D41B91"/>
    <w:rsid w:val="00D41C12"/>
    <w:rsid w:val="00D4277C"/>
    <w:rsid w:val="00D4287C"/>
    <w:rsid w:val="00D42A5B"/>
    <w:rsid w:val="00D431D1"/>
    <w:rsid w:val="00D43329"/>
    <w:rsid w:val="00D434E6"/>
    <w:rsid w:val="00D43AED"/>
    <w:rsid w:val="00D43C6E"/>
    <w:rsid w:val="00D43C7A"/>
    <w:rsid w:val="00D44594"/>
    <w:rsid w:val="00D44FEE"/>
    <w:rsid w:val="00D45000"/>
    <w:rsid w:val="00D45337"/>
    <w:rsid w:val="00D45681"/>
    <w:rsid w:val="00D461A7"/>
    <w:rsid w:val="00D467F6"/>
    <w:rsid w:val="00D46F71"/>
    <w:rsid w:val="00D46F8C"/>
    <w:rsid w:val="00D470C7"/>
    <w:rsid w:val="00D47337"/>
    <w:rsid w:val="00D47485"/>
    <w:rsid w:val="00D474F7"/>
    <w:rsid w:val="00D47BCA"/>
    <w:rsid w:val="00D504E5"/>
    <w:rsid w:val="00D50ACC"/>
    <w:rsid w:val="00D50BA2"/>
    <w:rsid w:val="00D50D2E"/>
    <w:rsid w:val="00D5120D"/>
    <w:rsid w:val="00D51B4D"/>
    <w:rsid w:val="00D5204F"/>
    <w:rsid w:val="00D52269"/>
    <w:rsid w:val="00D522D1"/>
    <w:rsid w:val="00D52438"/>
    <w:rsid w:val="00D52897"/>
    <w:rsid w:val="00D52AA0"/>
    <w:rsid w:val="00D52F5D"/>
    <w:rsid w:val="00D5306A"/>
    <w:rsid w:val="00D53093"/>
    <w:rsid w:val="00D536EB"/>
    <w:rsid w:val="00D53F2F"/>
    <w:rsid w:val="00D54717"/>
    <w:rsid w:val="00D54767"/>
    <w:rsid w:val="00D5494C"/>
    <w:rsid w:val="00D54963"/>
    <w:rsid w:val="00D54A0A"/>
    <w:rsid w:val="00D54CBD"/>
    <w:rsid w:val="00D54DDC"/>
    <w:rsid w:val="00D54F54"/>
    <w:rsid w:val="00D550D4"/>
    <w:rsid w:val="00D553DF"/>
    <w:rsid w:val="00D55442"/>
    <w:rsid w:val="00D554D3"/>
    <w:rsid w:val="00D559F4"/>
    <w:rsid w:val="00D55A1E"/>
    <w:rsid w:val="00D55E15"/>
    <w:rsid w:val="00D562AE"/>
    <w:rsid w:val="00D563F3"/>
    <w:rsid w:val="00D566C0"/>
    <w:rsid w:val="00D568E4"/>
    <w:rsid w:val="00D573F8"/>
    <w:rsid w:val="00D5768C"/>
    <w:rsid w:val="00D57697"/>
    <w:rsid w:val="00D601F5"/>
    <w:rsid w:val="00D60444"/>
    <w:rsid w:val="00D60635"/>
    <w:rsid w:val="00D606F8"/>
    <w:rsid w:val="00D607EC"/>
    <w:rsid w:val="00D609F2"/>
    <w:rsid w:val="00D60BD0"/>
    <w:rsid w:val="00D61D0B"/>
    <w:rsid w:val="00D6226E"/>
    <w:rsid w:val="00D62441"/>
    <w:rsid w:val="00D625F0"/>
    <w:rsid w:val="00D62A83"/>
    <w:rsid w:val="00D62BE5"/>
    <w:rsid w:val="00D62C4B"/>
    <w:rsid w:val="00D63984"/>
    <w:rsid w:val="00D639DE"/>
    <w:rsid w:val="00D63E64"/>
    <w:rsid w:val="00D63ED5"/>
    <w:rsid w:val="00D63F6D"/>
    <w:rsid w:val="00D645F4"/>
    <w:rsid w:val="00D64CF5"/>
    <w:rsid w:val="00D64E54"/>
    <w:rsid w:val="00D6586E"/>
    <w:rsid w:val="00D6629C"/>
    <w:rsid w:val="00D665DD"/>
    <w:rsid w:val="00D6684A"/>
    <w:rsid w:val="00D67405"/>
    <w:rsid w:val="00D674C1"/>
    <w:rsid w:val="00D675FF"/>
    <w:rsid w:val="00D67F06"/>
    <w:rsid w:val="00D70156"/>
    <w:rsid w:val="00D705FF"/>
    <w:rsid w:val="00D70614"/>
    <w:rsid w:val="00D70F07"/>
    <w:rsid w:val="00D71184"/>
    <w:rsid w:val="00D712B2"/>
    <w:rsid w:val="00D71641"/>
    <w:rsid w:val="00D72EA4"/>
    <w:rsid w:val="00D73B20"/>
    <w:rsid w:val="00D73C8E"/>
    <w:rsid w:val="00D73E50"/>
    <w:rsid w:val="00D742B2"/>
    <w:rsid w:val="00D7440F"/>
    <w:rsid w:val="00D746B9"/>
    <w:rsid w:val="00D74907"/>
    <w:rsid w:val="00D74F86"/>
    <w:rsid w:val="00D751AA"/>
    <w:rsid w:val="00D752E6"/>
    <w:rsid w:val="00D75323"/>
    <w:rsid w:val="00D755A3"/>
    <w:rsid w:val="00D75CEA"/>
    <w:rsid w:val="00D75DA6"/>
    <w:rsid w:val="00D75F93"/>
    <w:rsid w:val="00D760EE"/>
    <w:rsid w:val="00D764DF"/>
    <w:rsid w:val="00D768D0"/>
    <w:rsid w:val="00D769D4"/>
    <w:rsid w:val="00D76A42"/>
    <w:rsid w:val="00D76CFD"/>
    <w:rsid w:val="00D76E58"/>
    <w:rsid w:val="00D76F79"/>
    <w:rsid w:val="00D771D9"/>
    <w:rsid w:val="00D7783C"/>
    <w:rsid w:val="00D802E5"/>
    <w:rsid w:val="00D80C8E"/>
    <w:rsid w:val="00D80E93"/>
    <w:rsid w:val="00D81403"/>
    <w:rsid w:val="00D8145D"/>
    <w:rsid w:val="00D817E9"/>
    <w:rsid w:val="00D81956"/>
    <w:rsid w:val="00D81CFD"/>
    <w:rsid w:val="00D821FD"/>
    <w:rsid w:val="00D8287F"/>
    <w:rsid w:val="00D829C4"/>
    <w:rsid w:val="00D82B8A"/>
    <w:rsid w:val="00D82B8B"/>
    <w:rsid w:val="00D82C92"/>
    <w:rsid w:val="00D82FF2"/>
    <w:rsid w:val="00D83256"/>
    <w:rsid w:val="00D832CA"/>
    <w:rsid w:val="00D835CE"/>
    <w:rsid w:val="00D83CE9"/>
    <w:rsid w:val="00D84BA4"/>
    <w:rsid w:val="00D85785"/>
    <w:rsid w:val="00D858CD"/>
    <w:rsid w:val="00D85B7A"/>
    <w:rsid w:val="00D85D39"/>
    <w:rsid w:val="00D85DA9"/>
    <w:rsid w:val="00D85F29"/>
    <w:rsid w:val="00D85F85"/>
    <w:rsid w:val="00D85FCB"/>
    <w:rsid w:val="00D8601E"/>
    <w:rsid w:val="00D862ED"/>
    <w:rsid w:val="00D8678D"/>
    <w:rsid w:val="00D86A4B"/>
    <w:rsid w:val="00D86ADE"/>
    <w:rsid w:val="00D86C97"/>
    <w:rsid w:val="00D86E86"/>
    <w:rsid w:val="00D86F5D"/>
    <w:rsid w:val="00D87304"/>
    <w:rsid w:val="00D8757C"/>
    <w:rsid w:val="00D876AD"/>
    <w:rsid w:val="00D878FF"/>
    <w:rsid w:val="00D90163"/>
    <w:rsid w:val="00D9048E"/>
    <w:rsid w:val="00D90496"/>
    <w:rsid w:val="00D90638"/>
    <w:rsid w:val="00D906A7"/>
    <w:rsid w:val="00D90795"/>
    <w:rsid w:val="00D90CBA"/>
    <w:rsid w:val="00D9140D"/>
    <w:rsid w:val="00D915F3"/>
    <w:rsid w:val="00D91712"/>
    <w:rsid w:val="00D917B3"/>
    <w:rsid w:val="00D918FD"/>
    <w:rsid w:val="00D918FF"/>
    <w:rsid w:val="00D91985"/>
    <w:rsid w:val="00D9204F"/>
    <w:rsid w:val="00D92370"/>
    <w:rsid w:val="00D927DE"/>
    <w:rsid w:val="00D92856"/>
    <w:rsid w:val="00D92AAE"/>
    <w:rsid w:val="00D930E5"/>
    <w:rsid w:val="00D9321D"/>
    <w:rsid w:val="00D93811"/>
    <w:rsid w:val="00D93877"/>
    <w:rsid w:val="00D93B3B"/>
    <w:rsid w:val="00D9420C"/>
    <w:rsid w:val="00D94256"/>
    <w:rsid w:val="00D9484F"/>
    <w:rsid w:val="00D94A18"/>
    <w:rsid w:val="00D94E2E"/>
    <w:rsid w:val="00D94E9B"/>
    <w:rsid w:val="00D95044"/>
    <w:rsid w:val="00D9572A"/>
    <w:rsid w:val="00D95A01"/>
    <w:rsid w:val="00D95EDA"/>
    <w:rsid w:val="00D9638B"/>
    <w:rsid w:val="00D96643"/>
    <w:rsid w:val="00D96850"/>
    <w:rsid w:val="00D96C76"/>
    <w:rsid w:val="00D96E6F"/>
    <w:rsid w:val="00D96E82"/>
    <w:rsid w:val="00D96EB2"/>
    <w:rsid w:val="00D97558"/>
    <w:rsid w:val="00D975A3"/>
    <w:rsid w:val="00D976B5"/>
    <w:rsid w:val="00DA00EF"/>
    <w:rsid w:val="00DA020D"/>
    <w:rsid w:val="00DA02FA"/>
    <w:rsid w:val="00DA073E"/>
    <w:rsid w:val="00DA0CAC"/>
    <w:rsid w:val="00DA0CEF"/>
    <w:rsid w:val="00DA0FC1"/>
    <w:rsid w:val="00DA19AD"/>
    <w:rsid w:val="00DA1BB7"/>
    <w:rsid w:val="00DA1ED4"/>
    <w:rsid w:val="00DA22F2"/>
    <w:rsid w:val="00DA24A4"/>
    <w:rsid w:val="00DA2677"/>
    <w:rsid w:val="00DA293F"/>
    <w:rsid w:val="00DA3107"/>
    <w:rsid w:val="00DA317F"/>
    <w:rsid w:val="00DA3540"/>
    <w:rsid w:val="00DA367E"/>
    <w:rsid w:val="00DA398C"/>
    <w:rsid w:val="00DA40DD"/>
    <w:rsid w:val="00DA4339"/>
    <w:rsid w:val="00DA44E1"/>
    <w:rsid w:val="00DA4795"/>
    <w:rsid w:val="00DA4AC1"/>
    <w:rsid w:val="00DA4B63"/>
    <w:rsid w:val="00DA4B7B"/>
    <w:rsid w:val="00DA4DEC"/>
    <w:rsid w:val="00DA546C"/>
    <w:rsid w:val="00DA5A1C"/>
    <w:rsid w:val="00DA5AD1"/>
    <w:rsid w:val="00DA638E"/>
    <w:rsid w:val="00DA6409"/>
    <w:rsid w:val="00DA6AB5"/>
    <w:rsid w:val="00DA6DDE"/>
    <w:rsid w:val="00DA72C4"/>
    <w:rsid w:val="00DA77CE"/>
    <w:rsid w:val="00DA78BD"/>
    <w:rsid w:val="00DA7A28"/>
    <w:rsid w:val="00DA7A94"/>
    <w:rsid w:val="00DB0395"/>
    <w:rsid w:val="00DB058E"/>
    <w:rsid w:val="00DB0831"/>
    <w:rsid w:val="00DB0A48"/>
    <w:rsid w:val="00DB0DE3"/>
    <w:rsid w:val="00DB13B7"/>
    <w:rsid w:val="00DB1680"/>
    <w:rsid w:val="00DB1BC0"/>
    <w:rsid w:val="00DB1E3F"/>
    <w:rsid w:val="00DB20DD"/>
    <w:rsid w:val="00DB2275"/>
    <w:rsid w:val="00DB2877"/>
    <w:rsid w:val="00DB45BD"/>
    <w:rsid w:val="00DB485A"/>
    <w:rsid w:val="00DB4A6C"/>
    <w:rsid w:val="00DB4C2A"/>
    <w:rsid w:val="00DB506D"/>
    <w:rsid w:val="00DB5219"/>
    <w:rsid w:val="00DB52FA"/>
    <w:rsid w:val="00DB5401"/>
    <w:rsid w:val="00DB5814"/>
    <w:rsid w:val="00DB5982"/>
    <w:rsid w:val="00DB5D70"/>
    <w:rsid w:val="00DB603B"/>
    <w:rsid w:val="00DB6111"/>
    <w:rsid w:val="00DB623A"/>
    <w:rsid w:val="00DB652D"/>
    <w:rsid w:val="00DB681A"/>
    <w:rsid w:val="00DB68B5"/>
    <w:rsid w:val="00DB6CE8"/>
    <w:rsid w:val="00DB77DD"/>
    <w:rsid w:val="00DB7D04"/>
    <w:rsid w:val="00DB7D7D"/>
    <w:rsid w:val="00DB7E7B"/>
    <w:rsid w:val="00DB7EBA"/>
    <w:rsid w:val="00DC0270"/>
    <w:rsid w:val="00DC043E"/>
    <w:rsid w:val="00DC1153"/>
    <w:rsid w:val="00DC15ED"/>
    <w:rsid w:val="00DC1FC9"/>
    <w:rsid w:val="00DC2E85"/>
    <w:rsid w:val="00DC2ED3"/>
    <w:rsid w:val="00DC319B"/>
    <w:rsid w:val="00DC3464"/>
    <w:rsid w:val="00DC34CA"/>
    <w:rsid w:val="00DC3EB8"/>
    <w:rsid w:val="00DC3F13"/>
    <w:rsid w:val="00DC419A"/>
    <w:rsid w:val="00DC4355"/>
    <w:rsid w:val="00DC44DD"/>
    <w:rsid w:val="00DC465F"/>
    <w:rsid w:val="00DC49AE"/>
    <w:rsid w:val="00DC4AAD"/>
    <w:rsid w:val="00DC4AD6"/>
    <w:rsid w:val="00DC4D37"/>
    <w:rsid w:val="00DC4F83"/>
    <w:rsid w:val="00DC515D"/>
    <w:rsid w:val="00DC53D9"/>
    <w:rsid w:val="00DC5902"/>
    <w:rsid w:val="00DC5CED"/>
    <w:rsid w:val="00DC5D76"/>
    <w:rsid w:val="00DC5E98"/>
    <w:rsid w:val="00DC5F95"/>
    <w:rsid w:val="00DC661A"/>
    <w:rsid w:val="00DC6A3D"/>
    <w:rsid w:val="00DC6BFF"/>
    <w:rsid w:val="00DC7275"/>
    <w:rsid w:val="00DC7506"/>
    <w:rsid w:val="00DC7E69"/>
    <w:rsid w:val="00DC7E97"/>
    <w:rsid w:val="00DC7F0B"/>
    <w:rsid w:val="00DD036F"/>
    <w:rsid w:val="00DD054B"/>
    <w:rsid w:val="00DD057B"/>
    <w:rsid w:val="00DD0802"/>
    <w:rsid w:val="00DD12A0"/>
    <w:rsid w:val="00DD12E6"/>
    <w:rsid w:val="00DD14F2"/>
    <w:rsid w:val="00DD15B2"/>
    <w:rsid w:val="00DD18D0"/>
    <w:rsid w:val="00DD254F"/>
    <w:rsid w:val="00DD27BC"/>
    <w:rsid w:val="00DD291F"/>
    <w:rsid w:val="00DD2E28"/>
    <w:rsid w:val="00DD347A"/>
    <w:rsid w:val="00DD363F"/>
    <w:rsid w:val="00DD3C62"/>
    <w:rsid w:val="00DD4801"/>
    <w:rsid w:val="00DD4A41"/>
    <w:rsid w:val="00DD4ACC"/>
    <w:rsid w:val="00DD4EFD"/>
    <w:rsid w:val="00DD5487"/>
    <w:rsid w:val="00DD54D9"/>
    <w:rsid w:val="00DD56C3"/>
    <w:rsid w:val="00DD570A"/>
    <w:rsid w:val="00DD5805"/>
    <w:rsid w:val="00DD61E9"/>
    <w:rsid w:val="00DD652B"/>
    <w:rsid w:val="00DD6BE3"/>
    <w:rsid w:val="00DD6F27"/>
    <w:rsid w:val="00DD706D"/>
    <w:rsid w:val="00DD70BB"/>
    <w:rsid w:val="00DD726A"/>
    <w:rsid w:val="00DD728E"/>
    <w:rsid w:val="00DD72FE"/>
    <w:rsid w:val="00DD78EB"/>
    <w:rsid w:val="00DD7BC4"/>
    <w:rsid w:val="00DE0436"/>
    <w:rsid w:val="00DE0BC4"/>
    <w:rsid w:val="00DE0CF4"/>
    <w:rsid w:val="00DE14B7"/>
    <w:rsid w:val="00DE1508"/>
    <w:rsid w:val="00DE1957"/>
    <w:rsid w:val="00DE19C8"/>
    <w:rsid w:val="00DE1D2F"/>
    <w:rsid w:val="00DE1D44"/>
    <w:rsid w:val="00DE1E65"/>
    <w:rsid w:val="00DE1E8D"/>
    <w:rsid w:val="00DE32EB"/>
    <w:rsid w:val="00DE3442"/>
    <w:rsid w:val="00DE39CF"/>
    <w:rsid w:val="00DE3BD8"/>
    <w:rsid w:val="00DE47FC"/>
    <w:rsid w:val="00DE4A76"/>
    <w:rsid w:val="00DE5A53"/>
    <w:rsid w:val="00DE5A65"/>
    <w:rsid w:val="00DE5BB4"/>
    <w:rsid w:val="00DE5CF4"/>
    <w:rsid w:val="00DE6063"/>
    <w:rsid w:val="00DE64EC"/>
    <w:rsid w:val="00DE68E5"/>
    <w:rsid w:val="00DE68E6"/>
    <w:rsid w:val="00DE6D1C"/>
    <w:rsid w:val="00DE7197"/>
    <w:rsid w:val="00DE7475"/>
    <w:rsid w:val="00DE7562"/>
    <w:rsid w:val="00DE79D8"/>
    <w:rsid w:val="00DE7A9C"/>
    <w:rsid w:val="00DE7B78"/>
    <w:rsid w:val="00DE7BBE"/>
    <w:rsid w:val="00DF0534"/>
    <w:rsid w:val="00DF073D"/>
    <w:rsid w:val="00DF0BEC"/>
    <w:rsid w:val="00DF0CE3"/>
    <w:rsid w:val="00DF0CF5"/>
    <w:rsid w:val="00DF1947"/>
    <w:rsid w:val="00DF1E86"/>
    <w:rsid w:val="00DF2061"/>
    <w:rsid w:val="00DF215D"/>
    <w:rsid w:val="00DF2A85"/>
    <w:rsid w:val="00DF2B4A"/>
    <w:rsid w:val="00DF2B83"/>
    <w:rsid w:val="00DF2BDA"/>
    <w:rsid w:val="00DF2E03"/>
    <w:rsid w:val="00DF3380"/>
    <w:rsid w:val="00DF3678"/>
    <w:rsid w:val="00DF3AE8"/>
    <w:rsid w:val="00DF3DD0"/>
    <w:rsid w:val="00DF4143"/>
    <w:rsid w:val="00DF48C6"/>
    <w:rsid w:val="00DF4EA6"/>
    <w:rsid w:val="00DF4F9F"/>
    <w:rsid w:val="00DF5B55"/>
    <w:rsid w:val="00DF5D70"/>
    <w:rsid w:val="00DF683B"/>
    <w:rsid w:val="00DF6925"/>
    <w:rsid w:val="00DF7502"/>
    <w:rsid w:val="00DF761B"/>
    <w:rsid w:val="00DFAE43"/>
    <w:rsid w:val="00E00047"/>
    <w:rsid w:val="00E00649"/>
    <w:rsid w:val="00E009AE"/>
    <w:rsid w:val="00E00CCA"/>
    <w:rsid w:val="00E00D07"/>
    <w:rsid w:val="00E0123F"/>
    <w:rsid w:val="00E014ED"/>
    <w:rsid w:val="00E019A4"/>
    <w:rsid w:val="00E01C13"/>
    <w:rsid w:val="00E01FE3"/>
    <w:rsid w:val="00E0213D"/>
    <w:rsid w:val="00E02387"/>
    <w:rsid w:val="00E023A0"/>
    <w:rsid w:val="00E024E4"/>
    <w:rsid w:val="00E026AF"/>
    <w:rsid w:val="00E02736"/>
    <w:rsid w:val="00E03153"/>
    <w:rsid w:val="00E032C8"/>
    <w:rsid w:val="00E03542"/>
    <w:rsid w:val="00E03C56"/>
    <w:rsid w:val="00E03E27"/>
    <w:rsid w:val="00E03EDE"/>
    <w:rsid w:val="00E03F02"/>
    <w:rsid w:val="00E03FE0"/>
    <w:rsid w:val="00E04507"/>
    <w:rsid w:val="00E04CE6"/>
    <w:rsid w:val="00E05553"/>
    <w:rsid w:val="00E05693"/>
    <w:rsid w:val="00E0597D"/>
    <w:rsid w:val="00E059F5"/>
    <w:rsid w:val="00E05BCA"/>
    <w:rsid w:val="00E06345"/>
    <w:rsid w:val="00E065EA"/>
    <w:rsid w:val="00E06800"/>
    <w:rsid w:val="00E06A12"/>
    <w:rsid w:val="00E06A30"/>
    <w:rsid w:val="00E06BE3"/>
    <w:rsid w:val="00E06DC8"/>
    <w:rsid w:val="00E06E7A"/>
    <w:rsid w:val="00E06F7D"/>
    <w:rsid w:val="00E07666"/>
    <w:rsid w:val="00E07769"/>
    <w:rsid w:val="00E078F9"/>
    <w:rsid w:val="00E07A14"/>
    <w:rsid w:val="00E10536"/>
    <w:rsid w:val="00E10C52"/>
    <w:rsid w:val="00E10CCB"/>
    <w:rsid w:val="00E114AF"/>
    <w:rsid w:val="00E11805"/>
    <w:rsid w:val="00E122E0"/>
    <w:rsid w:val="00E12B24"/>
    <w:rsid w:val="00E12E6F"/>
    <w:rsid w:val="00E13176"/>
    <w:rsid w:val="00E1379C"/>
    <w:rsid w:val="00E13B4C"/>
    <w:rsid w:val="00E140B1"/>
    <w:rsid w:val="00E146B5"/>
    <w:rsid w:val="00E151F7"/>
    <w:rsid w:val="00E154C6"/>
    <w:rsid w:val="00E15FE7"/>
    <w:rsid w:val="00E16301"/>
    <w:rsid w:val="00E164EF"/>
    <w:rsid w:val="00E16763"/>
    <w:rsid w:val="00E1679E"/>
    <w:rsid w:val="00E16A6A"/>
    <w:rsid w:val="00E16AAC"/>
    <w:rsid w:val="00E179C3"/>
    <w:rsid w:val="00E17BA6"/>
    <w:rsid w:val="00E17BD9"/>
    <w:rsid w:val="00E17BF4"/>
    <w:rsid w:val="00E17D66"/>
    <w:rsid w:val="00E17FFB"/>
    <w:rsid w:val="00E1A8F2"/>
    <w:rsid w:val="00E20400"/>
    <w:rsid w:val="00E21453"/>
    <w:rsid w:val="00E21EEF"/>
    <w:rsid w:val="00E2213F"/>
    <w:rsid w:val="00E22176"/>
    <w:rsid w:val="00E22224"/>
    <w:rsid w:val="00E22525"/>
    <w:rsid w:val="00E227A3"/>
    <w:rsid w:val="00E228DF"/>
    <w:rsid w:val="00E22FB5"/>
    <w:rsid w:val="00E23040"/>
    <w:rsid w:val="00E23377"/>
    <w:rsid w:val="00E235C5"/>
    <w:rsid w:val="00E23601"/>
    <w:rsid w:val="00E240F5"/>
    <w:rsid w:val="00E2431A"/>
    <w:rsid w:val="00E24413"/>
    <w:rsid w:val="00E24D68"/>
    <w:rsid w:val="00E252CC"/>
    <w:rsid w:val="00E253ED"/>
    <w:rsid w:val="00E25726"/>
    <w:rsid w:val="00E258A1"/>
    <w:rsid w:val="00E25B59"/>
    <w:rsid w:val="00E25D1A"/>
    <w:rsid w:val="00E25E21"/>
    <w:rsid w:val="00E25F00"/>
    <w:rsid w:val="00E260DF"/>
    <w:rsid w:val="00E262E3"/>
    <w:rsid w:val="00E27212"/>
    <w:rsid w:val="00E272A9"/>
    <w:rsid w:val="00E2755D"/>
    <w:rsid w:val="00E2796C"/>
    <w:rsid w:val="00E279D9"/>
    <w:rsid w:val="00E27A91"/>
    <w:rsid w:val="00E27D04"/>
    <w:rsid w:val="00E3006E"/>
    <w:rsid w:val="00E30336"/>
    <w:rsid w:val="00E30765"/>
    <w:rsid w:val="00E308E9"/>
    <w:rsid w:val="00E30C7A"/>
    <w:rsid w:val="00E30D20"/>
    <w:rsid w:val="00E30D38"/>
    <w:rsid w:val="00E31B42"/>
    <w:rsid w:val="00E31F00"/>
    <w:rsid w:val="00E32111"/>
    <w:rsid w:val="00E32427"/>
    <w:rsid w:val="00E3251D"/>
    <w:rsid w:val="00E329DC"/>
    <w:rsid w:val="00E32CBB"/>
    <w:rsid w:val="00E32CF0"/>
    <w:rsid w:val="00E32D55"/>
    <w:rsid w:val="00E332EF"/>
    <w:rsid w:val="00E335B0"/>
    <w:rsid w:val="00E33BC5"/>
    <w:rsid w:val="00E33D1F"/>
    <w:rsid w:val="00E33D9D"/>
    <w:rsid w:val="00E33F82"/>
    <w:rsid w:val="00E34154"/>
    <w:rsid w:val="00E34E38"/>
    <w:rsid w:val="00E34F03"/>
    <w:rsid w:val="00E35033"/>
    <w:rsid w:val="00E352CF"/>
    <w:rsid w:val="00E3590E"/>
    <w:rsid w:val="00E35960"/>
    <w:rsid w:val="00E35AE7"/>
    <w:rsid w:val="00E35EE3"/>
    <w:rsid w:val="00E3688B"/>
    <w:rsid w:val="00E369F0"/>
    <w:rsid w:val="00E36EE5"/>
    <w:rsid w:val="00E36FD5"/>
    <w:rsid w:val="00E375CC"/>
    <w:rsid w:val="00E37615"/>
    <w:rsid w:val="00E403AF"/>
    <w:rsid w:val="00E407BB"/>
    <w:rsid w:val="00E40F9D"/>
    <w:rsid w:val="00E41118"/>
    <w:rsid w:val="00E41250"/>
    <w:rsid w:val="00E417A3"/>
    <w:rsid w:val="00E41CA5"/>
    <w:rsid w:val="00E42216"/>
    <w:rsid w:val="00E42703"/>
    <w:rsid w:val="00E429D4"/>
    <w:rsid w:val="00E43B2C"/>
    <w:rsid w:val="00E43BC6"/>
    <w:rsid w:val="00E43D4C"/>
    <w:rsid w:val="00E44086"/>
    <w:rsid w:val="00E44594"/>
    <w:rsid w:val="00E44B49"/>
    <w:rsid w:val="00E455B5"/>
    <w:rsid w:val="00E4580B"/>
    <w:rsid w:val="00E45A11"/>
    <w:rsid w:val="00E45CFE"/>
    <w:rsid w:val="00E466AB"/>
    <w:rsid w:val="00E46894"/>
    <w:rsid w:val="00E4690F"/>
    <w:rsid w:val="00E46D96"/>
    <w:rsid w:val="00E47504"/>
    <w:rsid w:val="00E47665"/>
    <w:rsid w:val="00E47903"/>
    <w:rsid w:val="00E479F0"/>
    <w:rsid w:val="00E47A38"/>
    <w:rsid w:val="00E47EA7"/>
    <w:rsid w:val="00E47FD0"/>
    <w:rsid w:val="00E500CC"/>
    <w:rsid w:val="00E50417"/>
    <w:rsid w:val="00E50811"/>
    <w:rsid w:val="00E50B2F"/>
    <w:rsid w:val="00E50D9D"/>
    <w:rsid w:val="00E50DB5"/>
    <w:rsid w:val="00E50DC8"/>
    <w:rsid w:val="00E51129"/>
    <w:rsid w:val="00E514E0"/>
    <w:rsid w:val="00E524BB"/>
    <w:rsid w:val="00E525D5"/>
    <w:rsid w:val="00E5266F"/>
    <w:rsid w:val="00E52843"/>
    <w:rsid w:val="00E52925"/>
    <w:rsid w:val="00E52B39"/>
    <w:rsid w:val="00E530D6"/>
    <w:rsid w:val="00E5374E"/>
    <w:rsid w:val="00E5386A"/>
    <w:rsid w:val="00E5388D"/>
    <w:rsid w:val="00E53B3A"/>
    <w:rsid w:val="00E53EC9"/>
    <w:rsid w:val="00E5461B"/>
    <w:rsid w:val="00E54DC4"/>
    <w:rsid w:val="00E54FAA"/>
    <w:rsid w:val="00E551CE"/>
    <w:rsid w:val="00E55613"/>
    <w:rsid w:val="00E556F1"/>
    <w:rsid w:val="00E55C0A"/>
    <w:rsid w:val="00E55C1E"/>
    <w:rsid w:val="00E56962"/>
    <w:rsid w:val="00E56B7A"/>
    <w:rsid w:val="00E56C45"/>
    <w:rsid w:val="00E56C62"/>
    <w:rsid w:val="00E56CAB"/>
    <w:rsid w:val="00E56D87"/>
    <w:rsid w:val="00E57237"/>
    <w:rsid w:val="00E57584"/>
    <w:rsid w:val="00E57B2B"/>
    <w:rsid w:val="00E57B3B"/>
    <w:rsid w:val="00E57B9A"/>
    <w:rsid w:val="00E60419"/>
    <w:rsid w:val="00E60A2B"/>
    <w:rsid w:val="00E60A55"/>
    <w:rsid w:val="00E61454"/>
    <w:rsid w:val="00E6214E"/>
    <w:rsid w:val="00E625B6"/>
    <w:rsid w:val="00E63667"/>
    <w:rsid w:val="00E640FE"/>
    <w:rsid w:val="00E64177"/>
    <w:rsid w:val="00E64187"/>
    <w:rsid w:val="00E64210"/>
    <w:rsid w:val="00E644E5"/>
    <w:rsid w:val="00E6466F"/>
    <w:rsid w:val="00E65155"/>
    <w:rsid w:val="00E65304"/>
    <w:rsid w:val="00E654F1"/>
    <w:rsid w:val="00E65658"/>
    <w:rsid w:val="00E6566C"/>
    <w:rsid w:val="00E65D00"/>
    <w:rsid w:val="00E66176"/>
    <w:rsid w:val="00E661C5"/>
    <w:rsid w:val="00E66290"/>
    <w:rsid w:val="00E6657E"/>
    <w:rsid w:val="00E672DB"/>
    <w:rsid w:val="00E67305"/>
    <w:rsid w:val="00E67872"/>
    <w:rsid w:val="00E67C2B"/>
    <w:rsid w:val="00E67CA1"/>
    <w:rsid w:val="00E704AF"/>
    <w:rsid w:val="00E70896"/>
    <w:rsid w:val="00E70CF9"/>
    <w:rsid w:val="00E710A1"/>
    <w:rsid w:val="00E71252"/>
    <w:rsid w:val="00E712E1"/>
    <w:rsid w:val="00E71777"/>
    <w:rsid w:val="00E71847"/>
    <w:rsid w:val="00E718BE"/>
    <w:rsid w:val="00E71C50"/>
    <w:rsid w:val="00E71E2D"/>
    <w:rsid w:val="00E724F8"/>
    <w:rsid w:val="00E72573"/>
    <w:rsid w:val="00E72948"/>
    <w:rsid w:val="00E72B46"/>
    <w:rsid w:val="00E72E54"/>
    <w:rsid w:val="00E7393B"/>
    <w:rsid w:val="00E73AF6"/>
    <w:rsid w:val="00E73B22"/>
    <w:rsid w:val="00E74E81"/>
    <w:rsid w:val="00E74F30"/>
    <w:rsid w:val="00E75169"/>
    <w:rsid w:val="00E75A24"/>
    <w:rsid w:val="00E75D61"/>
    <w:rsid w:val="00E75DCD"/>
    <w:rsid w:val="00E760F3"/>
    <w:rsid w:val="00E7624F"/>
    <w:rsid w:val="00E7658E"/>
    <w:rsid w:val="00E767C0"/>
    <w:rsid w:val="00E76A5D"/>
    <w:rsid w:val="00E76F32"/>
    <w:rsid w:val="00E775EC"/>
    <w:rsid w:val="00E776B1"/>
    <w:rsid w:val="00E77819"/>
    <w:rsid w:val="00E7792B"/>
    <w:rsid w:val="00E77E35"/>
    <w:rsid w:val="00E77EB4"/>
    <w:rsid w:val="00E77FBA"/>
    <w:rsid w:val="00E80024"/>
    <w:rsid w:val="00E80067"/>
    <w:rsid w:val="00E80101"/>
    <w:rsid w:val="00E80773"/>
    <w:rsid w:val="00E80CFD"/>
    <w:rsid w:val="00E8118B"/>
    <w:rsid w:val="00E812BA"/>
    <w:rsid w:val="00E815DC"/>
    <w:rsid w:val="00E817F0"/>
    <w:rsid w:val="00E818AB"/>
    <w:rsid w:val="00E81ADA"/>
    <w:rsid w:val="00E81B47"/>
    <w:rsid w:val="00E81C60"/>
    <w:rsid w:val="00E81EF8"/>
    <w:rsid w:val="00E820CB"/>
    <w:rsid w:val="00E822D1"/>
    <w:rsid w:val="00E8294F"/>
    <w:rsid w:val="00E838B5"/>
    <w:rsid w:val="00E83E99"/>
    <w:rsid w:val="00E8436D"/>
    <w:rsid w:val="00E8445E"/>
    <w:rsid w:val="00E84A5C"/>
    <w:rsid w:val="00E84B01"/>
    <w:rsid w:val="00E84B69"/>
    <w:rsid w:val="00E84E1B"/>
    <w:rsid w:val="00E85142"/>
    <w:rsid w:val="00E85253"/>
    <w:rsid w:val="00E853CA"/>
    <w:rsid w:val="00E85480"/>
    <w:rsid w:val="00E857F1"/>
    <w:rsid w:val="00E85A94"/>
    <w:rsid w:val="00E85D2A"/>
    <w:rsid w:val="00E85E66"/>
    <w:rsid w:val="00E8611A"/>
    <w:rsid w:val="00E86212"/>
    <w:rsid w:val="00E8628A"/>
    <w:rsid w:val="00E864CD"/>
    <w:rsid w:val="00E86BC6"/>
    <w:rsid w:val="00E8726D"/>
    <w:rsid w:val="00E87274"/>
    <w:rsid w:val="00E87493"/>
    <w:rsid w:val="00E8782C"/>
    <w:rsid w:val="00E87C7C"/>
    <w:rsid w:val="00E87CBA"/>
    <w:rsid w:val="00E87DB6"/>
    <w:rsid w:val="00E87F3A"/>
    <w:rsid w:val="00E90027"/>
    <w:rsid w:val="00E9010D"/>
    <w:rsid w:val="00E90656"/>
    <w:rsid w:val="00E90C8F"/>
    <w:rsid w:val="00E912DE"/>
    <w:rsid w:val="00E914E1"/>
    <w:rsid w:val="00E9158B"/>
    <w:rsid w:val="00E9163A"/>
    <w:rsid w:val="00E91801"/>
    <w:rsid w:val="00E91FB9"/>
    <w:rsid w:val="00E92544"/>
    <w:rsid w:val="00E92671"/>
    <w:rsid w:val="00E92A4D"/>
    <w:rsid w:val="00E92D43"/>
    <w:rsid w:val="00E92FE3"/>
    <w:rsid w:val="00E93555"/>
    <w:rsid w:val="00E93855"/>
    <w:rsid w:val="00E93860"/>
    <w:rsid w:val="00E9444E"/>
    <w:rsid w:val="00E946B1"/>
    <w:rsid w:val="00E94C6D"/>
    <w:rsid w:val="00E94F36"/>
    <w:rsid w:val="00E96320"/>
    <w:rsid w:val="00E96E21"/>
    <w:rsid w:val="00E97485"/>
    <w:rsid w:val="00E97496"/>
    <w:rsid w:val="00E9763D"/>
    <w:rsid w:val="00E97B82"/>
    <w:rsid w:val="00E97B97"/>
    <w:rsid w:val="00E97F9F"/>
    <w:rsid w:val="00EA0E5A"/>
    <w:rsid w:val="00EA0E77"/>
    <w:rsid w:val="00EA0E7A"/>
    <w:rsid w:val="00EA100B"/>
    <w:rsid w:val="00EA1152"/>
    <w:rsid w:val="00EA1633"/>
    <w:rsid w:val="00EA1AF2"/>
    <w:rsid w:val="00EA1B0A"/>
    <w:rsid w:val="00EA1D12"/>
    <w:rsid w:val="00EA1D50"/>
    <w:rsid w:val="00EA1E96"/>
    <w:rsid w:val="00EA250E"/>
    <w:rsid w:val="00EA29D0"/>
    <w:rsid w:val="00EA2C79"/>
    <w:rsid w:val="00EA3D6C"/>
    <w:rsid w:val="00EA4476"/>
    <w:rsid w:val="00EA47B5"/>
    <w:rsid w:val="00EA484C"/>
    <w:rsid w:val="00EA492B"/>
    <w:rsid w:val="00EA49FF"/>
    <w:rsid w:val="00EA4C17"/>
    <w:rsid w:val="00EA4DAC"/>
    <w:rsid w:val="00EA4EE4"/>
    <w:rsid w:val="00EA511D"/>
    <w:rsid w:val="00EA5889"/>
    <w:rsid w:val="00EA61A4"/>
    <w:rsid w:val="00EA7E6B"/>
    <w:rsid w:val="00EB026A"/>
    <w:rsid w:val="00EB04D3"/>
    <w:rsid w:val="00EB0670"/>
    <w:rsid w:val="00EB0842"/>
    <w:rsid w:val="00EB150F"/>
    <w:rsid w:val="00EB2493"/>
    <w:rsid w:val="00EB27A2"/>
    <w:rsid w:val="00EB2E20"/>
    <w:rsid w:val="00EB2EC5"/>
    <w:rsid w:val="00EB2FDA"/>
    <w:rsid w:val="00EB30AD"/>
    <w:rsid w:val="00EB33CA"/>
    <w:rsid w:val="00EB376E"/>
    <w:rsid w:val="00EB3A33"/>
    <w:rsid w:val="00EB4013"/>
    <w:rsid w:val="00EB439F"/>
    <w:rsid w:val="00EB44BE"/>
    <w:rsid w:val="00EB530B"/>
    <w:rsid w:val="00EB5778"/>
    <w:rsid w:val="00EB5FD7"/>
    <w:rsid w:val="00EB627A"/>
    <w:rsid w:val="00EB6DB6"/>
    <w:rsid w:val="00EB7859"/>
    <w:rsid w:val="00EB7B32"/>
    <w:rsid w:val="00EB7BA9"/>
    <w:rsid w:val="00EB7E59"/>
    <w:rsid w:val="00EC0507"/>
    <w:rsid w:val="00EC0558"/>
    <w:rsid w:val="00EC0759"/>
    <w:rsid w:val="00EC0D1D"/>
    <w:rsid w:val="00EC1DEA"/>
    <w:rsid w:val="00EC2001"/>
    <w:rsid w:val="00EC234A"/>
    <w:rsid w:val="00EC273C"/>
    <w:rsid w:val="00EC28A0"/>
    <w:rsid w:val="00EC28DC"/>
    <w:rsid w:val="00EC2D9E"/>
    <w:rsid w:val="00EC3532"/>
    <w:rsid w:val="00EC417F"/>
    <w:rsid w:val="00EC43E9"/>
    <w:rsid w:val="00EC4A01"/>
    <w:rsid w:val="00EC4D6D"/>
    <w:rsid w:val="00EC513B"/>
    <w:rsid w:val="00EC5184"/>
    <w:rsid w:val="00EC54BF"/>
    <w:rsid w:val="00EC5EFC"/>
    <w:rsid w:val="00EC5FCB"/>
    <w:rsid w:val="00EC694B"/>
    <w:rsid w:val="00EC7523"/>
    <w:rsid w:val="00EC7542"/>
    <w:rsid w:val="00EC78F9"/>
    <w:rsid w:val="00EC7969"/>
    <w:rsid w:val="00EC7CDB"/>
    <w:rsid w:val="00ED000B"/>
    <w:rsid w:val="00ED0399"/>
    <w:rsid w:val="00ED047C"/>
    <w:rsid w:val="00ED091A"/>
    <w:rsid w:val="00ED0AE6"/>
    <w:rsid w:val="00ED0BDF"/>
    <w:rsid w:val="00ED0FAB"/>
    <w:rsid w:val="00ED125F"/>
    <w:rsid w:val="00ED1483"/>
    <w:rsid w:val="00ED1671"/>
    <w:rsid w:val="00ED2143"/>
    <w:rsid w:val="00ED22DF"/>
    <w:rsid w:val="00ED230E"/>
    <w:rsid w:val="00ED236D"/>
    <w:rsid w:val="00ED2406"/>
    <w:rsid w:val="00ED26B8"/>
    <w:rsid w:val="00ED285E"/>
    <w:rsid w:val="00ED2C34"/>
    <w:rsid w:val="00ED2CCB"/>
    <w:rsid w:val="00ED3342"/>
    <w:rsid w:val="00ED33FA"/>
    <w:rsid w:val="00ED3456"/>
    <w:rsid w:val="00ED3678"/>
    <w:rsid w:val="00ED3984"/>
    <w:rsid w:val="00ED3B77"/>
    <w:rsid w:val="00ED3E76"/>
    <w:rsid w:val="00ED3EC9"/>
    <w:rsid w:val="00ED3F9F"/>
    <w:rsid w:val="00ED4333"/>
    <w:rsid w:val="00ED4E93"/>
    <w:rsid w:val="00ED55B2"/>
    <w:rsid w:val="00ED5AD6"/>
    <w:rsid w:val="00ED6E41"/>
    <w:rsid w:val="00ED74F5"/>
    <w:rsid w:val="00ED7693"/>
    <w:rsid w:val="00ED7CDB"/>
    <w:rsid w:val="00EE0068"/>
    <w:rsid w:val="00EE01A0"/>
    <w:rsid w:val="00EE0779"/>
    <w:rsid w:val="00EE09D0"/>
    <w:rsid w:val="00EE0A33"/>
    <w:rsid w:val="00EE179A"/>
    <w:rsid w:val="00EE1990"/>
    <w:rsid w:val="00EE1E78"/>
    <w:rsid w:val="00EE2AF5"/>
    <w:rsid w:val="00EE39ED"/>
    <w:rsid w:val="00EE3A6C"/>
    <w:rsid w:val="00EE3EE8"/>
    <w:rsid w:val="00EE3FCE"/>
    <w:rsid w:val="00EE3FE0"/>
    <w:rsid w:val="00EE421F"/>
    <w:rsid w:val="00EE435D"/>
    <w:rsid w:val="00EE47BE"/>
    <w:rsid w:val="00EE4E72"/>
    <w:rsid w:val="00EE4FF7"/>
    <w:rsid w:val="00EE526B"/>
    <w:rsid w:val="00EE5B6A"/>
    <w:rsid w:val="00EE7074"/>
    <w:rsid w:val="00EE7284"/>
    <w:rsid w:val="00EE7330"/>
    <w:rsid w:val="00EE7394"/>
    <w:rsid w:val="00EE7815"/>
    <w:rsid w:val="00EE789A"/>
    <w:rsid w:val="00EE78E7"/>
    <w:rsid w:val="00EE7AD5"/>
    <w:rsid w:val="00EF00EF"/>
    <w:rsid w:val="00EF0121"/>
    <w:rsid w:val="00EF0420"/>
    <w:rsid w:val="00EF0574"/>
    <w:rsid w:val="00EF05F3"/>
    <w:rsid w:val="00EF072E"/>
    <w:rsid w:val="00EF0C2C"/>
    <w:rsid w:val="00EF1012"/>
    <w:rsid w:val="00EF11D6"/>
    <w:rsid w:val="00EF229F"/>
    <w:rsid w:val="00EF275E"/>
    <w:rsid w:val="00EF2A05"/>
    <w:rsid w:val="00EF2AB3"/>
    <w:rsid w:val="00EF2C9F"/>
    <w:rsid w:val="00EF34D7"/>
    <w:rsid w:val="00EF38A9"/>
    <w:rsid w:val="00EF3A6A"/>
    <w:rsid w:val="00EF3AB5"/>
    <w:rsid w:val="00EF4011"/>
    <w:rsid w:val="00EF42C3"/>
    <w:rsid w:val="00EF43A1"/>
    <w:rsid w:val="00EF43F5"/>
    <w:rsid w:val="00EF44E3"/>
    <w:rsid w:val="00EF47F4"/>
    <w:rsid w:val="00EF4822"/>
    <w:rsid w:val="00EF49EE"/>
    <w:rsid w:val="00EF4B02"/>
    <w:rsid w:val="00EF4CAF"/>
    <w:rsid w:val="00EF4F9F"/>
    <w:rsid w:val="00EF5644"/>
    <w:rsid w:val="00EF59B6"/>
    <w:rsid w:val="00EF61EE"/>
    <w:rsid w:val="00EF665B"/>
    <w:rsid w:val="00EF66DE"/>
    <w:rsid w:val="00EF672F"/>
    <w:rsid w:val="00EF6D4E"/>
    <w:rsid w:val="00EF79E7"/>
    <w:rsid w:val="00EF7A11"/>
    <w:rsid w:val="00EF7B82"/>
    <w:rsid w:val="00EFBCCF"/>
    <w:rsid w:val="00F00A9A"/>
    <w:rsid w:val="00F00B72"/>
    <w:rsid w:val="00F00DFF"/>
    <w:rsid w:val="00F00F29"/>
    <w:rsid w:val="00F00FCB"/>
    <w:rsid w:val="00F012CB"/>
    <w:rsid w:val="00F01397"/>
    <w:rsid w:val="00F017E8"/>
    <w:rsid w:val="00F020F0"/>
    <w:rsid w:val="00F0278E"/>
    <w:rsid w:val="00F02A4E"/>
    <w:rsid w:val="00F02B08"/>
    <w:rsid w:val="00F02C68"/>
    <w:rsid w:val="00F02E9C"/>
    <w:rsid w:val="00F030C0"/>
    <w:rsid w:val="00F0329F"/>
    <w:rsid w:val="00F03335"/>
    <w:rsid w:val="00F0345E"/>
    <w:rsid w:val="00F03636"/>
    <w:rsid w:val="00F03CAC"/>
    <w:rsid w:val="00F045C1"/>
    <w:rsid w:val="00F0471A"/>
    <w:rsid w:val="00F04B04"/>
    <w:rsid w:val="00F04CED"/>
    <w:rsid w:val="00F04E3A"/>
    <w:rsid w:val="00F04F75"/>
    <w:rsid w:val="00F0521D"/>
    <w:rsid w:val="00F056B8"/>
    <w:rsid w:val="00F05A82"/>
    <w:rsid w:val="00F05AF5"/>
    <w:rsid w:val="00F068B3"/>
    <w:rsid w:val="00F06A62"/>
    <w:rsid w:val="00F06B6C"/>
    <w:rsid w:val="00F06BDB"/>
    <w:rsid w:val="00F06C40"/>
    <w:rsid w:val="00F07596"/>
    <w:rsid w:val="00F07744"/>
    <w:rsid w:val="00F07BD3"/>
    <w:rsid w:val="00F07F35"/>
    <w:rsid w:val="00F10057"/>
    <w:rsid w:val="00F10084"/>
    <w:rsid w:val="00F10C3A"/>
    <w:rsid w:val="00F10ECB"/>
    <w:rsid w:val="00F10F1F"/>
    <w:rsid w:val="00F11812"/>
    <w:rsid w:val="00F119A0"/>
    <w:rsid w:val="00F11A66"/>
    <w:rsid w:val="00F11B9B"/>
    <w:rsid w:val="00F11F65"/>
    <w:rsid w:val="00F1249A"/>
    <w:rsid w:val="00F12558"/>
    <w:rsid w:val="00F128A1"/>
    <w:rsid w:val="00F12AEB"/>
    <w:rsid w:val="00F12CBB"/>
    <w:rsid w:val="00F12F6F"/>
    <w:rsid w:val="00F1300F"/>
    <w:rsid w:val="00F133CA"/>
    <w:rsid w:val="00F13734"/>
    <w:rsid w:val="00F1426F"/>
    <w:rsid w:val="00F142A7"/>
    <w:rsid w:val="00F144AE"/>
    <w:rsid w:val="00F14632"/>
    <w:rsid w:val="00F14749"/>
    <w:rsid w:val="00F14C3C"/>
    <w:rsid w:val="00F14C98"/>
    <w:rsid w:val="00F157B5"/>
    <w:rsid w:val="00F15D1C"/>
    <w:rsid w:val="00F15F27"/>
    <w:rsid w:val="00F16031"/>
    <w:rsid w:val="00F162AE"/>
    <w:rsid w:val="00F167E0"/>
    <w:rsid w:val="00F16DA2"/>
    <w:rsid w:val="00F17153"/>
    <w:rsid w:val="00F17A22"/>
    <w:rsid w:val="00F17AC6"/>
    <w:rsid w:val="00F17B02"/>
    <w:rsid w:val="00F17B22"/>
    <w:rsid w:val="00F17BAF"/>
    <w:rsid w:val="00F17C5F"/>
    <w:rsid w:val="00F17ECB"/>
    <w:rsid w:val="00F17F64"/>
    <w:rsid w:val="00F2000A"/>
    <w:rsid w:val="00F200BB"/>
    <w:rsid w:val="00F2013E"/>
    <w:rsid w:val="00F203FF"/>
    <w:rsid w:val="00F20476"/>
    <w:rsid w:val="00F20551"/>
    <w:rsid w:val="00F209C3"/>
    <w:rsid w:val="00F20B14"/>
    <w:rsid w:val="00F20D41"/>
    <w:rsid w:val="00F20F7B"/>
    <w:rsid w:val="00F2109B"/>
    <w:rsid w:val="00F21473"/>
    <w:rsid w:val="00F2183A"/>
    <w:rsid w:val="00F21A00"/>
    <w:rsid w:val="00F21A6D"/>
    <w:rsid w:val="00F21AB2"/>
    <w:rsid w:val="00F21DF7"/>
    <w:rsid w:val="00F221C8"/>
    <w:rsid w:val="00F221D5"/>
    <w:rsid w:val="00F2259C"/>
    <w:rsid w:val="00F225EF"/>
    <w:rsid w:val="00F22970"/>
    <w:rsid w:val="00F22AC0"/>
    <w:rsid w:val="00F2365E"/>
    <w:rsid w:val="00F239EB"/>
    <w:rsid w:val="00F23AC6"/>
    <w:rsid w:val="00F23BB3"/>
    <w:rsid w:val="00F23F84"/>
    <w:rsid w:val="00F2427C"/>
    <w:rsid w:val="00F246A6"/>
    <w:rsid w:val="00F24887"/>
    <w:rsid w:val="00F24B18"/>
    <w:rsid w:val="00F25457"/>
    <w:rsid w:val="00F25A81"/>
    <w:rsid w:val="00F25D86"/>
    <w:rsid w:val="00F25EC1"/>
    <w:rsid w:val="00F25F5B"/>
    <w:rsid w:val="00F26346"/>
    <w:rsid w:val="00F26A2F"/>
    <w:rsid w:val="00F26B32"/>
    <w:rsid w:val="00F26F39"/>
    <w:rsid w:val="00F27013"/>
    <w:rsid w:val="00F271E3"/>
    <w:rsid w:val="00F2730B"/>
    <w:rsid w:val="00F27563"/>
    <w:rsid w:val="00F27987"/>
    <w:rsid w:val="00F27BEA"/>
    <w:rsid w:val="00F27E29"/>
    <w:rsid w:val="00F30855"/>
    <w:rsid w:val="00F30F72"/>
    <w:rsid w:val="00F30FC7"/>
    <w:rsid w:val="00F31428"/>
    <w:rsid w:val="00F31429"/>
    <w:rsid w:val="00F319B3"/>
    <w:rsid w:val="00F31C04"/>
    <w:rsid w:val="00F320E1"/>
    <w:rsid w:val="00F32443"/>
    <w:rsid w:val="00F325A7"/>
    <w:rsid w:val="00F3294E"/>
    <w:rsid w:val="00F32B46"/>
    <w:rsid w:val="00F32C23"/>
    <w:rsid w:val="00F33042"/>
    <w:rsid w:val="00F33BA9"/>
    <w:rsid w:val="00F3420F"/>
    <w:rsid w:val="00F34685"/>
    <w:rsid w:val="00F348AF"/>
    <w:rsid w:val="00F3490D"/>
    <w:rsid w:val="00F34D4D"/>
    <w:rsid w:val="00F34FFB"/>
    <w:rsid w:val="00F3515F"/>
    <w:rsid w:val="00F352B5"/>
    <w:rsid w:val="00F352C1"/>
    <w:rsid w:val="00F35368"/>
    <w:rsid w:val="00F36696"/>
    <w:rsid w:val="00F36834"/>
    <w:rsid w:val="00F36BEB"/>
    <w:rsid w:val="00F36D7D"/>
    <w:rsid w:val="00F36FB2"/>
    <w:rsid w:val="00F374F6"/>
    <w:rsid w:val="00F378F6"/>
    <w:rsid w:val="00F37DED"/>
    <w:rsid w:val="00F40367"/>
    <w:rsid w:val="00F40448"/>
    <w:rsid w:val="00F407CD"/>
    <w:rsid w:val="00F40A7C"/>
    <w:rsid w:val="00F41271"/>
    <w:rsid w:val="00F416A6"/>
    <w:rsid w:val="00F4263D"/>
    <w:rsid w:val="00F42982"/>
    <w:rsid w:val="00F42F4F"/>
    <w:rsid w:val="00F42FAB"/>
    <w:rsid w:val="00F43325"/>
    <w:rsid w:val="00F43627"/>
    <w:rsid w:val="00F43E03"/>
    <w:rsid w:val="00F43E93"/>
    <w:rsid w:val="00F44049"/>
    <w:rsid w:val="00F44443"/>
    <w:rsid w:val="00F44453"/>
    <w:rsid w:val="00F44662"/>
    <w:rsid w:val="00F447C6"/>
    <w:rsid w:val="00F4495A"/>
    <w:rsid w:val="00F44B25"/>
    <w:rsid w:val="00F45DE4"/>
    <w:rsid w:val="00F45E9F"/>
    <w:rsid w:val="00F46325"/>
    <w:rsid w:val="00F46480"/>
    <w:rsid w:val="00F4684F"/>
    <w:rsid w:val="00F46A9C"/>
    <w:rsid w:val="00F473D8"/>
    <w:rsid w:val="00F47402"/>
    <w:rsid w:val="00F475A7"/>
    <w:rsid w:val="00F475C3"/>
    <w:rsid w:val="00F47C20"/>
    <w:rsid w:val="00F47D9D"/>
    <w:rsid w:val="00F5019C"/>
    <w:rsid w:val="00F50305"/>
    <w:rsid w:val="00F50314"/>
    <w:rsid w:val="00F5039B"/>
    <w:rsid w:val="00F5076F"/>
    <w:rsid w:val="00F50A86"/>
    <w:rsid w:val="00F50C4A"/>
    <w:rsid w:val="00F510B6"/>
    <w:rsid w:val="00F5137D"/>
    <w:rsid w:val="00F515BA"/>
    <w:rsid w:val="00F5167A"/>
    <w:rsid w:val="00F51844"/>
    <w:rsid w:val="00F519C6"/>
    <w:rsid w:val="00F51C8D"/>
    <w:rsid w:val="00F51D15"/>
    <w:rsid w:val="00F525A6"/>
    <w:rsid w:val="00F52B89"/>
    <w:rsid w:val="00F52BD6"/>
    <w:rsid w:val="00F52CAA"/>
    <w:rsid w:val="00F52DE2"/>
    <w:rsid w:val="00F532DC"/>
    <w:rsid w:val="00F53C04"/>
    <w:rsid w:val="00F53E0F"/>
    <w:rsid w:val="00F54A22"/>
    <w:rsid w:val="00F54D31"/>
    <w:rsid w:val="00F54D59"/>
    <w:rsid w:val="00F55071"/>
    <w:rsid w:val="00F5510D"/>
    <w:rsid w:val="00F5525D"/>
    <w:rsid w:val="00F554A2"/>
    <w:rsid w:val="00F5596C"/>
    <w:rsid w:val="00F55C95"/>
    <w:rsid w:val="00F56014"/>
    <w:rsid w:val="00F56332"/>
    <w:rsid w:val="00F563C1"/>
    <w:rsid w:val="00F564D1"/>
    <w:rsid w:val="00F569A2"/>
    <w:rsid w:val="00F56D79"/>
    <w:rsid w:val="00F579DE"/>
    <w:rsid w:val="00F57B99"/>
    <w:rsid w:val="00F57D2E"/>
    <w:rsid w:val="00F57FB2"/>
    <w:rsid w:val="00F57FC8"/>
    <w:rsid w:val="00F6045C"/>
    <w:rsid w:val="00F60824"/>
    <w:rsid w:val="00F6083D"/>
    <w:rsid w:val="00F60C40"/>
    <w:rsid w:val="00F60E22"/>
    <w:rsid w:val="00F6168C"/>
    <w:rsid w:val="00F61FE4"/>
    <w:rsid w:val="00F62DFC"/>
    <w:rsid w:val="00F6307D"/>
    <w:rsid w:val="00F631FD"/>
    <w:rsid w:val="00F63B46"/>
    <w:rsid w:val="00F63CA8"/>
    <w:rsid w:val="00F64386"/>
    <w:rsid w:val="00F645A0"/>
    <w:rsid w:val="00F645BE"/>
    <w:rsid w:val="00F64939"/>
    <w:rsid w:val="00F64A86"/>
    <w:rsid w:val="00F64CF4"/>
    <w:rsid w:val="00F64D48"/>
    <w:rsid w:val="00F64E6F"/>
    <w:rsid w:val="00F65202"/>
    <w:rsid w:val="00F65282"/>
    <w:rsid w:val="00F654C4"/>
    <w:rsid w:val="00F65699"/>
    <w:rsid w:val="00F6578A"/>
    <w:rsid w:val="00F65E1F"/>
    <w:rsid w:val="00F65F8F"/>
    <w:rsid w:val="00F65FA0"/>
    <w:rsid w:val="00F66168"/>
    <w:rsid w:val="00F66412"/>
    <w:rsid w:val="00F6648B"/>
    <w:rsid w:val="00F664EB"/>
    <w:rsid w:val="00F6678B"/>
    <w:rsid w:val="00F66CA5"/>
    <w:rsid w:val="00F67061"/>
    <w:rsid w:val="00F67346"/>
    <w:rsid w:val="00F67807"/>
    <w:rsid w:val="00F67814"/>
    <w:rsid w:val="00F67F56"/>
    <w:rsid w:val="00F7015D"/>
    <w:rsid w:val="00F7020F"/>
    <w:rsid w:val="00F70505"/>
    <w:rsid w:val="00F7083D"/>
    <w:rsid w:val="00F70EE3"/>
    <w:rsid w:val="00F710F5"/>
    <w:rsid w:val="00F71285"/>
    <w:rsid w:val="00F712F1"/>
    <w:rsid w:val="00F71574"/>
    <w:rsid w:val="00F71633"/>
    <w:rsid w:val="00F71C3F"/>
    <w:rsid w:val="00F71DC1"/>
    <w:rsid w:val="00F71E24"/>
    <w:rsid w:val="00F71E25"/>
    <w:rsid w:val="00F722E0"/>
    <w:rsid w:val="00F7238E"/>
    <w:rsid w:val="00F72EDC"/>
    <w:rsid w:val="00F73051"/>
    <w:rsid w:val="00F7313F"/>
    <w:rsid w:val="00F73418"/>
    <w:rsid w:val="00F73584"/>
    <w:rsid w:val="00F73735"/>
    <w:rsid w:val="00F74154"/>
    <w:rsid w:val="00F742FF"/>
    <w:rsid w:val="00F74AA4"/>
    <w:rsid w:val="00F74D86"/>
    <w:rsid w:val="00F74E69"/>
    <w:rsid w:val="00F74F30"/>
    <w:rsid w:val="00F753A5"/>
    <w:rsid w:val="00F75874"/>
    <w:rsid w:val="00F75941"/>
    <w:rsid w:val="00F771DB"/>
    <w:rsid w:val="00F771FF"/>
    <w:rsid w:val="00F77E85"/>
    <w:rsid w:val="00F80002"/>
    <w:rsid w:val="00F801F1"/>
    <w:rsid w:val="00F8027A"/>
    <w:rsid w:val="00F8037E"/>
    <w:rsid w:val="00F80403"/>
    <w:rsid w:val="00F8049E"/>
    <w:rsid w:val="00F80AE9"/>
    <w:rsid w:val="00F80D26"/>
    <w:rsid w:val="00F80FF2"/>
    <w:rsid w:val="00F810D8"/>
    <w:rsid w:val="00F8147F"/>
    <w:rsid w:val="00F8160C"/>
    <w:rsid w:val="00F818C8"/>
    <w:rsid w:val="00F825D5"/>
    <w:rsid w:val="00F8265A"/>
    <w:rsid w:val="00F82FC4"/>
    <w:rsid w:val="00F83637"/>
    <w:rsid w:val="00F83806"/>
    <w:rsid w:val="00F8396D"/>
    <w:rsid w:val="00F83D84"/>
    <w:rsid w:val="00F83E8A"/>
    <w:rsid w:val="00F8403D"/>
    <w:rsid w:val="00F84109"/>
    <w:rsid w:val="00F841B4"/>
    <w:rsid w:val="00F848B8"/>
    <w:rsid w:val="00F84A09"/>
    <w:rsid w:val="00F84B44"/>
    <w:rsid w:val="00F84FEC"/>
    <w:rsid w:val="00F85169"/>
    <w:rsid w:val="00F8544E"/>
    <w:rsid w:val="00F858F9"/>
    <w:rsid w:val="00F859DC"/>
    <w:rsid w:val="00F85BE2"/>
    <w:rsid w:val="00F85C14"/>
    <w:rsid w:val="00F85CC1"/>
    <w:rsid w:val="00F85F25"/>
    <w:rsid w:val="00F860B3"/>
    <w:rsid w:val="00F86436"/>
    <w:rsid w:val="00F8650E"/>
    <w:rsid w:val="00F86518"/>
    <w:rsid w:val="00F867DD"/>
    <w:rsid w:val="00F87011"/>
    <w:rsid w:val="00F87144"/>
    <w:rsid w:val="00F8766E"/>
    <w:rsid w:val="00F87831"/>
    <w:rsid w:val="00F8794C"/>
    <w:rsid w:val="00F87A54"/>
    <w:rsid w:val="00F87C40"/>
    <w:rsid w:val="00F87E9C"/>
    <w:rsid w:val="00F903AA"/>
    <w:rsid w:val="00F9078B"/>
    <w:rsid w:val="00F90B99"/>
    <w:rsid w:val="00F90F11"/>
    <w:rsid w:val="00F9165D"/>
    <w:rsid w:val="00F916E6"/>
    <w:rsid w:val="00F91820"/>
    <w:rsid w:val="00F91EBC"/>
    <w:rsid w:val="00F922F1"/>
    <w:rsid w:val="00F92436"/>
    <w:rsid w:val="00F93531"/>
    <w:rsid w:val="00F9382E"/>
    <w:rsid w:val="00F939AC"/>
    <w:rsid w:val="00F93B6C"/>
    <w:rsid w:val="00F940C7"/>
    <w:rsid w:val="00F94194"/>
    <w:rsid w:val="00F94CDE"/>
    <w:rsid w:val="00F94DF6"/>
    <w:rsid w:val="00F94EC6"/>
    <w:rsid w:val="00F95071"/>
    <w:rsid w:val="00F95138"/>
    <w:rsid w:val="00F9594A"/>
    <w:rsid w:val="00F95CEB"/>
    <w:rsid w:val="00F95F9E"/>
    <w:rsid w:val="00F95FAB"/>
    <w:rsid w:val="00F96BCF"/>
    <w:rsid w:val="00F96C8B"/>
    <w:rsid w:val="00F96D20"/>
    <w:rsid w:val="00F96EBA"/>
    <w:rsid w:val="00F975B2"/>
    <w:rsid w:val="00F976B9"/>
    <w:rsid w:val="00F976D4"/>
    <w:rsid w:val="00F9F759"/>
    <w:rsid w:val="00FA012F"/>
    <w:rsid w:val="00FA0337"/>
    <w:rsid w:val="00FA0454"/>
    <w:rsid w:val="00FA07B9"/>
    <w:rsid w:val="00FA0E51"/>
    <w:rsid w:val="00FA15CB"/>
    <w:rsid w:val="00FA16B3"/>
    <w:rsid w:val="00FA16D8"/>
    <w:rsid w:val="00FA17A4"/>
    <w:rsid w:val="00FA1886"/>
    <w:rsid w:val="00FA1D78"/>
    <w:rsid w:val="00FA1E08"/>
    <w:rsid w:val="00FA2067"/>
    <w:rsid w:val="00FA24A5"/>
    <w:rsid w:val="00FA2566"/>
    <w:rsid w:val="00FA25C4"/>
    <w:rsid w:val="00FA26E0"/>
    <w:rsid w:val="00FA2B04"/>
    <w:rsid w:val="00FA2CDB"/>
    <w:rsid w:val="00FA2DD0"/>
    <w:rsid w:val="00FA2F8A"/>
    <w:rsid w:val="00FA3B4B"/>
    <w:rsid w:val="00FA3E79"/>
    <w:rsid w:val="00FA405F"/>
    <w:rsid w:val="00FA4550"/>
    <w:rsid w:val="00FA4629"/>
    <w:rsid w:val="00FA4788"/>
    <w:rsid w:val="00FA4DA0"/>
    <w:rsid w:val="00FA51A4"/>
    <w:rsid w:val="00FA5225"/>
    <w:rsid w:val="00FA5A2F"/>
    <w:rsid w:val="00FA5BC9"/>
    <w:rsid w:val="00FA6119"/>
    <w:rsid w:val="00FA66F4"/>
    <w:rsid w:val="00FA6AD1"/>
    <w:rsid w:val="00FA6ADB"/>
    <w:rsid w:val="00FA773F"/>
    <w:rsid w:val="00FA7814"/>
    <w:rsid w:val="00FAA41A"/>
    <w:rsid w:val="00FB03D7"/>
    <w:rsid w:val="00FB11B6"/>
    <w:rsid w:val="00FB1560"/>
    <w:rsid w:val="00FB1699"/>
    <w:rsid w:val="00FB183F"/>
    <w:rsid w:val="00FB1F6C"/>
    <w:rsid w:val="00FB20FA"/>
    <w:rsid w:val="00FB2562"/>
    <w:rsid w:val="00FB25B0"/>
    <w:rsid w:val="00FB2779"/>
    <w:rsid w:val="00FB288D"/>
    <w:rsid w:val="00FB2B5C"/>
    <w:rsid w:val="00FB2F28"/>
    <w:rsid w:val="00FB2FD5"/>
    <w:rsid w:val="00FB2FFE"/>
    <w:rsid w:val="00FB3212"/>
    <w:rsid w:val="00FB32D0"/>
    <w:rsid w:val="00FB3ADC"/>
    <w:rsid w:val="00FB3C7B"/>
    <w:rsid w:val="00FB439F"/>
    <w:rsid w:val="00FB45DA"/>
    <w:rsid w:val="00FB4788"/>
    <w:rsid w:val="00FB48C5"/>
    <w:rsid w:val="00FB4DC1"/>
    <w:rsid w:val="00FB4ED7"/>
    <w:rsid w:val="00FB5480"/>
    <w:rsid w:val="00FB57D5"/>
    <w:rsid w:val="00FB5916"/>
    <w:rsid w:val="00FB5E19"/>
    <w:rsid w:val="00FB5E80"/>
    <w:rsid w:val="00FB6024"/>
    <w:rsid w:val="00FB664D"/>
    <w:rsid w:val="00FB6C89"/>
    <w:rsid w:val="00FB723B"/>
    <w:rsid w:val="00FB725E"/>
    <w:rsid w:val="00FB7549"/>
    <w:rsid w:val="00FC06E6"/>
    <w:rsid w:val="00FC09D7"/>
    <w:rsid w:val="00FC1230"/>
    <w:rsid w:val="00FC1426"/>
    <w:rsid w:val="00FC1587"/>
    <w:rsid w:val="00FC17AD"/>
    <w:rsid w:val="00FC1B1F"/>
    <w:rsid w:val="00FC1B99"/>
    <w:rsid w:val="00FC1E08"/>
    <w:rsid w:val="00FC1FA6"/>
    <w:rsid w:val="00FC2194"/>
    <w:rsid w:val="00FC2389"/>
    <w:rsid w:val="00FC2503"/>
    <w:rsid w:val="00FC27B0"/>
    <w:rsid w:val="00FC2CCA"/>
    <w:rsid w:val="00FC2EE5"/>
    <w:rsid w:val="00FC31E8"/>
    <w:rsid w:val="00FC392C"/>
    <w:rsid w:val="00FC3D4C"/>
    <w:rsid w:val="00FC3DB2"/>
    <w:rsid w:val="00FC45CC"/>
    <w:rsid w:val="00FC4965"/>
    <w:rsid w:val="00FC4A2D"/>
    <w:rsid w:val="00FC4A65"/>
    <w:rsid w:val="00FC4EE9"/>
    <w:rsid w:val="00FC4F32"/>
    <w:rsid w:val="00FC5290"/>
    <w:rsid w:val="00FC560F"/>
    <w:rsid w:val="00FC57B9"/>
    <w:rsid w:val="00FC57D2"/>
    <w:rsid w:val="00FC6248"/>
    <w:rsid w:val="00FC652D"/>
    <w:rsid w:val="00FC711A"/>
    <w:rsid w:val="00FC73B0"/>
    <w:rsid w:val="00FC7566"/>
    <w:rsid w:val="00FC75B9"/>
    <w:rsid w:val="00FC79AD"/>
    <w:rsid w:val="00FC7FF2"/>
    <w:rsid w:val="00FD00F0"/>
    <w:rsid w:val="00FD04DF"/>
    <w:rsid w:val="00FD100C"/>
    <w:rsid w:val="00FD127E"/>
    <w:rsid w:val="00FD16C2"/>
    <w:rsid w:val="00FD31AA"/>
    <w:rsid w:val="00FD36AD"/>
    <w:rsid w:val="00FD3BE3"/>
    <w:rsid w:val="00FD3BF4"/>
    <w:rsid w:val="00FD4088"/>
    <w:rsid w:val="00FD46C5"/>
    <w:rsid w:val="00FD4A69"/>
    <w:rsid w:val="00FD4D5B"/>
    <w:rsid w:val="00FD4E9B"/>
    <w:rsid w:val="00FD4E9E"/>
    <w:rsid w:val="00FD4FB1"/>
    <w:rsid w:val="00FD5069"/>
    <w:rsid w:val="00FD5765"/>
    <w:rsid w:val="00FD5A73"/>
    <w:rsid w:val="00FD5B17"/>
    <w:rsid w:val="00FD5C3C"/>
    <w:rsid w:val="00FD626E"/>
    <w:rsid w:val="00FD63AE"/>
    <w:rsid w:val="00FD70AC"/>
    <w:rsid w:val="00FD70BC"/>
    <w:rsid w:val="00FD70C3"/>
    <w:rsid w:val="00FD7198"/>
    <w:rsid w:val="00FD71D3"/>
    <w:rsid w:val="00FD7A6C"/>
    <w:rsid w:val="00FD7B16"/>
    <w:rsid w:val="00FD7FE9"/>
    <w:rsid w:val="00FE005A"/>
    <w:rsid w:val="00FE01D8"/>
    <w:rsid w:val="00FE01F9"/>
    <w:rsid w:val="00FE02B4"/>
    <w:rsid w:val="00FE08F4"/>
    <w:rsid w:val="00FE0AB9"/>
    <w:rsid w:val="00FE0DDB"/>
    <w:rsid w:val="00FE1279"/>
    <w:rsid w:val="00FE14D5"/>
    <w:rsid w:val="00FE185B"/>
    <w:rsid w:val="00FE1860"/>
    <w:rsid w:val="00FE1CB7"/>
    <w:rsid w:val="00FE1E6D"/>
    <w:rsid w:val="00FE22FE"/>
    <w:rsid w:val="00FE26FB"/>
    <w:rsid w:val="00FE2A92"/>
    <w:rsid w:val="00FE2E94"/>
    <w:rsid w:val="00FE3672"/>
    <w:rsid w:val="00FE3DB4"/>
    <w:rsid w:val="00FE3FB5"/>
    <w:rsid w:val="00FE4233"/>
    <w:rsid w:val="00FE4736"/>
    <w:rsid w:val="00FE52CB"/>
    <w:rsid w:val="00FE53AE"/>
    <w:rsid w:val="00FE55EB"/>
    <w:rsid w:val="00FE564B"/>
    <w:rsid w:val="00FE58F6"/>
    <w:rsid w:val="00FE5E29"/>
    <w:rsid w:val="00FE63A3"/>
    <w:rsid w:val="00FE699C"/>
    <w:rsid w:val="00FE69F7"/>
    <w:rsid w:val="00FE6C60"/>
    <w:rsid w:val="00FE6E6F"/>
    <w:rsid w:val="00FE6EDF"/>
    <w:rsid w:val="00FE7074"/>
    <w:rsid w:val="00FE7190"/>
    <w:rsid w:val="00FE7355"/>
    <w:rsid w:val="00FE7646"/>
    <w:rsid w:val="00FE7A4F"/>
    <w:rsid w:val="00FE7B77"/>
    <w:rsid w:val="00FE7E04"/>
    <w:rsid w:val="00FF0176"/>
    <w:rsid w:val="00FF06D6"/>
    <w:rsid w:val="00FF0DDC"/>
    <w:rsid w:val="00FF0FEA"/>
    <w:rsid w:val="00FF12F2"/>
    <w:rsid w:val="00FF1983"/>
    <w:rsid w:val="00FF1BD9"/>
    <w:rsid w:val="00FF201C"/>
    <w:rsid w:val="00FF2202"/>
    <w:rsid w:val="00FF23BC"/>
    <w:rsid w:val="00FF257C"/>
    <w:rsid w:val="00FF2588"/>
    <w:rsid w:val="00FF2AE2"/>
    <w:rsid w:val="00FF2F16"/>
    <w:rsid w:val="00FF3694"/>
    <w:rsid w:val="00FF37C9"/>
    <w:rsid w:val="00FF38D8"/>
    <w:rsid w:val="00FF3999"/>
    <w:rsid w:val="00FF3E69"/>
    <w:rsid w:val="00FF3FA2"/>
    <w:rsid w:val="00FF455A"/>
    <w:rsid w:val="00FF49BD"/>
    <w:rsid w:val="00FF4A40"/>
    <w:rsid w:val="00FF53C1"/>
    <w:rsid w:val="00FF56E2"/>
    <w:rsid w:val="00FF57AF"/>
    <w:rsid w:val="00FF5A72"/>
    <w:rsid w:val="00FF5F87"/>
    <w:rsid w:val="00FF6336"/>
    <w:rsid w:val="00FF659B"/>
    <w:rsid w:val="00FF669F"/>
    <w:rsid w:val="00FF6A43"/>
    <w:rsid w:val="00FF6C17"/>
    <w:rsid w:val="00FF71FF"/>
    <w:rsid w:val="00FF72B9"/>
    <w:rsid w:val="00FF74A7"/>
    <w:rsid w:val="00FF74CA"/>
    <w:rsid w:val="00FF76F2"/>
    <w:rsid w:val="00FF7B45"/>
    <w:rsid w:val="00FF7BE6"/>
    <w:rsid w:val="010169DD"/>
    <w:rsid w:val="0103BD0A"/>
    <w:rsid w:val="0106D867"/>
    <w:rsid w:val="0109081C"/>
    <w:rsid w:val="010AA6FE"/>
    <w:rsid w:val="010ADAF1"/>
    <w:rsid w:val="010D9C56"/>
    <w:rsid w:val="010E016A"/>
    <w:rsid w:val="010F4A9B"/>
    <w:rsid w:val="01117178"/>
    <w:rsid w:val="01117E01"/>
    <w:rsid w:val="0122E59B"/>
    <w:rsid w:val="0128A812"/>
    <w:rsid w:val="0129B220"/>
    <w:rsid w:val="012D6B2D"/>
    <w:rsid w:val="0134C43A"/>
    <w:rsid w:val="01353D03"/>
    <w:rsid w:val="0137694B"/>
    <w:rsid w:val="01380441"/>
    <w:rsid w:val="013E994E"/>
    <w:rsid w:val="013FF6F0"/>
    <w:rsid w:val="01413BC5"/>
    <w:rsid w:val="01457AD9"/>
    <w:rsid w:val="014A1842"/>
    <w:rsid w:val="014AA066"/>
    <w:rsid w:val="015CDFAF"/>
    <w:rsid w:val="01660BA6"/>
    <w:rsid w:val="01660FA7"/>
    <w:rsid w:val="016A0915"/>
    <w:rsid w:val="016A2C7F"/>
    <w:rsid w:val="017ABE6F"/>
    <w:rsid w:val="017ECC57"/>
    <w:rsid w:val="0182A316"/>
    <w:rsid w:val="018DA2AE"/>
    <w:rsid w:val="018F1F26"/>
    <w:rsid w:val="01968A29"/>
    <w:rsid w:val="019A7C1A"/>
    <w:rsid w:val="01A0DEAB"/>
    <w:rsid w:val="01A77A11"/>
    <w:rsid w:val="01AC8C9B"/>
    <w:rsid w:val="01AFA710"/>
    <w:rsid w:val="01B211A9"/>
    <w:rsid w:val="01B494AF"/>
    <w:rsid w:val="01B51F2B"/>
    <w:rsid w:val="01C2DB10"/>
    <w:rsid w:val="01C74780"/>
    <w:rsid w:val="01C77D5F"/>
    <w:rsid w:val="01D0983E"/>
    <w:rsid w:val="01D4FE0C"/>
    <w:rsid w:val="01E3EAF1"/>
    <w:rsid w:val="01EC4358"/>
    <w:rsid w:val="01ECAF06"/>
    <w:rsid w:val="01F38A0E"/>
    <w:rsid w:val="01F490F9"/>
    <w:rsid w:val="01F565ED"/>
    <w:rsid w:val="01F5CE86"/>
    <w:rsid w:val="01F607EA"/>
    <w:rsid w:val="01FEE4C0"/>
    <w:rsid w:val="0207CFB4"/>
    <w:rsid w:val="020C7E36"/>
    <w:rsid w:val="021195D5"/>
    <w:rsid w:val="0224026A"/>
    <w:rsid w:val="0226A10A"/>
    <w:rsid w:val="022770B6"/>
    <w:rsid w:val="023D2AC7"/>
    <w:rsid w:val="02407731"/>
    <w:rsid w:val="02524AB6"/>
    <w:rsid w:val="0257A973"/>
    <w:rsid w:val="02580159"/>
    <w:rsid w:val="025EF156"/>
    <w:rsid w:val="0260370D"/>
    <w:rsid w:val="026575AC"/>
    <w:rsid w:val="026A3582"/>
    <w:rsid w:val="026B12B9"/>
    <w:rsid w:val="026C79B7"/>
    <w:rsid w:val="02726557"/>
    <w:rsid w:val="02763338"/>
    <w:rsid w:val="02775A02"/>
    <w:rsid w:val="0279781B"/>
    <w:rsid w:val="027B0F09"/>
    <w:rsid w:val="027DBE5F"/>
    <w:rsid w:val="027EF7A3"/>
    <w:rsid w:val="0280CF6A"/>
    <w:rsid w:val="02968C97"/>
    <w:rsid w:val="0297FDD6"/>
    <w:rsid w:val="029892AD"/>
    <w:rsid w:val="029D9C8D"/>
    <w:rsid w:val="02AC6F13"/>
    <w:rsid w:val="02AD1CFB"/>
    <w:rsid w:val="02BA8EE9"/>
    <w:rsid w:val="02BB1673"/>
    <w:rsid w:val="02D0107B"/>
    <w:rsid w:val="02D356C2"/>
    <w:rsid w:val="02D63082"/>
    <w:rsid w:val="02D7B966"/>
    <w:rsid w:val="02DB09A4"/>
    <w:rsid w:val="02E4B1BF"/>
    <w:rsid w:val="02EB03DC"/>
    <w:rsid w:val="02EF977F"/>
    <w:rsid w:val="02F03010"/>
    <w:rsid w:val="02FB403F"/>
    <w:rsid w:val="030041C5"/>
    <w:rsid w:val="03031A8B"/>
    <w:rsid w:val="03042C39"/>
    <w:rsid w:val="030A8DF4"/>
    <w:rsid w:val="030D53F7"/>
    <w:rsid w:val="030EA714"/>
    <w:rsid w:val="031A6B82"/>
    <w:rsid w:val="031EE705"/>
    <w:rsid w:val="031F33D9"/>
    <w:rsid w:val="03246E58"/>
    <w:rsid w:val="0327E514"/>
    <w:rsid w:val="032B6D28"/>
    <w:rsid w:val="032DFE11"/>
    <w:rsid w:val="033268F5"/>
    <w:rsid w:val="0333A343"/>
    <w:rsid w:val="0340E2A6"/>
    <w:rsid w:val="034223BC"/>
    <w:rsid w:val="03430BBA"/>
    <w:rsid w:val="034A3692"/>
    <w:rsid w:val="034AAF8E"/>
    <w:rsid w:val="034D77DE"/>
    <w:rsid w:val="03517972"/>
    <w:rsid w:val="0352D6A4"/>
    <w:rsid w:val="03556267"/>
    <w:rsid w:val="035A23F2"/>
    <w:rsid w:val="035AFBAF"/>
    <w:rsid w:val="035CCB01"/>
    <w:rsid w:val="035CF4CC"/>
    <w:rsid w:val="035FEEBE"/>
    <w:rsid w:val="0363C0B2"/>
    <w:rsid w:val="0364E296"/>
    <w:rsid w:val="0365C020"/>
    <w:rsid w:val="036C7F66"/>
    <w:rsid w:val="03771D52"/>
    <w:rsid w:val="037DD93E"/>
    <w:rsid w:val="03808262"/>
    <w:rsid w:val="0384F471"/>
    <w:rsid w:val="0386AA5D"/>
    <w:rsid w:val="0386B9FA"/>
    <w:rsid w:val="038C26A9"/>
    <w:rsid w:val="038F9B9D"/>
    <w:rsid w:val="0395D3A4"/>
    <w:rsid w:val="0396ED1F"/>
    <w:rsid w:val="039BBD70"/>
    <w:rsid w:val="039EE038"/>
    <w:rsid w:val="03A4880E"/>
    <w:rsid w:val="03A75278"/>
    <w:rsid w:val="03AEEE6C"/>
    <w:rsid w:val="03B3F76A"/>
    <w:rsid w:val="03B5A38A"/>
    <w:rsid w:val="03BBAE42"/>
    <w:rsid w:val="03BBE4F0"/>
    <w:rsid w:val="03BEC636"/>
    <w:rsid w:val="03C27DAB"/>
    <w:rsid w:val="03C49236"/>
    <w:rsid w:val="03CD80EE"/>
    <w:rsid w:val="03CF3733"/>
    <w:rsid w:val="03D0ECFB"/>
    <w:rsid w:val="03D217DC"/>
    <w:rsid w:val="03D46A24"/>
    <w:rsid w:val="03D99B64"/>
    <w:rsid w:val="03DE7A52"/>
    <w:rsid w:val="03E0D832"/>
    <w:rsid w:val="03E620BF"/>
    <w:rsid w:val="03EFF8C1"/>
    <w:rsid w:val="03F2E5E2"/>
    <w:rsid w:val="04029CFC"/>
    <w:rsid w:val="0402A811"/>
    <w:rsid w:val="0403A488"/>
    <w:rsid w:val="0404E594"/>
    <w:rsid w:val="04088E0F"/>
    <w:rsid w:val="040DD882"/>
    <w:rsid w:val="0416B733"/>
    <w:rsid w:val="04187ECC"/>
    <w:rsid w:val="0419FBB7"/>
    <w:rsid w:val="0426646B"/>
    <w:rsid w:val="042846F6"/>
    <w:rsid w:val="04304245"/>
    <w:rsid w:val="0433F95A"/>
    <w:rsid w:val="0434721C"/>
    <w:rsid w:val="043B6433"/>
    <w:rsid w:val="0441A06E"/>
    <w:rsid w:val="04469E3A"/>
    <w:rsid w:val="0446A052"/>
    <w:rsid w:val="0448FAFA"/>
    <w:rsid w:val="044FDB68"/>
    <w:rsid w:val="045084EE"/>
    <w:rsid w:val="04512EB5"/>
    <w:rsid w:val="045130E6"/>
    <w:rsid w:val="0459EEE5"/>
    <w:rsid w:val="046144F3"/>
    <w:rsid w:val="046389F9"/>
    <w:rsid w:val="04641D4F"/>
    <w:rsid w:val="04709D41"/>
    <w:rsid w:val="0470DF43"/>
    <w:rsid w:val="0475B190"/>
    <w:rsid w:val="04769EE7"/>
    <w:rsid w:val="047795B0"/>
    <w:rsid w:val="047CFD79"/>
    <w:rsid w:val="047D57F2"/>
    <w:rsid w:val="047E2E68"/>
    <w:rsid w:val="04802851"/>
    <w:rsid w:val="0480370C"/>
    <w:rsid w:val="0480FBE3"/>
    <w:rsid w:val="048A9F7F"/>
    <w:rsid w:val="048E1003"/>
    <w:rsid w:val="048FF81D"/>
    <w:rsid w:val="049814F8"/>
    <w:rsid w:val="04A3D13C"/>
    <w:rsid w:val="04A99F2D"/>
    <w:rsid w:val="04AA5B6C"/>
    <w:rsid w:val="04AB98B7"/>
    <w:rsid w:val="04ADBBA0"/>
    <w:rsid w:val="04ADF965"/>
    <w:rsid w:val="04AE75B6"/>
    <w:rsid w:val="04B06AB9"/>
    <w:rsid w:val="04B26C7D"/>
    <w:rsid w:val="04B41CBA"/>
    <w:rsid w:val="04B4D593"/>
    <w:rsid w:val="04B90DBD"/>
    <w:rsid w:val="04C0E91F"/>
    <w:rsid w:val="04C8A9F0"/>
    <w:rsid w:val="04CE3956"/>
    <w:rsid w:val="04CF73A4"/>
    <w:rsid w:val="04D0C3B2"/>
    <w:rsid w:val="04D9F7FA"/>
    <w:rsid w:val="04DAE1E1"/>
    <w:rsid w:val="04DC25D7"/>
    <w:rsid w:val="04E5EB05"/>
    <w:rsid w:val="04E993C3"/>
    <w:rsid w:val="04EDBC0C"/>
    <w:rsid w:val="04EDC691"/>
    <w:rsid w:val="0510625D"/>
    <w:rsid w:val="0510B671"/>
    <w:rsid w:val="05117847"/>
    <w:rsid w:val="0512B5F9"/>
    <w:rsid w:val="0516F064"/>
    <w:rsid w:val="0519D7E7"/>
    <w:rsid w:val="051B2929"/>
    <w:rsid w:val="0529D3EE"/>
    <w:rsid w:val="052AB0BD"/>
    <w:rsid w:val="052D10FD"/>
    <w:rsid w:val="05360700"/>
    <w:rsid w:val="05445D11"/>
    <w:rsid w:val="0545C575"/>
    <w:rsid w:val="054B2222"/>
    <w:rsid w:val="054B675B"/>
    <w:rsid w:val="055002E3"/>
    <w:rsid w:val="055103B1"/>
    <w:rsid w:val="055841B1"/>
    <w:rsid w:val="055B5446"/>
    <w:rsid w:val="05672447"/>
    <w:rsid w:val="056AC208"/>
    <w:rsid w:val="056AE0DC"/>
    <w:rsid w:val="056CC223"/>
    <w:rsid w:val="05715F76"/>
    <w:rsid w:val="057235EF"/>
    <w:rsid w:val="05730564"/>
    <w:rsid w:val="05789D99"/>
    <w:rsid w:val="057B4832"/>
    <w:rsid w:val="057BBB16"/>
    <w:rsid w:val="05834ECD"/>
    <w:rsid w:val="0591C707"/>
    <w:rsid w:val="05939543"/>
    <w:rsid w:val="0598B21A"/>
    <w:rsid w:val="05B23F3A"/>
    <w:rsid w:val="05B7FCD7"/>
    <w:rsid w:val="05BB7CF3"/>
    <w:rsid w:val="05BC1386"/>
    <w:rsid w:val="05BD03D5"/>
    <w:rsid w:val="05C0B2E4"/>
    <w:rsid w:val="05CB571B"/>
    <w:rsid w:val="05CCD3FE"/>
    <w:rsid w:val="05CE3391"/>
    <w:rsid w:val="05D05945"/>
    <w:rsid w:val="05D46183"/>
    <w:rsid w:val="05D4FFA2"/>
    <w:rsid w:val="05D56381"/>
    <w:rsid w:val="05D982D8"/>
    <w:rsid w:val="05E3090F"/>
    <w:rsid w:val="05E35A32"/>
    <w:rsid w:val="05EA5908"/>
    <w:rsid w:val="05F44B26"/>
    <w:rsid w:val="05F72EB0"/>
    <w:rsid w:val="05F80E7C"/>
    <w:rsid w:val="05FB913E"/>
    <w:rsid w:val="05FD2343"/>
    <w:rsid w:val="06076F5C"/>
    <w:rsid w:val="06082D86"/>
    <w:rsid w:val="060FAA33"/>
    <w:rsid w:val="060FEE5A"/>
    <w:rsid w:val="060FF9ED"/>
    <w:rsid w:val="0612E680"/>
    <w:rsid w:val="0615C402"/>
    <w:rsid w:val="06180F67"/>
    <w:rsid w:val="061A6FCF"/>
    <w:rsid w:val="061B69A5"/>
    <w:rsid w:val="061C7371"/>
    <w:rsid w:val="0620AB58"/>
    <w:rsid w:val="062EA14B"/>
    <w:rsid w:val="063899CD"/>
    <w:rsid w:val="063B6904"/>
    <w:rsid w:val="063C108D"/>
    <w:rsid w:val="063F3E45"/>
    <w:rsid w:val="0645CEF3"/>
    <w:rsid w:val="064856DC"/>
    <w:rsid w:val="065017C6"/>
    <w:rsid w:val="0655FC0F"/>
    <w:rsid w:val="065A2706"/>
    <w:rsid w:val="065B116C"/>
    <w:rsid w:val="06617EDD"/>
    <w:rsid w:val="0663D66C"/>
    <w:rsid w:val="0665AB9C"/>
    <w:rsid w:val="06660067"/>
    <w:rsid w:val="06663340"/>
    <w:rsid w:val="06671D3A"/>
    <w:rsid w:val="066A46DA"/>
    <w:rsid w:val="06731D7B"/>
    <w:rsid w:val="067CA68F"/>
    <w:rsid w:val="0680FBF8"/>
    <w:rsid w:val="06830EF1"/>
    <w:rsid w:val="06898C6D"/>
    <w:rsid w:val="068BA94B"/>
    <w:rsid w:val="068D0700"/>
    <w:rsid w:val="0693DC74"/>
    <w:rsid w:val="06978BDE"/>
    <w:rsid w:val="0697B62E"/>
    <w:rsid w:val="069829FC"/>
    <w:rsid w:val="06A7B1EA"/>
    <w:rsid w:val="06B53216"/>
    <w:rsid w:val="06B7C013"/>
    <w:rsid w:val="06B8F88D"/>
    <w:rsid w:val="06BA7386"/>
    <w:rsid w:val="06BFC458"/>
    <w:rsid w:val="06C64694"/>
    <w:rsid w:val="06CEA2FA"/>
    <w:rsid w:val="06D2E1E4"/>
    <w:rsid w:val="06D867FB"/>
    <w:rsid w:val="06D948B0"/>
    <w:rsid w:val="06DC328B"/>
    <w:rsid w:val="06E6D4AA"/>
    <w:rsid w:val="06E82441"/>
    <w:rsid w:val="06EA2EF7"/>
    <w:rsid w:val="06ECF8F5"/>
    <w:rsid w:val="06F385B2"/>
    <w:rsid w:val="06FD9A92"/>
    <w:rsid w:val="0700529A"/>
    <w:rsid w:val="070542E2"/>
    <w:rsid w:val="0705C002"/>
    <w:rsid w:val="070AD073"/>
    <w:rsid w:val="070DD47A"/>
    <w:rsid w:val="071468D8"/>
    <w:rsid w:val="071C0D5F"/>
    <w:rsid w:val="071D812C"/>
    <w:rsid w:val="0729EE37"/>
    <w:rsid w:val="072B551F"/>
    <w:rsid w:val="072BAABA"/>
    <w:rsid w:val="072EF195"/>
    <w:rsid w:val="0731729D"/>
    <w:rsid w:val="0737A5DC"/>
    <w:rsid w:val="0738C700"/>
    <w:rsid w:val="073E83DC"/>
    <w:rsid w:val="073EF5FF"/>
    <w:rsid w:val="0743B2DC"/>
    <w:rsid w:val="074AD4BA"/>
    <w:rsid w:val="074BDE11"/>
    <w:rsid w:val="074F2969"/>
    <w:rsid w:val="0750B6DC"/>
    <w:rsid w:val="07525DFD"/>
    <w:rsid w:val="0753FF29"/>
    <w:rsid w:val="07590E4E"/>
    <w:rsid w:val="076610A0"/>
    <w:rsid w:val="07680041"/>
    <w:rsid w:val="076F6CAE"/>
    <w:rsid w:val="07701B1D"/>
    <w:rsid w:val="077170C1"/>
    <w:rsid w:val="0771BD39"/>
    <w:rsid w:val="07747DF0"/>
    <w:rsid w:val="0777286F"/>
    <w:rsid w:val="077E511B"/>
    <w:rsid w:val="07828D71"/>
    <w:rsid w:val="0785ABB3"/>
    <w:rsid w:val="0788A082"/>
    <w:rsid w:val="078D325E"/>
    <w:rsid w:val="0791A8B1"/>
    <w:rsid w:val="07A4188A"/>
    <w:rsid w:val="07ABABFD"/>
    <w:rsid w:val="07ACF217"/>
    <w:rsid w:val="07B4F8B4"/>
    <w:rsid w:val="07B53B8F"/>
    <w:rsid w:val="07B54B11"/>
    <w:rsid w:val="07C6D8E1"/>
    <w:rsid w:val="07CA2B89"/>
    <w:rsid w:val="07CAFD50"/>
    <w:rsid w:val="07CC4E87"/>
    <w:rsid w:val="07CCB0D9"/>
    <w:rsid w:val="07CDF16D"/>
    <w:rsid w:val="07D43449"/>
    <w:rsid w:val="07D56F2A"/>
    <w:rsid w:val="07E0E7C4"/>
    <w:rsid w:val="07E3A9BF"/>
    <w:rsid w:val="07E7DBBB"/>
    <w:rsid w:val="07E86F59"/>
    <w:rsid w:val="07E946F3"/>
    <w:rsid w:val="07EADCB4"/>
    <w:rsid w:val="07EBFC4D"/>
    <w:rsid w:val="07EE6079"/>
    <w:rsid w:val="07F6D902"/>
    <w:rsid w:val="07FDDA93"/>
    <w:rsid w:val="07FE3855"/>
    <w:rsid w:val="0801B685"/>
    <w:rsid w:val="08064357"/>
    <w:rsid w:val="0810D90B"/>
    <w:rsid w:val="08171FCC"/>
    <w:rsid w:val="081865F4"/>
    <w:rsid w:val="08190EAE"/>
    <w:rsid w:val="081BCE0A"/>
    <w:rsid w:val="082411EB"/>
    <w:rsid w:val="0828507B"/>
    <w:rsid w:val="082CD27A"/>
    <w:rsid w:val="083462A2"/>
    <w:rsid w:val="0835D8DC"/>
    <w:rsid w:val="083C645E"/>
    <w:rsid w:val="0840B3BB"/>
    <w:rsid w:val="08483AD6"/>
    <w:rsid w:val="08548FF7"/>
    <w:rsid w:val="085BCE03"/>
    <w:rsid w:val="08602C8A"/>
    <w:rsid w:val="0875EDAC"/>
    <w:rsid w:val="087F1604"/>
    <w:rsid w:val="08831553"/>
    <w:rsid w:val="088CA444"/>
    <w:rsid w:val="088E8D6A"/>
    <w:rsid w:val="0897B6F5"/>
    <w:rsid w:val="089885CB"/>
    <w:rsid w:val="089A9FAB"/>
    <w:rsid w:val="08ABBFC4"/>
    <w:rsid w:val="08ADE83B"/>
    <w:rsid w:val="08B0CCBE"/>
    <w:rsid w:val="08B28955"/>
    <w:rsid w:val="08B9ECF8"/>
    <w:rsid w:val="08BBF7FA"/>
    <w:rsid w:val="08C05D4A"/>
    <w:rsid w:val="08C71A35"/>
    <w:rsid w:val="08D397D5"/>
    <w:rsid w:val="08D5736D"/>
    <w:rsid w:val="08DE52D4"/>
    <w:rsid w:val="08E66D1C"/>
    <w:rsid w:val="08E71B7E"/>
    <w:rsid w:val="08EB60F4"/>
    <w:rsid w:val="08F28E8E"/>
    <w:rsid w:val="08F54BB6"/>
    <w:rsid w:val="08F9D58E"/>
    <w:rsid w:val="09059DE8"/>
    <w:rsid w:val="0909DAE3"/>
    <w:rsid w:val="09114EE1"/>
    <w:rsid w:val="091A8A6F"/>
    <w:rsid w:val="091D1A25"/>
    <w:rsid w:val="091D5E66"/>
    <w:rsid w:val="09207EBC"/>
    <w:rsid w:val="0920838F"/>
    <w:rsid w:val="0923BBBC"/>
    <w:rsid w:val="09259FD3"/>
    <w:rsid w:val="0931F38F"/>
    <w:rsid w:val="09376381"/>
    <w:rsid w:val="0948A9FF"/>
    <w:rsid w:val="0948D6AE"/>
    <w:rsid w:val="0950C915"/>
    <w:rsid w:val="0955FFBE"/>
    <w:rsid w:val="095713B0"/>
    <w:rsid w:val="09591B88"/>
    <w:rsid w:val="095E69FC"/>
    <w:rsid w:val="09618DC3"/>
    <w:rsid w:val="096F3F66"/>
    <w:rsid w:val="0973AF43"/>
    <w:rsid w:val="0975390E"/>
    <w:rsid w:val="0976E258"/>
    <w:rsid w:val="097748AA"/>
    <w:rsid w:val="0977BE3A"/>
    <w:rsid w:val="097F3CAB"/>
    <w:rsid w:val="09809333"/>
    <w:rsid w:val="09812CC3"/>
    <w:rsid w:val="09816A88"/>
    <w:rsid w:val="09906D7B"/>
    <w:rsid w:val="099FE69E"/>
    <w:rsid w:val="09A9A77A"/>
    <w:rsid w:val="09AC0031"/>
    <w:rsid w:val="09AFB16D"/>
    <w:rsid w:val="09B1391A"/>
    <w:rsid w:val="09B73E18"/>
    <w:rsid w:val="09BCA9B3"/>
    <w:rsid w:val="09BEBA67"/>
    <w:rsid w:val="09D28CEC"/>
    <w:rsid w:val="09D3C7C3"/>
    <w:rsid w:val="09D8464E"/>
    <w:rsid w:val="09DCC93D"/>
    <w:rsid w:val="09EE4E5B"/>
    <w:rsid w:val="09F86989"/>
    <w:rsid w:val="0A003A69"/>
    <w:rsid w:val="0A084B24"/>
    <w:rsid w:val="0A0E4916"/>
    <w:rsid w:val="0A0FB8C0"/>
    <w:rsid w:val="0A0FFCC4"/>
    <w:rsid w:val="0A1661B1"/>
    <w:rsid w:val="0A16D866"/>
    <w:rsid w:val="0A1A6CC6"/>
    <w:rsid w:val="0A1CA102"/>
    <w:rsid w:val="0A1E0EFE"/>
    <w:rsid w:val="0A1E35DE"/>
    <w:rsid w:val="0A1F9232"/>
    <w:rsid w:val="0A2084D5"/>
    <w:rsid w:val="0A2DCDB8"/>
    <w:rsid w:val="0A2E3E3D"/>
    <w:rsid w:val="0A38A467"/>
    <w:rsid w:val="0A39E3A7"/>
    <w:rsid w:val="0A3E5A98"/>
    <w:rsid w:val="0A4BD590"/>
    <w:rsid w:val="0A593386"/>
    <w:rsid w:val="0A6B61A3"/>
    <w:rsid w:val="0A7066B9"/>
    <w:rsid w:val="0A73B6B4"/>
    <w:rsid w:val="0A75DFEE"/>
    <w:rsid w:val="0A7F44B9"/>
    <w:rsid w:val="0A816966"/>
    <w:rsid w:val="0A81966C"/>
    <w:rsid w:val="0A829BBE"/>
    <w:rsid w:val="0A866356"/>
    <w:rsid w:val="0A8F74E5"/>
    <w:rsid w:val="0A8F8113"/>
    <w:rsid w:val="0A906482"/>
    <w:rsid w:val="0A94C538"/>
    <w:rsid w:val="0A99E9FF"/>
    <w:rsid w:val="0A9EA05C"/>
    <w:rsid w:val="0AA007B8"/>
    <w:rsid w:val="0AA19804"/>
    <w:rsid w:val="0AA2865B"/>
    <w:rsid w:val="0AA4430A"/>
    <w:rsid w:val="0AAFA163"/>
    <w:rsid w:val="0ABC2175"/>
    <w:rsid w:val="0AC27936"/>
    <w:rsid w:val="0ACBC38C"/>
    <w:rsid w:val="0ACC4F1D"/>
    <w:rsid w:val="0AD933D6"/>
    <w:rsid w:val="0ADB677B"/>
    <w:rsid w:val="0ADD68D8"/>
    <w:rsid w:val="0ADF407F"/>
    <w:rsid w:val="0AE59FAE"/>
    <w:rsid w:val="0AE5A533"/>
    <w:rsid w:val="0AE6AE32"/>
    <w:rsid w:val="0AEC9976"/>
    <w:rsid w:val="0AF0B6F4"/>
    <w:rsid w:val="0AF9E1B0"/>
    <w:rsid w:val="0AFFE5E3"/>
    <w:rsid w:val="0B0236DE"/>
    <w:rsid w:val="0B1B6A16"/>
    <w:rsid w:val="0B1C0105"/>
    <w:rsid w:val="0B205723"/>
    <w:rsid w:val="0B272BF0"/>
    <w:rsid w:val="0B3079E4"/>
    <w:rsid w:val="0B32FF03"/>
    <w:rsid w:val="0B3B814D"/>
    <w:rsid w:val="0B3E8AE5"/>
    <w:rsid w:val="0B4696DB"/>
    <w:rsid w:val="0B4EE5F7"/>
    <w:rsid w:val="0B54901A"/>
    <w:rsid w:val="0B5EF1EB"/>
    <w:rsid w:val="0B66D593"/>
    <w:rsid w:val="0B73114E"/>
    <w:rsid w:val="0B7F95FD"/>
    <w:rsid w:val="0B8067BD"/>
    <w:rsid w:val="0B8C548D"/>
    <w:rsid w:val="0B90B7FD"/>
    <w:rsid w:val="0B934E91"/>
    <w:rsid w:val="0B93B3A1"/>
    <w:rsid w:val="0B93DFB1"/>
    <w:rsid w:val="0B9C2770"/>
    <w:rsid w:val="0BA41B85"/>
    <w:rsid w:val="0BA5EEE3"/>
    <w:rsid w:val="0BABD898"/>
    <w:rsid w:val="0BB22C85"/>
    <w:rsid w:val="0BB3F22F"/>
    <w:rsid w:val="0BB4FC50"/>
    <w:rsid w:val="0BB74974"/>
    <w:rsid w:val="0BBA5819"/>
    <w:rsid w:val="0BC0B123"/>
    <w:rsid w:val="0BC38EBE"/>
    <w:rsid w:val="0BCC46A0"/>
    <w:rsid w:val="0BCFE293"/>
    <w:rsid w:val="0BDB0D6C"/>
    <w:rsid w:val="0BDCE3B9"/>
    <w:rsid w:val="0BEF9481"/>
    <w:rsid w:val="0BF3B44D"/>
    <w:rsid w:val="0BF8EF69"/>
    <w:rsid w:val="0C010148"/>
    <w:rsid w:val="0C02F6CD"/>
    <w:rsid w:val="0C07A440"/>
    <w:rsid w:val="0C0AA6A1"/>
    <w:rsid w:val="0C1238A0"/>
    <w:rsid w:val="0C16CC0B"/>
    <w:rsid w:val="0C18A116"/>
    <w:rsid w:val="0C1DE956"/>
    <w:rsid w:val="0C24DA45"/>
    <w:rsid w:val="0C26E7E8"/>
    <w:rsid w:val="0C2D3CBC"/>
    <w:rsid w:val="0C2F2F8E"/>
    <w:rsid w:val="0C309599"/>
    <w:rsid w:val="0C30BB31"/>
    <w:rsid w:val="0C35649E"/>
    <w:rsid w:val="0C380344"/>
    <w:rsid w:val="0C3B1735"/>
    <w:rsid w:val="0C3C5D83"/>
    <w:rsid w:val="0C3D8992"/>
    <w:rsid w:val="0C5193B9"/>
    <w:rsid w:val="0C5A4C84"/>
    <w:rsid w:val="0C5D165D"/>
    <w:rsid w:val="0C62C3F8"/>
    <w:rsid w:val="0C675EAA"/>
    <w:rsid w:val="0C6C64C7"/>
    <w:rsid w:val="0C82A5F1"/>
    <w:rsid w:val="0C89E374"/>
    <w:rsid w:val="0C8AEA95"/>
    <w:rsid w:val="0C93CAB6"/>
    <w:rsid w:val="0C948EFD"/>
    <w:rsid w:val="0C95CCA2"/>
    <w:rsid w:val="0C962721"/>
    <w:rsid w:val="0CAC10AC"/>
    <w:rsid w:val="0CAF5EFC"/>
    <w:rsid w:val="0CB0D33E"/>
    <w:rsid w:val="0CB5AF28"/>
    <w:rsid w:val="0CB61520"/>
    <w:rsid w:val="0CB9BAF1"/>
    <w:rsid w:val="0CC42F7C"/>
    <w:rsid w:val="0CC4FBAE"/>
    <w:rsid w:val="0CCA085C"/>
    <w:rsid w:val="0CD1DAD4"/>
    <w:rsid w:val="0CD38591"/>
    <w:rsid w:val="0CD7260D"/>
    <w:rsid w:val="0CD94741"/>
    <w:rsid w:val="0CDA2181"/>
    <w:rsid w:val="0CE1C52C"/>
    <w:rsid w:val="0CE2E6B4"/>
    <w:rsid w:val="0CE5ABEF"/>
    <w:rsid w:val="0CF2046D"/>
    <w:rsid w:val="0CF4243F"/>
    <w:rsid w:val="0CF5DDC5"/>
    <w:rsid w:val="0CFB203E"/>
    <w:rsid w:val="0CFE40DE"/>
    <w:rsid w:val="0D08C3AD"/>
    <w:rsid w:val="0D0B1980"/>
    <w:rsid w:val="0D101370"/>
    <w:rsid w:val="0D14F89A"/>
    <w:rsid w:val="0D1ED9FB"/>
    <w:rsid w:val="0D209D66"/>
    <w:rsid w:val="0D2A4241"/>
    <w:rsid w:val="0D2B22AE"/>
    <w:rsid w:val="0D2F1CB0"/>
    <w:rsid w:val="0D311448"/>
    <w:rsid w:val="0D316562"/>
    <w:rsid w:val="0D344E77"/>
    <w:rsid w:val="0D39780B"/>
    <w:rsid w:val="0D3DCF65"/>
    <w:rsid w:val="0D3FB058"/>
    <w:rsid w:val="0D47147C"/>
    <w:rsid w:val="0D558D3B"/>
    <w:rsid w:val="0D5C6D4A"/>
    <w:rsid w:val="0D5D6FD8"/>
    <w:rsid w:val="0D5E7442"/>
    <w:rsid w:val="0D5E95B5"/>
    <w:rsid w:val="0D5F2DCA"/>
    <w:rsid w:val="0D687FFE"/>
    <w:rsid w:val="0D708F42"/>
    <w:rsid w:val="0D728CE0"/>
    <w:rsid w:val="0D8097EA"/>
    <w:rsid w:val="0D889442"/>
    <w:rsid w:val="0D891EAB"/>
    <w:rsid w:val="0D9B3A77"/>
    <w:rsid w:val="0D9EB645"/>
    <w:rsid w:val="0DA0608D"/>
    <w:rsid w:val="0DA0813D"/>
    <w:rsid w:val="0DA728DC"/>
    <w:rsid w:val="0DA82FEF"/>
    <w:rsid w:val="0DB39DBA"/>
    <w:rsid w:val="0DC05D8B"/>
    <w:rsid w:val="0DC12B70"/>
    <w:rsid w:val="0DCA7C5D"/>
    <w:rsid w:val="0DD00747"/>
    <w:rsid w:val="0DD32824"/>
    <w:rsid w:val="0DD57D6B"/>
    <w:rsid w:val="0DD8328A"/>
    <w:rsid w:val="0DD947C5"/>
    <w:rsid w:val="0DDCAA0A"/>
    <w:rsid w:val="0DDD74AE"/>
    <w:rsid w:val="0DE0A11C"/>
    <w:rsid w:val="0DE6AF81"/>
    <w:rsid w:val="0DEDED66"/>
    <w:rsid w:val="0DEF1C6A"/>
    <w:rsid w:val="0E0BE94C"/>
    <w:rsid w:val="0E1129B3"/>
    <w:rsid w:val="0E11C014"/>
    <w:rsid w:val="0E18A750"/>
    <w:rsid w:val="0E1E542C"/>
    <w:rsid w:val="0E201E4E"/>
    <w:rsid w:val="0E24A9D6"/>
    <w:rsid w:val="0E32F281"/>
    <w:rsid w:val="0E35F1D2"/>
    <w:rsid w:val="0E41088E"/>
    <w:rsid w:val="0E41989A"/>
    <w:rsid w:val="0E4307F2"/>
    <w:rsid w:val="0E52BD4F"/>
    <w:rsid w:val="0E599EED"/>
    <w:rsid w:val="0E60B3E5"/>
    <w:rsid w:val="0E63EFE0"/>
    <w:rsid w:val="0E6AE98D"/>
    <w:rsid w:val="0E6DBCA4"/>
    <w:rsid w:val="0E77DE63"/>
    <w:rsid w:val="0E7BE484"/>
    <w:rsid w:val="0E7C2464"/>
    <w:rsid w:val="0E7CAFA7"/>
    <w:rsid w:val="0E845E32"/>
    <w:rsid w:val="0E8AE48A"/>
    <w:rsid w:val="0E8C143D"/>
    <w:rsid w:val="0E9C0787"/>
    <w:rsid w:val="0E9CD05E"/>
    <w:rsid w:val="0E9E0F20"/>
    <w:rsid w:val="0E9EB5D9"/>
    <w:rsid w:val="0EA65E69"/>
    <w:rsid w:val="0EAC4D31"/>
    <w:rsid w:val="0EAD1047"/>
    <w:rsid w:val="0EB3547B"/>
    <w:rsid w:val="0EBA1E75"/>
    <w:rsid w:val="0ECADE8D"/>
    <w:rsid w:val="0ECC32B3"/>
    <w:rsid w:val="0ED93366"/>
    <w:rsid w:val="0ED956F9"/>
    <w:rsid w:val="0EDCAA4E"/>
    <w:rsid w:val="0EDD5E77"/>
    <w:rsid w:val="0EDE065A"/>
    <w:rsid w:val="0EE062FC"/>
    <w:rsid w:val="0EE18B3B"/>
    <w:rsid w:val="0EE20DB1"/>
    <w:rsid w:val="0EE27125"/>
    <w:rsid w:val="0EE58A7B"/>
    <w:rsid w:val="0EF016C2"/>
    <w:rsid w:val="0EF90900"/>
    <w:rsid w:val="0EFA6616"/>
    <w:rsid w:val="0EFD0929"/>
    <w:rsid w:val="0F00E87F"/>
    <w:rsid w:val="0F04E273"/>
    <w:rsid w:val="0F0F15E7"/>
    <w:rsid w:val="0F0FD57C"/>
    <w:rsid w:val="0F10B1E7"/>
    <w:rsid w:val="0F10D3FC"/>
    <w:rsid w:val="0F17FD2B"/>
    <w:rsid w:val="0F1B09A4"/>
    <w:rsid w:val="0F21157F"/>
    <w:rsid w:val="0F24D83A"/>
    <w:rsid w:val="0F296BCC"/>
    <w:rsid w:val="0F2F4BA3"/>
    <w:rsid w:val="0F35437A"/>
    <w:rsid w:val="0F39B3E3"/>
    <w:rsid w:val="0F3A6454"/>
    <w:rsid w:val="0F43A614"/>
    <w:rsid w:val="0F4D5A03"/>
    <w:rsid w:val="0F51F0AE"/>
    <w:rsid w:val="0F548E23"/>
    <w:rsid w:val="0F599211"/>
    <w:rsid w:val="0F5E075A"/>
    <w:rsid w:val="0F62CDF5"/>
    <w:rsid w:val="0F645C53"/>
    <w:rsid w:val="0F659F31"/>
    <w:rsid w:val="0F65A141"/>
    <w:rsid w:val="0F7063CF"/>
    <w:rsid w:val="0F71C69F"/>
    <w:rsid w:val="0F768BD2"/>
    <w:rsid w:val="0F777A0C"/>
    <w:rsid w:val="0F78396B"/>
    <w:rsid w:val="0F7D3259"/>
    <w:rsid w:val="0F7ED49B"/>
    <w:rsid w:val="0F888B51"/>
    <w:rsid w:val="0F8DFA34"/>
    <w:rsid w:val="0F90F66F"/>
    <w:rsid w:val="0F98F1CD"/>
    <w:rsid w:val="0F9E67F4"/>
    <w:rsid w:val="0FA2F355"/>
    <w:rsid w:val="0FA805CE"/>
    <w:rsid w:val="0FA81AED"/>
    <w:rsid w:val="0FA9DF70"/>
    <w:rsid w:val="0FABF30F"/>
    <w:rsid w:val="0FAE6907"/>
    <w:rsid w:val="0FBDBA97"/>
    <w:rsid w:val="0FC7157F"/>
    <w:rsid w:val="0FC795AA"/>
    <w:rsid w:val="0FCA3839"/>
    <w:rsid w:val="0FD11073"/>
    <w:rsid w:val="0FD4E693"/>
    <w:rsid w:val="0FD6AC1C"/>
    <w:rsid w:val="0FDCD23F"/>
    <w:rsid w:val="0FEF1564"/>
    <w:rsid w:val="0FF39575"/>
    <w:rsid w:val="0FFBD03E"/>
    <w:rsid w:val="0FFCDE55"/>
    <w:rsid w:val="10021958"/>
    <w:rsid w:val="100C2726"/>
    <w:rsid w:val="10162833"/>
    <w:rsid w:val="10193DE4"/>
    <w:rsid w:val="1028306E"/>
    <w:rsid w:val="10296985"/>
    <w:rsid w:val="102AE9A5"/>
    <w:rsid w:val="103BF921"/>
    <w:rsid w:val="10455C9D"/>
    <w:rsid w:val="104AC20B"/>
    <w:rsid w:val="104B8B38"/>
    <w:rsid w:val="104C6945"/>
    <w:rsid w:val="1050FADE"/>
    <w:rsid w:val="10513F88"/>
    <w:rsid w:val="1051B7A7"/>
    <w:rsid w:val="1066C01D"/>
    <w:rsid w:val="106B84B0"/>
    <w:rsid w:val="106BEF39"/>
    <w:rsid w:val="1071D822"/>
    <w:rsid w:val="107294BD"/>
    <w:rsid w:val="1072F197"/>
    <w:rsid w:val="10796006"/>
    <w:rsid w:val="107B7570"/>
    <w:rsid w:val="107D2AEF"/>
    <w:rsid w:val="1080521D"/>
    <w:rsid w:val="10813F9B"/>
    <w:rsid w:val="10875F2F"/>
    <w:rsid w:val="108B9F46"/>
    <w:rsid w:val="108F2C73"/>
    <w:rsid w:val="1094D0C8"/>
    <w:rsid w:val="109918F8"/>
    <w:rsid w:val="109DA61D"/>
    <w:rsid w:val="10A52598"/>
    <w:rsid w:val="10A65D88"/>
    <w:rsid w:val="10ABF4B5"/>
    <w:rsid w:val="10B2267D"/>
    <w:rsid w:val="10B31796"/>
    <w:rsid w:val="10B3294E"/>
    <w:rsid w:val="10B7FD06"/>
    <w:rsid w:val="10C77EA0"/>
    <w:rsid w:val="10CC8C70"/>
    <w:rsid w:val="10CEA1DD"/>
    <w:rsid w:val="10D0E6AB"/>
    <w:rsid w:val="10DB15BF"/>
    <w:rsid w:val="10DC85DA"/>
    <w:rsid w:val="10E18171"/>
    <w:rsid w:val="10E45C6B"/>
    <w:rsid w:val="10EA2653"/>
    <w:rsid w:val="10EB26B6"/>
    <w:rsid w:val="10ED88A2"/>
    <w:rsid w:val="10EFAA95"/>
    <w:rsid w:val="10EFDB45"/>
    <w:rsid w:val="10F44659"/>
    <w:rsid w:val="11008DB0"/>
    <w:rsid w:val="11022EBC"/>
    <w:rsid w:val="110FC0D1"/>
    <w:rsid w:val="1110AFCD"/>
    <w:rsid w:val="1113C3F7"/>
    <w:rsid w:val="111A793C"/>
    <w:rsid w:val="111E855A"/>
    <w:rsid w:val="11200CAE"/>
    <w:rsid w:val="11237234"/>
    <w:rsid w:val="11343B5F"/>
    <w:rsid w:val="11390D2E"/>
    <w:rsid w:val="113E6762"/>
    <w:rsid w:val="1140FB28"/>
    <w:rsid w:val="1142C8CB"/>
    <w:rsid w:val="1145D2BC"/>
    <w:rsid w:val="11469DA4"/>
    <w:rsid w:val="114B2485"/>
    <w:rsid w:val="114D6BFD"/>
    <w:rsid w:val="115325FF"/>
    <w:rsid w:val="1153DBBD"/>
    <w:rsid w:val="1154E6B7"/>
    <w:rsid w:val="115A78E9"/>
    <w:rsid w:val="11605FA0"/>
    <w:rsid w:val="11642F42"/>
    <w:rsid w:val="11743686"/>
    <w:rsid w:val="1178A1E3"/>
    <w:rsid w:val="11836DA5"/>
    <w:rsid w:val="118B001D"/>
    <w:rsid w:val="118C3509"/>
    <w:rsid w:val="118C8D9C"/>
    <w:rsid w:val="11946187"/>
    <w:rsid w:val="11982277"/>
    <w:rsid w:val="119ACF9A"/>
    <w:rsid w:val="11A0EF2E"/>
    <w:rsid w:val="11A12821"/>
    <w:rsid w:val="11A193DF"/>
    <w:rsid w:val="11ADC8F3"/>
    <w:rsid w:val="11B087B9"/>
    <w:rsid w:val="11B08BC0"/>
    <w:rsid w:val="11B2BCA8"/>
    <w:rsid w:val="11B8A3E6"/>
    <w:rsid w:val="11BE1DD9"/>
    <w:rsid w:val="11C6ECDD"/>
    <w:rsid w:val="11CB9BFB"/>
    <w:rsid w:val="11CD0E2D"/>
    <w:rsid w:val="11D35F57"/>
    <w:rsid w:val="11D64BCE"/>
    <w:rsid w:val="11D85AEF"/>
    <w:rsid w:val="11DAA0DA"/>
    <w:rsid w:val="11DC6549"/>
    <w:rsid w:val="11DDF0A0"/>
    <w:rsid w:val="11E486FD"/>
    <w:rsid w:val="11E6B6DC"/>
    <w:rsid w:val="11E87C7E"/>
    <w:rsid w:val="11EB615A"/>
    <w:rsid w:val="11EE05D3"/>
    <w:rsid w:val="11F28C88"/>
    <w:rsid w:val="11F314C8"/>
    <w:rsid w:val="11F40E89"/>
    <w:rsid w:val="11F9D9AA"/>
    <w:rsid w:val="11FB1319"/>
    <w:rsid w:val="11FC6528"/>
    <w:rsid w:val="11FD0F60"/>
    <w:rsid w:val="12018102"/>
    <w:rsid w:val="120555BD"/>
    <w:rsid w:val="1207BF9A"/>
    <w:rsid w:val="120A3CFA"/>
    <w:rsid w:val="121CCE11"/>
    <w:rsid w:val="121FF8CE"/>
    <w:rsid w:val="1222F227"/>
    <w:rsid w:val="12235059"/>
    <w:rsid w:val="122BEDEE"/>
    <w:rsid w:val="122C20D3"/>
    <w:rsid w:val="12300D05"/>
    <w:rsid w:val="1231D4C0"/>
    <w:rsid w:val="12356F1F"/>
    <w:rsid w:val="123AA49D"/>
    <w:rsid w:val="123B0AAC"/>
    <w:rsid w:val="123CD608"/>
    <w:rsid w:val="1240C7AE"/>
    <w:rsid w:val="12463EFE"/>
    <w:rsid w:val="124A4211"/>
    <w:rsid w:val="12515558"/>
    <w:rsid w:val="1256355D"/>
    <w:rsid w:val="125FAF5C"/>
    <w:rsid w:val="1262DFEE"/>
    <w:rsid w:val="1265D9CE"/>
    <w:rsid w:val="1267460B"/>
    <w:rsid w:val="1270488B"/>
    <w:rsid w:val="12747B51"/>
    <w:rsid w:val="127AED26"/>
    <w:rsid w:val="12831DAB"/>
    <w:rsid w:val="128B9FD9"/>
    <w:rsid w:val="128E2649"/>
    <w:rsid w:val="128F9C52"/>
    <w:rsid w:val="1291CBCF"/>
    <w:rsid w:val="1296B1D0"/>
    <w:rsid w:val="1297AB91"/>
    <w:rsid w:val="129CF336"/>
    <w:rsid w:val="12A96881"/>
    <w:rsid w:val="12B0D4B7"/>
    <w:rsid w:val="12C136BD"/>
    <w:rsid w:val="12C24E5F"/>
    <w:rsid w:val="12CBB7D0"/>
    <w:rsid w:val="12D3F11E"/>
    <w:rsid w:val="12D7F442"/>
    <w:rsid w:val="12DB33B5"/>
    <w:rsid w:val="12DE2B37"/>
    <w:rsid w:val="12EA3522"/>
    <w:rsid w:val="12EB6482"/>
    <w:rsid w:val="12F6426F"/>
    <w:rsid w:val="12F6D703"/>
    <w:rsid w:val="1301E483"/>
    <w:rsid w:val="130BFE92"/>
    <w:rsid w:val="1312098A"/>
    <w:rsid w:val="131DED44"/>
    <w:rsid w:val="1320D8FF"/>
    <w:rsid w:val="1321396E"/>
    <w:rsid w:val="1326B937"/>
    <w:rsid w:val="132AD8D7"/>
    <w:rsid w:val="132BCACA"/>
    <w:rsid w:val="132E3DC6"/>
    <w:rsid w:val="1338CA44"/>
    <w:rsid w:val="133E54C1"/>
    <w:rsid w:val="133EA7B0"/>
    <w:rsid w:val="1340AA86"/>
    <w:rsid w:val="13433070"/>
    <w:rsid w:val="1346465C"/>
    <w:rsid w:val="1348949F"/>
    <w:rsid w:val="134D21AB"/>
    <w:rsid w:val="1352871E"/>
    <w:rsid w:val="135F3150"/>
    <w:rsid w:val="13627524"/>
    <w:rsid w:val="1362B2B4"/>
    <w:rsid w:val="13714CFB"/>
    <w:rsid w:val="1372AD45"/>
    <w:rsid w:val="137C5435"/>
    <w:rsid w:val="137DA854"/>
    <w:rsid w:val="137EDF8E"/>
    <w:rsid w:val="137F807B"/>
    <w:rsid w:val="13878334"/>
    <w:rsid w:val="1388DF84"/>
    <w:rsid w:val="1389552A"/>
    <w:rsid w:val="13970FCD"/>
    <w:rsid w:val="1399B2DE"/>
    <w:rsid w:val="139F6B43"/>
    <w:rsid w:val="13A01618"/>
    <w:rsid w:val="13A53E1D"/>
    <w:rsid w:val="13A767B7"/>
    <w:rsid w:val="13AB8E78"/>
    <w:rsid w:val="13AC504C"/>
    <w:rsid w:val="13B00AFC"/>
    <w:rsid w:val="13B346A5"/>
    <w:rsid w:val="13B5CC49"/>
    <w:rsid w:val="13B87C3F"/>
    <w:rsid w:val="13C4A4C7"/>
    <w:rsid w:val="13C64F04"/>
    <w:rsid w:val="13C804BE"/>
    <w:rsid w:val="13C83197"/>
    <w:rsid w:val="13C9DB46"/>
    <w:rsid w:val="13CBDD66"/>
    <w:rsid w:val="13CBDE1C"/>
    <w:rsid w:val="13D1B274"/>
    <w:rsid w:val="13D4237A"/>
    <w:rsid w:val="13DBC8A3"/>
    <w:rsid w:val="13E0A9F1"/>
    <w:rsid w:val="13E10E14"/>
    <w:rsid w:val="13E24852"/>
    <w:rsid w:val="13E41816"/>
    <w:rsid w:val="13F7B17B"/>
    <w:rsid w:val="14025C9F"/>
    <w:rsid w:val="140D242C"/>
    <w:rsid w:val="1412D2A4"/>
    <w:rsid w:val="1416F0A9"/>
    <w:rsid w:val="14174EDB"/>
    <w:rsid w:val="141F0633"/>
    <w:rsid w:val="1422801D"/>
    <w:rsid w:val="14291527"/>
    <w:rsid w:val="14327CF1"/>
    <w:rsid w:val="143A572E"/>
    <w:rsid w:val="143AAA69"/>
    <w:rsid w:val="1444F62C"/>
    <w:rsid w:val="1445F6C7"/>
    <w:rsid w:val="144D5B6E"/>
    <w:rsid w:val="14512D4F"/>
    <w:rsid w:val="1454E5B9"/>
    <w:rsid w:val="14553B10"/>
    <w:rsid w:val="14661140"/>
    <w:rsid w:val="146D3EEB"/>
    <w:rsid w:val="1473651A"/>
    <w:rsid w:val="147AC6C6"/>
    <w:rsid w:val="148AF9D4"/>
    <w:rsid w:val="14974EB5"/>
    <w:rsid w:val="1499A108"/>
    <w:rsid w:val="149A50ED"/>
    <w:rsid w:val="149B22D4"/>
    <w:rsid w:val="149B6B5D"/>
    <w:rsid w:val="149C24E8"/>
    <w:rsid w:val="149DC3F2"/>
    <w:rsid w:val="14A03034"/>
    <w:rsid w:val="14A5C4AD"/>
    <w:rsid w:val="14A669DC"/>
    <w:rsid w:val="14A6F76D"/>
    <w:rsid w:val="14ADCA04"/>
    <w:rsid w:val="14BB1AED"/>
    <w:rsid w:val="14BF14A1"/>
    <w:rsid w:val="14C32C31"/>
    <w:rsid w:val="14CC67C5"/>
    <w:rsid w:val="14CE0297"/>
    <w:rsid w:val="14CF46FA"/>
    <w:rsid w:val="14D12A75"/>
    <w:rsid w:val="14D402D0"/>
    <w:rsid w:val="14D6271C"/>
    <w:rsid w:val="14D70480"/>
    <w:rsid w:val="14DAD2D6"/>
    <w:rsid w:val="14E70AE1"/>
    <w:rsid w:val="14F4041A"/>
    <w:rsid w:val="14F671D7"/>
    <w:rsid w:val="14F8570B"/>
    <w:rsid w:val="14F922EF"/>
    <w:rsid w:val="14FDB944"/>
    <w:rsid w:val="1500F466"/>
    <w:rsid w:val="1508E15C"/>
    <w:rsid w:val="151C5DE4"/>
    <w:rsid w:val="151C85D2"/>
    <w:rsid w:val="151D0956"/>
    <w:rsid w:val="1522BE1C"/>
    <w:rsid w:val="1523A626"/>
    <w:rsid w:val="15249A56"/>
    <w:rsid w:val="152577B3"/>
    <w:rsid w:val="152AEB56"/>
    <w:rsid w:val="152C16D6"/>
    <w:rsid w:val="152C5068"/>
    <w:rsid w:val="153AE760"/>
    <w:rsid w:val="153B9702"/>
    <w:rsid w:val="1544AAA6"/>
    <w:rsid w:val="15454945"/>
    <w:rsid w:val="154D354D"/>
    <w:rsid w:val="1550C79D"/>
    <w:rsid w:val="1552DC7A"/>
    <w:rsid w:val="15570DA6"/>
    <w:rsid w:val="1563A22A"/>
    <w:rsid w:val="1569EFFA"/>
    <w:rsid w:val="1573469C"/>
    <w:rsid w:val="157EC20D"/>
    <w:rsid w:val="1580294A"/>
    <w:rsid w:val="1585DE2F"/>
    <w:rsid w:val="158CEAFB"/>
    <w:rsid w:val="159314A7"/>
    <w:rsid w:val="1595891C"/>
    <w:rsid w:val="159C47A3"/>
    <w:rsid w:val="159FAEE8"/>
    <w:rsid w:val="15AFBCFD"/>
    <w:rsid w:val="15B6F0B6"/>
    <w:rsid w:val="15B9FA13"/>
    <w:rsid w:val="15BC130E"/>
    <w:rsid w:val="15C2E8E7"/>
    <w:rsid w:val="15D41D86"/>
    <w:rsid w:val="15DBDDD7"/>
    <w:rsid w:val="15DC694F"/>
    <w:rsid w:val="15E02AA9"/>
    <w:rsid w:val="15E536C2"/>
    <w:rsid w:val="15E9B9E5"/>
    <w:rsid w:val="15EF086D"/>
    <w:rsid w:val="15EF75DB"/>
    <w:rsid w:val="15F12817"/>
    <w:rsid w:val="15F9EC12"/>
    <w:rsid w:val="15FB8203"/>
    <w:rsid w:val="15FF7D1C"/>
    <w:rsid w:val="1601D76A"/>
    <w:rsid w:val="1606AB73"/>
    <w:rsid w:val="161223C6"/>
    <w:rsid w:val="161BB5F6"/>
    <w:rsid w:val="162322CC"/>
    <w:rsid w:val="16282C49"/>
    <w:rsid w:val="1630BA0B"/>
    <w:rsid w:val="16323CF8"/>
    <w:rsid w:val="1639023D"/>
    <w:rsid w:val="163E7FD5"/>
    <w:rsid w:val="1646C576"/>
    <w:rsid w:val="1649903A"/>
    <w:rsid w:val="16510A75"/>
    <w:rsid w:val="1651C525"/>
    <w:rsid w:val="1652F77C"/>
    <w:rsid w:val="165340D0"/>
    <w:rsid w:val="16535674"/>
    <w:rsid w:val="1656DEC8"/>
    <w:rsid w:val="1658B9A1"/>
    <w:rsid w:val="16632EAD"/>
    <w:rsid w:val="16721A18"/>
    <w:rsid w:val="16721F16"/>
    <w:rsid w:val="16783F67"/>
    <w:rsid w:val="167B2576"/>
    <w:rsid w:val="167CEBDE"/>
    <w:rsid w:val="1680AC42"/>
    <w:rsid w:val="1683B4FF"/>
    <w:rsid w:val="16869A0E"/>
    <w:rsid w:val="16881B07"/>
    <w:rsid w:val="168D5637"/>
    <w:rsid w:val="169204B6"/>
    <w:rsid w:val="1697E987"/>
    <w:rsid w:val="169E1450"/>
    <w:rsid w:val="16A5D875"/>
    <w:rsid w:val="16ACDE9F"/>
    <w:rsid w:val="16B208BC"/>
    <w:rsid w:val="16B76A1F"/>
    <w:rsid w:val="16BB822D"/>
    <w:rsid w:val="16BBDAE0"/>
    <w:rsid w:val="16CBD7F9"/>
    <w:rsid w:val="16DB1551"/>
    <w:rsid w:val="16DB970F"/>
    <w:rsid w:val="16DED7E9"/>
    <w:rsid w:val="16E81506"/>
    <w:rsid w:val="16E9A841"/>
    <w:rsid w:val="16EE9286"/>
    <w:rsid w:val="16F8693C"/>
    <w:rsid w:val="16FFA2DF"/>
    <w:rsid w:val="17091B59"/>
    <w:rsid w:val="1709E30E"/>
    <w:rsid w:val="170AD2FB"/>
    <w:rsid w:val="1718C63A"/>
    <w:rsid w:val="171DB833"/>
    <w:rsid w:val="17209E45"/>
    <w:rsid w:val="172146D6"/>
    <w:rsid w:val="17308D5C"/>
    <w:rsid w:val="17336423"/>
    <w:rsid w:val="17339E5D"/>
    <w:rsid w:val="1734D644"/>
    <w:rsid w:val="17359841"/>
    <w:rsid w:val="173953B4"/>
    <w:rsid w:val="173B74C3"/>
    <w:rsid w:val="173BD2DD"/>
    <w:rsid w:val="1743F91B"/>
    <w:rsid w:val="17454FC1"/>
    <w:rsid w:val="1749EAFF"/>
    <w:rsid w:val="174F876B"/>
    <w:rsid w:val="1756F1A0"/>
    <w:rsid w:val="17597ECE"/>
    <w:rsid w:val="175BB475"/>
    <w:rsid w:val="175CD0CB"/>
    <w:rsid w:val="175F10FC"/>
    <w:rsid w:val="17600E27"/>
    <w:rsid w:val="17645114"/>
    <w:rsid w:val="17664CBF"/>
    <w:rsid w:val="1773C4A4"/>
    <w:rsid w:val="1777E8EC"/>
    <w:rsid w:val="1777F731"/>
    <w:rsid w:val="177C7B78"/>
    <w:rsid w:val="177D1848"/>
    <w:rsid w:val="177DADB9"/>
    <w:rsid w:val="1785E316"/>
    <w:rsid w:val="17870349"/>
    <w:rsid w:val="178998EE"/>
    <w:rsid w:val="1792428F"/>
    <w:rsid w:val="179338D2"/>
    <w:rsid w:val="17968D70"/>
    <w:rsid w:val="179CBE5E"/>
    <w:rsid w:val="17AD5CD7"/>
    <w:rsid w:val="17ADA15F"/>
    <w:rsid w:val="17AE2CD7"/>
    <w:rsid w:val="17B783E6"/>
    <w:rsid w:val="17B821F1"/>
    <w:rsid w:val="17BF524F"/>
    <w:rsid w:val="17C5672F"/>
    <w:rsid w:val="17CEC565"/>
    <w:rsid w:val="17D13B49"/>
    <w:rsid w:val="17D93354"/>
    <w:rsid w:val="17DA8995"/>
    <w:rsid w:val="17DB4C55"/>
    <w:rsid w:val="17E86329"/>
    <w:rsid w:val="17F264B1"/>
    <w:rsid w:val="17F28302"/>
    <w:rsid w:val="17F4CD29"/>
    <w:rsid w:val="17FFDF63"/>
    <w:rsid w:val="1802E158"/>
    <w:rsid w:val="1805C0AF"/>
    <w:rsid w:val="180B60D4"/>
    <w:rsid w:val="180D4FA4"/>
    <w:rsid w:val="180E0566"/>
    <w:rsid w:val="1818A1B7"/>
    <w:rsid w:val="181CB5AD"/>
    <w:rsid w:val="181D5347"/>
    <w:rsid w:val="182DBE0F"/>
    <w:rsid w:val="18354ADC"/>
    <w:rsid w:val="183AD09E"/>
    <w:rsid w:val="1848AF00"/>
    <w:rsid w:val="184AC0BF"/>
    <w:rsid w:val="184B9F43"/>
    <w:rsid w:val="184D29FE"/>
    <w:rsid w:val="18541A6A"/>
    <w:rsid w:val="1857AB41"/>
    <w:rsid w:val="185B1574"/>
    <w:rsid w:val="185CA719"/>
    <w:rsid w:val="186159FE"/>
    <w:rsid w:val="1866002D"/>
    <w:rsid w:val="186E4A10"/>
    <w:rsid w:val="1871D202"/>
    <w:rsid w:val="1872A04C"/>
    <w:rsid w:val="1879F65A"/>
    <w:rsid w:val="187C089D"/>
    <w:rsid w:val="187DF256"/>
    <w:rsid w:val="187E0BA5"/>
    <w:rsid w:val="1888685F"/>
    <w:rsid w:val="1899D405"/>
    <w:rsid w:val="189A282B"/>
    <w:rsid w:val="189AAD16"/>
    <w:rsid w:val="18A0ED87"/>
    <w:rsid w:val="18A1060A"/>
    <w:rsid w:val="18A190BC"/>
    <w:rsid w:val="18A3929C"/>
    <w:rsid w:val="18A86D27"/>
    <w:rsid w:val="18ADA62F"/>
    <w:rsid w:val="18B04CF0"/>
    <w:rsid w:val="18B1812F"/>
    <w:rsid w:val="18B8157A"/>
    <w:rsid w:val="18C3054C"/>
    <w:rsid w:val="18CA270D"/>
    <w:rsid w:val="18CD0C72"/>
    <w:rsid w:val="18DAA3B1"/>
    <w:rsid w:val="18DB810F"/>
    <w:rsid w:val="18E0A09C"/>
    <w:rsid w:val="18E0F306"/>
    <w:rsid w:val="18EA885A"/>
    <w:rsid w:val="18ECEC7E"/>
    <w:rsid w:val="18F66EFF"/>
    <w:rsid w:val="18F8079F"/>
    <w:rsid w:val="190F5A99"/>
    <w:rsid w:val="1915F245"/>
    <w:rsid w:val="1922CC66"/>
    <w:rsid w:val="192AB9EC"/>
    <w:rsid w:val="192FE588"/>
    <w:rsid w:val="1938B34D"/>
    <w:rsid w:val="193C76C0"/>
    <w:rsid w:val="1944692E"/>
    <w:rsid w:val="194E16E8"/>
    <w:rsid w:val="1950C5C7"/>
    <w:rsid w:val="195BEAE6"/>
    <w:rsid w:val="1960B7DB"/>
    <w:rsid w:val="196C70B1"/>
    <w:rsid w:val="1974F0B1"/>
    <w:rsid w:val="197E7724"/>
    <w:rsid w:val="1980D0F8"/>
    <w:rsid w:val="198CA9A1"/>
    <w:rsid w:val="198DD137"/>
    <w:rsid w:val="199C5AF3"/>
    <w:rsid w:val="199D375E"/>
    <w:rsid w:val="19A09FDD"/>
    <w:rsid w:val="19A0BC2F"/>
    <w:rsid w:val="19A88FA0"/>
    <w:rsid w:val="19AA13E0"/>
    <w:rsid w:val="19B0BB7C"/>
    <w:rsid w:val="19B443D3"/>
    <w:rsid w:val="19BCE373"/>
    <w:rsid w:val="19BF5671"/>
    <w:rsid w:val="19C36EA2"/>
    <w:rsid w:val="19C6361C"/>
    <w:rsid w:val="19D02C97"/>
    <w:rsid w:val="19D9E489"/>
    <w:rsid w:val="19DF5852"/>
    <w:rsid w:val="19E43502"/>
    <w:rsid w:val="19EF82D3"/>
    <w:rsid w:val="19F6C3AC"/>
    <w:rsid w:val="19F6FF48"/>
    <w:rsid w:val="19F7C1A3"/>
    <w:rsid w:val="1A0129D8"/>
    <w:rsid w:val="1A059839"/>
    <w:rsid w:val="1A119F51"/>
    <w:rsid w:val="1A1D7C74"/>
    <w:rsid w:val="1A1ED40F"/>
    <w:rsid w:val="1A26AAF9"/>
    <w:rsid w:val="1A26DE77"/>
    <w:rsid w:val="1A28AC20"/>
    <w:rsid w:val="1A2BA473"/>
    <w:rsid w:val="1A343B8B"/>
    <w:rsid w:val="1A3A9332"/>
    <w:rsid w:val="1A44EF4C"/>
    <w:rsid w:val="1A586E23"/>
    <w:rsid w:val="1A6322C2"/>
    <w:rsid w:val="1A687155"/>
    <w:rsid w:val="1A6A06A8"/>
    <w:rsid w:val="1A70148D"/>
    <w:rsid w:val="1A77B6CF"/>
    <w:rsid w:val="1A79EB67"/>
    <w:rsid w:val="1AABE795"/>
    <w:rsid w:val="1AB38373"/>
    <w:rsid w:val="1AB99436"/>
    <w:rsid w:val="1ABB657F"/>
    <w:rsid w:val="1ABF7DD8"/>
    <w:rsid w:val="1ABFA516"/>
    <w:rsid w:val="1ACD6385"/>
    <w:rsid w:val="1ADD4494"/>
    <w:rsid w:val="1AE4770C"/>
    <w:rsid w:val="1AEA8E26"/>
    <w:rsid w:val="1AEC0E20"/>
    <w:rsid w:val="1AED07EC"/>
    <w:rsid w:val="1B08E28C"/>
    <w:rsid w:val="1B09A426"/>
    <w:rsid w:val="1B0DD23A"/>
    <w:rsid w:val="1B13C31A"/>
    <w:rsid w:val="1B149CB7"/>
    <w:rsid w:val="1B180BE4"/>
    <w:rsid w:val="1B21E095"/>
    <w:rsid w:val="1B269D61"/>
    <w:rsid w:val="1B27AFB9"/>
    <w:rsid w:val="1B325FF3"/>
    <w:rsid w:val="1B36AA46"/>
    <w:rsid w:val="1B3B89E3"/>
    <w:rsid w:val="1B407354"/>
    <w:rsid w:val="1B42499B"/>
    <w:rsid w:val="1B44B485"/>
    <w:rsid w:val="1B462CC5"/>
    <w:rsid w:val="1B4B68EF"/>
    <w:rsid w:val="1B519C26"/>
    <w:rsid w:val="1B566B7D"/>
    <w:rsid w:val="1B583CD9"/>
    <w:rsid w:val="1B587262"/>
    <w:rsid w:val="1B588AA5"/>
    <w:rsid w:val="1B65A6AD"/>
    <w:rsid w:val="1B666CE5"/>
    <w:rsid w:val="1B681D8F"/>
    <w:rsid w:val="1B6AFB61"/>
    <w:rsid w:val="1B6B7702"/>
    <w:rsid w:val="1B6BEE17"/>
    <w:rsid w:val="1B723E15"/>
    <w:rsid w:val="1B73FF6D"/>
    <w:rsid w:val="1B765270"/>
    <w:rsid w:val="1B782DC4"/>
    <w:rsid w:val="1B7BD31D"/>
    <w:rsid w:val="1B8E1044"/>
    <w:rsid w:val="1B935E62"/>
    <w:rsid w:val="1B9D229F"/>
    <w:rsid w:val="1B9E790D"/>
    <w:rsid w:val="1B9F789F"/>
    <w:rsid w:val="1BA066DD"/>
    <w:rsid w:val="1BA06D58"/>
    <w:rsid w:val="1BA237F1"/>
    <w:rsid w:val="1BA26691"/>
    <w:rsid w:val="1BB116DE"/>
    <w:rsid w:val="1BBE59E8"/>
    <w:rsid w:val="1BBEA4C1"/>
    <w:rsid w:val="1BC167B5"/>
    <w:rsid w:val="1BC3F242"/>
    <w:rsid w:val="1BC4E6D7"/>
    <w:rsid w:val="1BC7B1F7"/>
    <w:rsid w:val="1BD4DBE6"/>
    <w:rsid w:val="1BDD1A9F"/>
    <w:rsid w:val="1BE0595B"/>
    <w:rsid w:val="1BF5EBE8"/>
    <w:rsid w:val="1BF6E103"/>
    <w:rsid w:val="1BFB821C"/>
    <w:rsid w:val="1BFF01FC"/>
    <w:rsid w:val="1C00CDA0"/>
    <w:rsid w:val="1C064A81"/>
    <w:rsid w:val="1C093C6C"/>
    <w:rsid w:val="1C0A426D"/>
    <w:rsid w:val="1C0D3BCF"/>
    <w:rsid w:val="1C12A9A0"/>
    <w:rsid w:val="1C131AEC"/>
    <w:rsid w:val="1C1C44B3"/>
    <w:rsid w:val="1C2785F1"/>
    <w:rsid w:val="1C292E76"/>
    <w:rsid w:val="1C2DBE5A"/>
    <w:rsid w:val="1C2EE63E"/>
    <w:rsid w:val="1C33F2BF"/>
    <w:rsid w:val="1C37D99E"/>
    <w:rsid w:val="1C5E2BCE"/>
    <w:rsid w:val="1C680BF4"/>
    <w:rsid w:val="1C691501"/>
    <w:rsid w:val="1C8B2E52"/>
    <w:rsid w:val="1C90C3EA"/>
    <w:rsid w:val="1C92D27D"/>
    <w:rsid w:val="1C95B2BC"/>
    <w:rsid w:val="1CA01FD0"/>
    <w:rsid w:val="1CA1B783"/>
    <w:rsid w:val="1CA30521"/>
    <w:rsid w:val="1CA41F62"/>
    <w:rsid w:val="1CAE1A2C"/>
    <w:rsid w:val="1CB1199A"/>
    <w:rsid w:val="1CB57E29"/>
    <w:rsid w:val="1CB5DBC5"/>
    <w:rsid w:val="1CB8939F"/>
    <w:rsid w:val="1CB92F0A"/>
    <w:rsid w:val="1CBDF074"/>
    <w:rsid w:val="1CC0DB8E"/>
    <w:rsid w:val="1CC2922E"/>
    <w:rsid w:val="1CC32A6F"/>
    <w:rsid w:val="1CC89936"/>
    <w:rsid w:val="1CCC4C10"/>
    <w:rsid w:val="1CCCBCFA"/>
    <w:rsid w:val="1CCFC519"/>
    <w:rsid w:val="1CDF6E7C"/>
    <w:rsid w:val="1CE579C3"/>
    <w:rsid w:val="1CEAC460"/>
    <w:rsid w:val="1CEB93CF"/>
    <w:rsid w:val="1CF1657A"/>
    <w:rsid w:val="1CF290B1"/>
    <w:rsid w:val="1CF2C822"/>
    <w:rsid w:val="1CF3BF2C"/>
    <w:rsid w:val="1D08065B"/>
    <w:rsid w:val="1D0AB144"/>
    <w:rsid w:val="1D1A58F5"/>
    <w:rsid w:val="1D259E46"/>
    <w:rsid w:val="1D28AA07"/>
    <w:rsid w:val="1D2BB194"/>
    <w:rsid w:val="1D2F8BD1"/>
    <w:rsid w:val="1D30D8E3"/>
    <w:rsid w:val="1D31B036"/>
    <w:rsid w:val="1D34987F"/>
    <w:rsid w:val="1D3A828B"/>
    <w:rsid w:val="1D3CB580"/>
    <w:rsid w:val="1D41ABB5"/>
    <w:rsid w:val="1D4275A6"/>
    <w:rsid w:val="1D459AFA"/>
    <w:rsid w:val="1D494288"/>
    <w:rsid w:val="1D538E88"/>
    <w:rsid w:val="1D566110"/>
    <w:rsid w:val="1D5D4357"/>
    <w:rsid w:val="1D60A155"/>
    <w:rsid w:val="1D6942C8"/>
    <w:rsid w:val="1D6A1038"/>
    <w:rsid w:val="1D721116"/>
    <w:rsid w:val="1D74EE44"/>
    <w:rsid w:val="1D774951"/>
    <w:rsid w:val="1D7CFEF9"/>
    <w:rsid w:val="1D864D6F"/>
    <w:rsid w:val="1D8A5EAE"/>
    <w:rsid w:val="1D8F6864"/>
    <w:rsid w:val="1D9F4976"/>
    <w:rsid w:val="1D9FDDB3"/>
    <w:rsid w:val="1DA07D95"/>
    <w:rsid w:val="1DB76A67"/>
    <w:rsid w:val="1DB9F087"/>
    <w:rsid w:val="1DBC69A1"/>
    <w:rsid w:val="1DC45409"/>
    <w:rsid w:val="1DCA421E"/>
    <w:rsid w:val="1DCF79E3"/>
    <w:rsid w:val="1DD03899"/>
    <w:rsid w:val="1DD03B67"/>
    <w:rsid w:val="1DD3316F"/>
    <w:rsid w:val="1DD8C684"/>
    <w:rsid w:val="1DD931BF"/>
    <w:rsid w:val="1DDD00AC"/>
    <w:rsid w:val="1DE712B3"/>
    <w:rsid w:val="1DE7EA5C"/>
    <w:rsid w:val="1DE965C6"/>
    <w:rsid w:val="1DF06C07"/>
    <w:rsid w:val="1DF3AF6B"/>
    <w:rsid w:val="1DFC7FA5"/>
    <w:rsid w:val="1DFCCCC6"/>
    <w:rsid w:val="1DFE0091"/>
    <w:rsid w:val="1E004B84"/>
    <w:rsid w:val="1E048460"/>
    <w:rsid w:val="1E117FC9"/>
    <w:rsid w:val="1E11A3B5"/>
    <w:rsid w:val="1E258810"/>
    <w:rsid w:val="1E29C37F"/>
    <w:rsid w:val="1E2B46D8"/>
    <w:rsid w:val="1E2EA2DE"/>
    <w:rsid w:val="1E337FE7"/>
    <w:rsid w:val="1E33AC94"/>
    <w:rsid w:val="1E35C1CF"/>
    <w:rsid w:val="1E48E97E"/>
    <w:rsid w:val="1E4C471B"/>
    <w:rsid w:val="1E51E847"/>
    <w:rsid w:val="1E55ADF9"/>
    <w:rsid w:val="1E5D8811"/>
    <w:rsid w:val="1E5E35B7"/>
    <w:rsid w:val="1E5E73EC"/>
    <w:rsid w:val="1E5F8450"/>
    <w:rsid w:val="1E62AC01"/>
    <w:rsid w:val="1E65F6E7"/>
    <w:rsid w:val="1E7229BA"/>
    <w:rsid w:val="1E75D95F"/>
    <w:rsid w:val="1E773948"/>
    <w:rsid w:val="1E7BE06A"/>
    <w:rsid w:val="1E83AD3B"/>
    <w:rsid w:val="1E84EFCE"/>
    <w:rsid w:val="1E895F6B"/>
    <w:rsid w:val="1E8B5C03"/>
    <w:rsid w:val="1E8EF116"/>
    <w:rsid w:val="1E8FE825"/>
    <w:rsid w:val="1E95FE98"/>
    <w:rsid w:val="1E965338"/>
    <w:rsid w:val="1E9B1F29"/>
    <w:rsid w:val="1E9E7F73"/>
    <w:rsid w:val="1EA566B9"/>
    <w:rsid w:val="1EAD28E9"/>
    <w:rsid w:val="1EB77F84"/>
    <w:rsid w:val="1EB7B1C9"/>
    <w:rsid w:val="1EBC2D7D"/>
    <w:rsid w:val="1EC9C47F"/>
    <w:rsid w:val="1ECFCAED"/>
    <w:rsid w:val="1ED1B5E2"/>
    <w:rsid w:val="1ED1CEA8"/>
    <w:rsid w:val="1ED3B7D2"/>
    <w:rsid w:val="1ED54DAE"/>
    <w:rsid w:val="1EDAD5F9"/>
    <w:rsid w:val="1EDB0712"/>
    <w:rsid w:val="1EDC673A"/>
    <w:rsid w:val="1EDF516A"/>
    <w:rsid w:val="1EE48DA9"/>
    <w:rsid w:val="1EE8C5A5"/>
    <w:rsid w:val="1EE95D1B"/>
    <w:rsid w:val="1EEA491F"/>
    <w:rsid w:val="1EF0A864"/>
    <w:rsid w:val="1EF17F83"/>
    <w:rsid w:val="1EF2D9A2"/>
    <w:rsid w:val="1EF74AD7"/>
    <w:rsid w:val="1EF9F512"/>
    <w:rsid w:val="1EFEB2A8"/>
    <w:rsid w:val="1EFED2BB"/>
    <w:rsid w:val="1EFF20F7"/>
    <w:rsid w:val="1F07A3D7"/>
    <w:rsid w:val="1F08399B"/>
    <w:rsid w:val="1F0B535B"/>
    <w:rsid w:val="1F0E0455"/>
    <w:rsid w:val="1F143D0F"/>
    <w:rsid w:val="1F1AFBCC"/>
    <w:rsid w:val="1F23B1CB"/>
    <w:rsid w:val="1F263685"/>
    <w:rsid w:val="1F26D80F"/>
    <w:rsid w:val="1F276D8F"/>
    <w:rsid w:val="1F2EE2EB"/>
    <w:rsid w:val="1F2FB59E"/>
    <w:rsid w:val="1F31ABD4"/>
    <w:rsid w:val="1F343CC6"/>
    <w:rsid w:val="1F3C4DF6"/>
    <w:rsid w:val="1F3E65DA"/>
    <w:rsid w:val="1F43D3A3"/>
    <w:rsid w:val="1F4E1318"/>
    <w:rsid w:val="1F503E29"/>
    <w:rsid w:val="1F513ACE"/>
    <w:rsid w:val="1F5C395E"/>
    <w:rsid w:val="1F60E254"/>
    <w:rsid w:val="1F60EEB3"/>
    <w:rsid w:val="1F654390"/>
    <w:rsid w:val="1F662BF8"/>
    <w:rsid w:val="1F69B455"/>
    <w:rsid w:val="1F6E769E"/>
    <w:rsid w:val="1F71689D"/>
    <w:rsid w:val="1F77526E"/>
    <w:rsid w:val="1F7CC9F7"/>
    <w:rsid w:val="1F97D111"/>
    <w:rsid w:val="1F9950BF"/>
    <w:rsid w:val="1F9A5130"/>
    <w:rsid w:val="1F9B8F07"/>
    <w:rsid w:val="1F9D8800"/>
    <w:rsid w:val="1FA6CEBA"/>
    <w:rsid w:val="1FB03239"/>
    <w:rsid w:val="1FB68829"/>
    <w:rsid w:val="1FB6CF2A"/>
    <w:rsid w:val="1FB7CE00"/>
    <w:rsid w:val="1FB807B4"/>
    <w:rsid w:val="1FB91CEA"/>
    <w:rsid w:val="1FBD3963"/>
    <w:rsid w:val="1FBE0656"/>
    <w:rsid w:val="1FC06DF9"/>
    <w:rsid w:val="1FC3A08B"/>
    <w:rsid w:val="1FC5C44C"/>
    <w:rsid w:val="1FC7E82F"/>
    <w:rsid w:val="1FDA8B18"/>
    <w:rsid w:val="1FDBBF9E"/>
    <w:rsid w:val="1FDE0D08"/>
    <w:rsid w:val="1FDE4978"/>
    <w:rsid w:val="1FE75B54"/>
    <w:rsid w:val="1FEACA99"/>
    <w:rsid w:val="1FEB5CF6"/>
    <w:rsid w:val="1FF39BC6"/>
    <w:rsid w:val="1FF46255"/>
    <w:rsid w:val="1FFABF03"/>
    <w:rsid w:val="1FFC288E"/>
    <w:rsid w:val="1FFCC006"/>
    <w:rsid w:val="200EA7D4"/>
    <w:rsid w:val="200EB16D"/>
    <w:rsid w:val="2020B68D"/>
    <w:rsid w:val="2030B105"/>
    <w:rsid w:val="2033D10B"/>
    <w:rsid w:val="20340CDC"/>
    <w:rsid w:val="2038E4E4"/>
    <w:rsid w:val="203F4306"/>
    <w:rsid w:val="204225CC"/>
    <w:rsid w:val="204ABC39"/>
    <w:rsid w:val="204CC420"/>
    <w:rsid w:val="204E8A88"/>
    <w:rsid w:val="2052912F"/>
    <w:rsid w:val="2057EC2E"/>
    <w:rsid w:val="205835AE"/>
    <w:rsid w:val="2058B84D"/>
    <w:rsid w:val="2059A1AB"/>
    <w:rsid w:val="205DDD68"/>
    <w:rsid w:val="2064571E"/>
    <w:rsid w:val="20661E9D"/>
    <w:rsid w:val="206B8F91"/>
    <w:rsid w:val="206D9DFD"/>
    <w:rsid w:val="20745FE4"/>
    <w:rsid w:val="20754AD4"/>
    <w:rsid w:val="2084CAC3"/>
    <w:rsid w:val="2085F781"/>
    <w:rsid w:val="2089C8A0"/>
    <w:rsid w:val="208A7F8C"/>
    <w:rsid w:val="208BD061"/>
    <w:rsid w:val="2096BEB4"/>
    <w:rsid w:val="209A39E5"/>
    <w:rsid w:val="209CC65E"/>
    <w:rsid w:val="20A0C5EE"/>
    <w:rsid w:val="20A26D61"/>
    <w:rsid w:val="20A285AC"/>
    <w:rsid w:val="20B2479B"/>
    <w:rsid w:val="20B3CA7E"/>
    <w:rsid w:val="20B4FAE0"/>
    <w:rsid w:val="20B92BA5"/>
    <w:rsid w:val="20BB2663"/>
    <w:rsid w:val="20C46041"/>
    <w:rsid w:val="20C73103"/>
    <w:rsid w:val="20C89C37"/>
    <w:rsid w:val="20CBCEDF"/>
    <w:rsid w:val="20D0E24E"/>
    <w:rsid w:val="20D7583E"/>
    <w:rsid w:val="20D83BCE"/>
    <w:rsid w:val="20D8A649"/>
    <w:rsid w:val="20E23EF1"/>
    <w:rsid w:val="20E45B75"/>
    <w:rsid w:val="20EE41AC"/>
    <w:rsid w:val="21028966"/>
    <w:rsid w:val="2104EF96"/>
    <w:rsid w:val="210AD231"/>
    <w:rsid w:val="210CCFB7"/>
    <w:rsid w:val="210E97F1"/>
    <w:rsid w:val="2114ACEE"/>
    <w:rsid w:val="21158037"/>
    <w:rsid w:val="211956A0"/>
    <w:rsid w:val="211C8A88"/>
    <w:rsid w:val="212A150D"/>
    <w:rsid w:val="212AF89E"/>
    <w:rsid w:val="212B00B6"/>
    <w:rsid w:val="212DF99F"/>
    <w:rsid w:val="21329996"/>
    <w:rsid w:val="2132D824"/>
    <w:rsid w:val="215038FE"/>
    <w:rsid w:val="21516D8A"/>
    <w:rsid w:val="215379D8"/>
    <w:rsid w:val="21583880"/>
    <w:rsid w:val="215CFAF5"/>
    <w:rsid w:val="215E8A16"/>
    <w:rsid w:val="215F48C6"/>
    <w:rsid w:val="216160F0"/>
    <w:rsid w:val="2162CA4C"/>
    <w:rsid w:val="2165539D"/>
    <w:rsid w:val="2166616B"/>
    <w:rsid w:val="216ACD85"/>
    <w:rsid w:val="216B55D6"/>
    <w:rsid w:val="216F9337"/>
    <w:rsid w:val="217DDC43"/>
    <w:rsid w:val="21846F4C"/>
    <w:rsid w:val="2186F4D7"/>
    <w:rsid w:val="21873D37"/>
    <w:rsid w:val="218B2658"/>
    <w:rsid w:val="21983A1F"/>
    <w:rsid w:val="21A0C839"/>
    <w:rsid w:val="21A42EA5"/>
    <w:rsid w:val="21AA8ED7"/>
    <w:rsid w:val="21AC8B0F"/>
    <w:rsid w:val="21AF0EFE"/>
    <w:rsid w:val="21B04915"/>
    <w:rsid w:val="21B248B3"/>
    <w:rsid w:val="21B58C9A"/>
    <w:rsid w:val="21B7000E"/>
    <w:rsid w:val="21B9738D"/>
    <w:rsid w:val="21D3F37B"/>
    <w:rsid w:val="21DAFBAA"/>
    <w:rsid w:val="21DB706B"/>
    <w:rsid w:val="21DD94FF"/>
    <w:rsid w:val="21E9E2E2"/>
    <w:rsid w:val="21EBE6B3"/>
    <w:rsid w:val="21EBECE8"/>
    <w:rsid w:val="21F229BC"/>
    <w:rsid w:val="21F7F5E5"/>
    <w:rsid w:val="21FB23C7"/>
    <w:rsid w:val="21FEAFB2"/>
    <w:rsid w:val="22001CA2"/>
    <w:rsid w:val="220078F5"/>
    <w:rsid w:val="2201368C"/>
    <w:rsid w:val="2206D5F6"/>
    <w:rsid w:val="220A058F"/>
    <w:rsid w:val="220F7179"/>
    <w:rsid w:val="222150F3"/>
    <w:rsid w:val="2229DFA0"/>
    <w:rsid w:val="2230E3D7"/>
    <w:rsid w:val="22338609"/>
    <w:rsid w:val="22346A40"/>
    <w:rsid w:val="2235F2B6"/>
    <w:rsid w:val="2247943D"/>
    <w:rsid w:val="224D50A0"/>
    <w:rsid w:val="2251AA2D"/>
    <w:rsid w:val="2253B736"/>
    <w:rsid w:val="22563962"/>
    <w:rsid w:val="2257129A"/>
    <w:rsid w:val="22676CE4"/>
    <w:rsid w:val="226C81E2"/>
    <w:rsid w:val="2275FD05"/>
    <w:rsid w:val="22765C37"/>
    <w:rsid w:val="22771C7E"/>
    <w:rsid w:val="227B1788"/>
    <w:rsid w:val="227D945E"/>
    <w:rsid w:val="22819F15"/>
    <w:rsid w:val="228A0AC6"/>
    <w:rsid w:val="228B5B45"/>
    <w:rsid w:val="228D1CB6"/>
    <w:rsid w:val="228DA162"/>
    <w:rsid w:val="229315DE"/>
    <w:rsid w:val="2293FC01"/>
    <w:rsid w:val="22A0FD60"/>
    <w:rsid w:val="22A41EDF"/>
    <w:rsid w:val="22A61B11"/>
    <w:rsid w:val="22AB1E5F"/>
    <w:rsid w:val="22B4D152"/>
    <w:rsid w:val="22B79CAF"/>
    <w:rsid w:val="22C28AEC"/>
    <w:rsid w:val="22C37F7E"/>
    <w:rsid w:val="22C6FEE3"/>
    <w:rsid w:val="22C87488"/>
    <w:rsid w:val="22CA46C3"/>
    <w:rsid w:val="22CA5DCB"/>
    <w:rsid w:val="22CCDCF4"/>
    <w:rsid w:val="22CD3B07"/>
    <w:rsid w:val="22D3C646"/>
    <w:rsid w:val="22D7D979"/>
    <w:rsid w:val="22DA7B74"/>
    <w:rsid w:val="22DE9E8A"/>
    <w:rsid w:val="22E6139D"/>
    <w:rsid w:val="22EA6A91"/>
    <w:rsid w:val="22EF571B"/>
    <w:rsid w:val="22EF57CB"/>
    <w:rsid w:val="22F162A0"/>
    <w:rsid w:val="22F1F979"/>
    <w:rsid w:val="22FD66A7"/>
    <w:rsid w:val="2301EF51"/>
    <w:rsid w:val="230652EB"/>
    <w:rsid w:val="23068610"/>
    <w:rsid w:val="230AB5BC"/>
    <w:rsid w:val="2327E8E9"/>
    <w:rsid w:val="2328CAB4"/>
    <w:rsid w:val="232C3404"/>
    <w:rsid w:val="232C68AA"/>
    <w:rsid w:val="233BA068"/>
    <w:rsid w:val="233FC66A"/>
    <w:rsid w:val="23401016"/>
    <w:rsid w:val="2340AE09"/>
    <w:rsid w:val="2343A831"/>
    <w:rsid w:val="2351B70A"/>
    <w:rsid w:val="235968FA"/>
    <w:rsid w:val="2360B4C4"/>
    <w:rsid w:val="236208B0"/>
    <w:rsid w:val="2364CC46"/>
    <w:rsid w:val="2368B740"/>
    <w:rsid w:val="236C1A0F"/>
    <w:rsid w:val="237A58BF"/>
    <w:rsid w:val="237BC55B"/>
    <w:rsid w:val="2385E49E"/>
    <w:rsid w:val="23899ABC"/>
    <w:rsid w:val="23A45C00"/>
    <w:rsid w:val="23A492C4"/>
    <w:rsid w:val="23A4F120"/>
    <w:rsid w:val="23B00CFC"/>
    <w:rsid w:val="23B47DE8"/>
    <w:rsid w:val="23B79DFC"/>
    <w:rsid w:val="23C8A0F5"/>
    <w:rsid w:val="23D420F2"/>
    <w:rsid w:val="23D46720"/>
    <w:rsid w:val="23D79715"/>
    <w:rsid w:val="23D89E6A"/>
    <w:rsid w:val="23DD2221"/>
    <w:rsid w:val="23DD2BAC"/>
    <w:rsid w:val="23E1B4FC"/>
    <w:rsid w:val="23E85F69"/>
    <w:rsid w:val="23E9FECC"/>
    <w:rsid w:val="23ECE962"/>
    <w:rsid w:val="23EE9EB1"/>
    <w:rsid w:val="23F24865"/>
    <w:rsid w:val="23F40590"/>
    <w:rsid w:val="23F991C3"/>
    <w:rsid w:val="23FA56DE"/>
    <w:rsid w:val="24060111"/>
    <w:rsid w:val="24087B19"/>
    <w:rsid w:val="240AD97C"/>
    <w:rsid w:val="240FECE5"/>
    <w:rsid w:val="2415C44C"/>
    <w:rsid w:val="24169C25"/>
    <w:rsid w:val="241CC8B9"/>
    <w:rsid w:val="241E1F0C"/>
    <w:rsid w:val="241F3762"/>
    <w:rsid w:val="2422F7B5"/>
    <w:rsid w:val="2426A52A"/>
    <w:rsid w:val="2427FF75"/>
    <w:rsid w:val="24346FD7"/>
    <w:rsid w:val="243EB238"/>
    <w:rsid w:val="24452CD1"/>
    <w:rsid w:val="244CB901"/>
    <w:rsid w:val="245852F9"/>
    <w:rsid w:val="2458BF34"/>
    <w:rsid w:val="245CF0F8"/>
    <w:rsid w:val="245E5B4D"/>
    <w:rsid w:val="24606139"/>
    <w:rsid w:val="2462D7DD"/>
    <w:rsid w:val="24652CE1"/>
    <w:rsid w:val="2467B242"/>
    <w:rsid w:val="246B584C"/>
    <w:rsid w:val="246BEECE"/>
    <w:rsid w:val="246CBE4E"/>
    <w:rsid w:val="2470C514"/>
    <w:rsid w:val="2471E791"/>
    <w:rsid w:val="24795D3D"/>
    <w:rsid w:val="247AC801"/>
    <w:rsid w:val="2487F36C"/>
    <w:rsid w:val="249DE462"/>
    <w:rsid w:val="24A02840"/>
    <w:rsid w:val="24A083B1"/>
    <w:rsid w:val="24A3B686"/>
    <w:rsid w:val="24A82310"/>
    <w:rsid w:val="24A89490"/>
    <w:rsid w:val="24A9470C"/>
    <w:rsid w:val="24AD8C8D"/>
    <w:rsid w:val="24B7F2F9"/>
    <w:rsid w:val="24C80465"/>
    <w:rsid w:val="24CE2DD6"/>
    <w:rsid w:val="24D1CC74"/>
    <w:rsid w:val="24DA0836"/>
    <w:rsid w:val="24DA9AAC"/>
    <w:rsid w:val="24E1DAE3"/>
    <w:rsid w:val="24ED91FB"/>
    <w:rsid w:val="24F16D4F"/>
    <w:rsid w:val="24F1EB8E"/>
    <w:rsid w:val="24F42CB2"/>
    <w:rsid w:val="25013DEB"/>
    <w:rsid w:val="2509E197"/>
    <w:rsid w:val="251944EA"/>
    <w:rsid w:val="251A9914"/>
    <w:rsid w:val="251FD0AF"/>
    <w:rsid w:val="2523C765"/>
    <w:rsid w:val="25256ADA"/>
    <w:rsid w:val="2528E2B2"/>
    <w:rsid w:val="253210EE"/>
    <w:rsid w:val="2539254B"/>
    <w:rsid w:val="253DB79D"/>
    <w:rsid w:val="25406325"/>
    <w:rsid w:val="2545DC1A"/>
    <w:rsid w:val="25501205"/>
    <w:rsid w:val="255F2EB0"/>
    <w:rsid w:val="255F9BC0"/>
    <w:rsid w:val="25620EA3"/>
    <w:rsid w:val="2564B8A1"/>
    <w:rsid w:val="25672DCC"/>
    <w:rsid w:val="256FB4AB"/>
    <w:rsid w:val="2570520C"/>
    <w:rsid w:val="25756A82"/>
    <w:rsid w:val="257993E6"/>
    <w:rsid w:val="258232BE"/>
    <w:rsid w:val="25886B75"/>
    <w:rsid w:val="258A4801"/>
    <w:rsid w:val="259056AF"/>
    <w:rsid w:val="25979D10"/>
    <w:rsid w:val="2597C186"/>
    <w:rsid w:val="259BC461"/>
    <w:rsid w:val="25B1075D"/>
    <w:rsid w:val="25B49EC5"/>
    <w:rsid w:val="25B8C0C3"/>
    <w:rsid w:val="25BCC96F"/>
    <w:rsid w:val="25BDA869"/>
    <w:rsid w:val="25C2C64F"/>
    <w:rsid w:val="25C9D552"/>
    <w:rsid w:val="25D2238C"/>
    <w:rsid w:val="25D41CBC"/>
    <w:rsid w:val="25D4F594"/>
    <w:rsid w:val="25D61A16"/>
    <w:rsid w:val="25DB86C2"/>
    <w:rsid w:val="25E0FD32"/>
    <w:rsid w:val="25E399BC"/>
    <w:rsid w:val="25E67CFB"/>
    <w:rsid w:val="25F1ED91"/>
    <w:rsid w:val="25F56E6D"/>
    <w:rsid w:val="25F7D9D4"/>
    <w:rsid w:val="26009CE8"/>
    <w:rsid w:val="2601612A"/>
    <w:rsid w:val="260586A1"/>
    <w:rsid w:val="2609AC8F"/>
    <w:rsid w:val="260BB19C"/>
    <w:rsid w:val="260CFB6B"/>
    <w:rsid w:val="260DE23E"/>
    <w:rsid w:val="260E66F8"/>
    <w:rsid w:val="261268D0"/>
    <w:rsid w:val="2613225C"/>
    <w:rsid w:val="261770E8"/>
    <w:rsid w:val="261CAE28"/>
    <w:rsid w:val="261FEC47"/>
    <w:rsid w:val="2623C5A2"/>
    <w:rsid w:val="26244199"/>
    <w:rsid w:val="262C555C"/>
    <w:rsid w:val="262C9A41"/>
    <w:rsid w:val="2633B1EB"/>
    <w:rsid w:val="2642E491"/>
    <w:rsid w:val="26549570"/>
    <w:rsid w:val="2656206E"/>
    <w:rsid w:val="265B194C"/>
    <w:rsid w:val="265E0386"/>
    <w:rsid w:val="266090C8"/>
    <w:rsid w:val="2664E835"/>
    <w:rsid w:val="266AF7D6"/>
    <w:rsid w:val="2672EF12"/>
    <w:rsid w:val="2676C7E0"/>
    <w:rsid w:val="26797323"/>
    <w:rsid w:val="26797FDB"/>
    <w:rsid w:val="2679EDF5"/>
    <w:rsid w:val="267AFAE4"/>
    <w:rsid w:val="267BE084"/>
    <w:rsid w:val="267FF031"/>
    <w:rsid w:val="26855EE4"/>
    <w:rsid w:val="2692218E"/>
    <w:rsid w:val="26960F31"/>
    <w:rsid w:val="2696F8B3"/>
    <w:rsid w:val="26A4A3C2"/>
    <w:rsid w:val="26B6F7A7"/>
    <w:rsid w:val="26BFF466"/>
    <w:rsid w:val="26C2F993"/>
    <w:rsid w:val="26C6269A"/>
    <w:rsid w:val="26C86498"/>
    <w:rsid w:val="26C9CAD1"/>
    <w:rsid w:val="26D20647"/>
    <w:rsid w:val="26D36ACD"/>
    <w:rsid w:val="26E46FB2"/>
    <w:rsid w:val="26E82F14"/>
    <w:rsid w:val="26E88123"/>
    <w:rsid w:val="26E893EB"/>
    <w:rsid w:val="26ECD7F7"/>
    <w:rsid w:val="26EF3EBE"/>
    <w:rsid w:val="26FBB0E4"/>
    <w:rsid w:val="26FDF9BC"/>
    <w:rsid w:val="270615C7"/>
    <w:rsid w:val="2708671B"/>
    <w:rsid w:val="270AA94E"/>
    <w:rsid w:val="270BCB56"/>
    <w:rsid w:val="270C07E2"/>
    <w:rsid w:val="271493B2"/>
    <w:rsid w:val="27190EB3"/>
    <w:rsid w:val="271A20A1"/>
    <w:rsid w:val="271B82BA"/>
    <w:rsid w:val="2721508E"/>
    <w:rsid w:val="27251B50"/>
    <w:rsid w:val="27297660"/>
    <w:rsid w:val="27333FC9"/>
    <w:rsid w:val="27386139"/>
    <w:rsid w:val="273E5F64"/>
    <w:rsid w:val="27472805"/>
    <w:rsid w:val="27478F4A"/>
    <w:rsid w:val="2749FFAE"/>
    <w:rsid w:val="274C5721"/>
    <w:rsid w:val="27571841"/>
    <w:rsid w:val="275DA21B"/>
    <w:rsid w:val="27636FF0"/>
    <w:rsid w:val="2768BE3D"/>
    <w:rsid w:val="276B5CF0"/>
    <w:rsid w:val="276B842E"/>
    <w:rsid w:val="276C2A34"/>
    <w:rsid w:val="27705C49"/>
    <w:rsid w:val="277733FF"/>
    <w:rsid w:val="277C3A67"/>
    <w:rsid w:val="277CCD93"/>
    <w:rsid w:val="277DB006"/>
    <w:rsid w:val="278DA1C0"/>
    <w:rsid w:val="278F421E"/>
    <w:rsid w:val="2798553B"/>
    <w:rsid w:val="27A283BE"/>
    <w:rsid w:val="27AB03A4"/>
    <w:rsid w:val="27AB51C9"/>
    <w:rsid w:val="27AFAEBC"/>
    <w:rsid w:val="27BC1F37"/>
    <w:rsid w:val="27C8F955"/>
    <w:rsid w:val="27CAAE94"/>
    <w:rsid w:val="27CE5EEF"/>
    <w:rsid w:val="27D4137B"/>
    <w:rsid w:val="27E36FD0"/>
    <w:rsid w:val="27E72CE5"/>
    <w:rsid w:val="27E77768"/>
    <w:rsid w:val="27ED53A9"/>
    <w:rsid w:val="27EE077E"/>
    <w:rsid w:val="27F007CC"/>
    <w:rsid w:val="27F6208C"/>
    <w:rsid w:val="27F8189D"/>
    <w:rsid w:val="27FF8A2C"/>
    <w:rsid w:val="27FFD1A7"/>
    <w:rsid w:val="280180A0"/>
    <w:rsid w:val="28021A28"/>
    <w:rsid w:val="2808FEF0"/>
    <w:rsid w:val="280B422C"/>
    <w:rsid w:val="280EC19F"/>
    <w:rsid w:val="281009BD"/>
    <w:rsid w:val="28104F2E"/>
    <w:rsid w:val="281368CA"/>
    <w:rsid w:val="2818CB37"/>
    <w:rsid w:val="281930F2"/>
    <w:rsid w:val="282C9605"/>
    <w:rsid w:val="28311BA8"/>
    <w:rsid w:val="283170B3"/>
    <w:rsid w:val="2837A525"/>
    <w:rsid w:val="283C7814"/>
    <w:rsid w:val="2840698B"/>
    <w:rsid w:val="28438E72"/>
    <w:rsid w:val="284BED7E"/>
    <w:rsid w:val="28509CB0"/>
    <w:rsid w:val="28536E35"/>
    <w:rsid w:val="28577793"/>
    <w:rsid w:val="2859C156"/>
    <w:rsid w:val="28648EB0"/>
    <w:rsid w:val="28658507"/>
    <w:rsid w:val="2869619A"/>
    <w:rsid w:val="286DFB8B"/>
    <w:rsid w:val="2872DAD9"/>
    <w:rsid w:val="28745478"/>
    <w:rsid w:val="2876F1C7"/>
    <w:rsid w:val="28795622"/>
    <w:rsid w:val="287B9EE4"/>
    <w:rsid w:val="287BC932"/>
    <w:rsid w:val="287E07B8"/>
    <w:rsid w:val="2884C4FC"/>
    <w:rsid w:val="28893FB4"/>
    <w:rsid w:val="28965255"/>
    <w:rsid w:val="28A50A17"/>
    <w:rsid w:val="28A5C144"/>
    <w:rsid w:val="28A6B120"/>
    <w:rsid w:val="28AD2852"/>
    <w:rsid w:val="28AD9698"/>
    <w:rsid w:val="28AEDB70"/>
    <w:rsid w:val="28B8FFD9"/>
    <w:rsid w:val="28BEAA8D"/>
    <w:rsid w:val="28C05F84"/>
    <w:rsid w:val="28C0FC14"/>
    <w:rsid w:val="28C3C864"/>
    <w:rsid w:val="28C7227A"/>
    <w:rsid w:val="28D37BD1"/>
    <w:rsid w:val="28D7D5F1"/>
    <w:rsid w:val="28D7DE32"/>
    <w:rsid w:val="28D9526F"/>
    <w:rsid w:val="28DA3B17"/>
    <w:rsid w:val="28DA7500"/>
    <w:rsid w:val="28DA85DE"/>
    <w:rsid w:val="28DEBFA6"/>
    <w:rsid w:val="28F40571"/>
    <w:rsid w:val="28F960C7"/>
    <w:rsid w:val="28FF1E82"/>
    <w:rsid w:val="29016511"/>
    <w:rsid w:val="290ADB81"/>
    <w:rsid w:val="290B2E33"/>
    <w:rsid w:val="290BB3F6"/>
    <w:rsid w:val="29119000"/>
    <w:rsid w:val="29125909"/>
    <w:rsid w:val="291AB592"/>
    <w:rsid w:val="291ABB6E"/>
    <w:rsid w:val="292177BC"/>
    <w:rsid w:val="29235F3B"/>
    <w:rsid w:val="29252B05"/>
    <w:rsid w:val="29309EFE"/>
    <w:rsid w:val="29405751"/>
    <w:rsid w:val="2948659A"/>
    <w:rsid w:val="294ACC0E"/>
    <w:rsid w:val="294D85D2"/>
    <w:rsid w:val="295DD0FA"/>
    <w:rsid w:val="295EC0C0"/>
    <w:rsid w:val="295F8894"/>
    <w:rsid w:val="295FED7E"/>
    <w:rsid w:val="29617730"/>
    <w:rsid w:val="2964B5C2"/>
    <w:rsid w:val="2966386D"/>
    <w:rsid w:val="296C36A2"/>
    <w:rsid w:val="29704862"/>
    <w:rsid w:val="2975521D"/>
    <w:rsid w:val="2987746C"/>
    <w:rsid w:val="29920ECF"/>
    <w:rsid w:val="299A0B20"/>
    <w:rsid w:val="29A3C30F"/>
    <w:rsid w:val="29A53D97"/>
    <w:rsid w:val="29A6364F"/>
    <w:rsid w:val="29A97D22"/>
    <w:rsid w:val="29AF9DD1"/>
    <w:rsid w:val="29B25606"/>
    <w:rsid w:val="29B85A30"/>
    <w:rsid w:val="29B927CA"/>
    <w:rsid w:val="29C5E794"/>
    <w:rsid w:val="29EDD957"/>
    <w:rsid w:val="29F3CDA4"/>
    <w:rsid w:val="29F59EB7"/>
    <w:rsid w:val="29FF12F5"/>
    <w:rsid w:val="2A08059A"/>
    <w:rsid w:val="2A0941F3"/>
    <w:rsid w:val="2A13B385"/>
    <w:rsid w:val="2A16F95B"/>
    <w:rsid w:val="2A22C178"/>
    <w:rsid w:val="2A245CD9"/>
    <w:rsid w:val="2A26DF80"/>
    <w:rsid w:val="2A2E9520"/>
    <w:rsid w:val="2A2FFB38"/>
    <w:rsid w:val="2A3A9B42"/>
    <w:rsid w:val="2A488E57"/>
    <w:rsid w:val="2A50687D"/>
    <w:rsid w:val="2A531E4F"/>
    <w:rsid w:val="2A5BC89B"/>
    <w:rsid w:val="2A5ED097"/>
    <w:rsid w:val="2A62F2DB"/>
    <w:rsid w:val="2A64159E"/>
    <w:rsid w:val="2A77B44B"/>
    <w:rsid w:val="2A7CF09C"/>
    <w:rsid w:val="2A81B7A4"/>
    <w:rsid w:val="2A8257B2"/>
    <w:rsid w:val="2A8503E2"/>
    <w:rsid w:val="2A9D5124"/>
    <w:rsid w:val="2A9E59B5"/>
    <w:rsid w:val="2AA073B9"/>
    <w:rsid w:val="2AA5B808"/>
    <w:rsid w:val="2AA9EE1E"/>
    <w:rsid w:val="2AB282DD"/>
    <w:rsid w:val="2AB58A3E"/>
    <w:rsid w:val="2ABC484E"/>
    <w:rsid w:val="2ABDC018"/>
    <w:rsid w:val="2AD226C9"/>
    <w:rsid w:val="2AD88112"/>
    <w:rsid w:val="2ADC2A13"/>
    <w:rsid w:val="2ADF4865"/>
    <w:rsid w:val="2AE25B13"/>
    <w:rsid w:val="2AF2109E"/>
    <w:rsid w:val="2AF31A5D"/>
    <w:rsid w:val="2AFA3E8C"/>
    <w:rsid w:val="2AFBD898"/>
    <w:rsid w:val="2B00C5BA"/>
    <w:rsid w:val="2B0A1040"/>
    <w:rsid w:val="2B0A26F1"/>
    <w:rsid w:val="2B11392C"/>
    <w:rsid w:val="2B141555"/>
    <w:rsid w:val="2B1D4C25"/>
    <w:rsid w:val="2B2510C8"/>
    <w:rsid w:val="2B294491"/>
    <w:rsid w:val="2B2EF95A"/>
    <w:rsid w:val="2B37EA9D"/>
    <w:rsid w:val="2B3AD325"/>
    <w:rsid w:val="2B3DBFFF"/>
    <w:rsid w:val="2B410DF8"/>
    <w:rsid w:val="2B41F6E2"/>
    <w:rsid w:val="2B45705F"/>
    <w:rsid w:val="2B5ABEA3"/>
    <w:rsid w:val="2B61049C"/>
    <w:rsid w:val="2B6551DB"/>
    <w:rsid w:val="2B676A55"/>
    <w:rsid w:val="2B677504"/>
    <w:rsid w:val="2B692B36"/>
    <w:rsid w:val="2B696E3D"/>
    <w:rsid w:val="2B6F3EA1"/>
    <w:rsid w:val="2B7612C5"/>
    <w:rsid w:val="2B766858"/>
    <w:rsid w:val="2B780A4D"/>
    <w:rsid w:val="2B7A446D"/>
    <w:rsid w:val="2B7A6DC9"/>
    <w:rsid w:val="2B7AD270"/>
    <w:rsid w:val="2B81D121"/>
    <w:rsid w:val="2B86D740"/>
    <w:rsid w:val="2B8C4F0D"/>
    <w:rsid w:val="2B9234F8"/>
    <w:rsid w:val="2B9633C5"/>
    <w:rsid w:val="2B99C172"/>
    <w:rsid w:val="2B9AA455"/>
    <w:rsid w:val="2B9D2B67"/>
    <w:rsid w:val="2BA6ECF6"/>
    <w:rsid w:val="2BAC6485"/>
    <w:rsid w:val="2BB61192"/>
    <w:rsid w:val="2BB61B55"/>
    <w:rsid w:val="2BC11D72"/>
    <w:rsid w:val="2BC54C3C"/>
    <w:rsid w:val="2BCF6FBA"/>
    <w:rsid w:val="2BCFF139"/>
    <w:rsid w:val="2BD2D3CE"/>
    <w:rsid w:val="2BE07524"/>
    <w:rsid w:val="2BE1F2D9"/>
    <w:rsid w:val="2BEC44F2"/>
    <w:rsid w:val="2BF8FA76"/>
    <w:rsid w:val="2BFBBDF1"/>
    <w:rsid w:val="2BFFCA38"/>
    <w:rsid w:val="2C012C37"/>
    <w:rsid w:val="2C0529F1"/>
    <w:rsid w:val="2C091A5A"/>
    <w:rsid w:val="2C0AA9A4"/>
    <w:rsid w:val="2C1008DA"/>
    <w:rsid w:val="2C176683"/>
    <w:rsid w:val="2C1E6470"/>
    <w:rsid w:val="2C21C6D3"/>
    <w:rsid w:val="2C244FE4"/>
    <w:rsid w:val="2C27A987"/>
    <w:rsid w:val="2C2C03AC"/>
    <w:rsid w:val="2C2E571E"/>
    <w:rsid w:val="2C32DB91"/>
    <w:rsid w:val="2C34B42F"/>
    <w:rsid w:val="2C355939"/>
    <w:rsid w:val="2C382522"/>
    <w:rsid w:val="2C3AE97C"/>
    <w:rsid w:val="2C3C7859"/>
    <w:rsid w:val="2C40DBF8"/>
    <w:rsid w:val="2C51A41A"/>
    <w:rsid w:val="2C54A708"/>
    <w:rsid w:val="2C54E68D"/>
    <w:rsid w:val="2C59DE38"/>
    <w:rsid w:val="2C5A2DD6"/>
    <w:rsid w:val="2C5E737E"/>
    <w:rsid w:val="2C60708B"/>
    <w:rsid w:val="2C62BC4A"/>
    <w:rsid w:val="2C6742A6"/>
    <w:rsid w:val="2C6A1CF0"/>
    <w:rsid w:val="2C6EF26A"/>
    <w:rsid w:val="2C77EB07"/>
    <w:rsid w:val="2C791254"/>
    <w:rsid w:val="2C7EBC42"/>
    <w:rsid w:val="2C84D3DF"/>
    <w:rsid w:val="2C8669E8"/>
    <w:rsid w:val="2C87D8B8"/>
    <w:rsid w:val="2C8B37B6"/>
    <w:rsid w:val="2C974018"/>
    <w:rsid w:val="2C989646"/>
    <w:rsid w:val="2C9A9CF2"/>
    <w:rsid w:val="2C9C2DAE"/>
    <w:rsid w:val="2CA1C2AD"/>
    <w:rsid w:val="2CA20B4D"/>
    <w:rsid w:val="2CA4C48B"/>
    <w:rsid w:val="2CA5403A"/>
    <w:rsid w:val="2CB19CA5"/>
    <w:rsid w:val="2CBE7D17"/>
    <w:rsid w:val="2CBEBA37"/>
    <w:rsid w:val="2CBEEA83"/>
    <w:rsid w:val="2CC0CEF1"/>
    <w:rsid w:val="2CC2BB8E"/>
    <w:rsid w:val="2CC4CD45"/>
    <w:rsid w:val="2CC9EFDE"/>
    <w:rsid w:val="2CDBF544"/>
    <w:rsid w:val="2CDC154E"/>
    <w:rsid w:val="2CE7311C"/>
    <w:rsid w:val="2CEAD15B"/>
    <w:rsid w:val="2CED3CAB"/>
    <w:rsid w:val="2CFDEFAA"/>
    <w:rsid w:val="2D03C255"/>
    <w:rsid w:val="2D07A393"/>
    <w:rsid w:val="2D0ACADD"/>
    <w:rsid w:val="2D0B74CD"/>
    <w:rsid w:val="2D10B1D5"/>
    <w:rsid w:val="2D13CC0D"/>
    <w:rsid w:val="2D14D7DB"/>
    <w:rsid w:val="2D1891EC"/>
    <w:rsid w:val="2D249C2D"/>
    <w:rsid w:val="2D25D8B4"/>
    <w:rsid w:val="2D2F2BD3"/>
    <w:rsid w:val="2D327887"/>
    <w:rsid w:val="2D412CE4"/>
    <w:rsid w:val="2D41354C"/>
    <w:rsid w:val="2D41F0F5"/>
    <w:rsid w:val="2D431EEA"/>
    <w:rsid w:val="2D53B136"/>
    <w:rsid w:val="2D5A4CF3"/>
    <w:rsid w:val="2D5B8067"/>
    <w:rsid w:val="2D5BF8B8"/>
    <w:rsid w:val="2D5D30A8"/>
    <w:rsid w:val="2D630AC6"/>
    <w:rsid w:val="2D68CFF2"/>
    <w:rsid w:val="2D700D00"/>
    <w:rsid w:val="2D7140C4"/>
    <w:rsid w:val="2D71CF25"/>
    <w:rsid w:val="2D7BBA78"/>
    <w:rsid w:val="2D7EE003"/>
    <w:rsid w:val="2D7FE3BF"/>
    <w:rsid w:val="2D8A9922"/>
    <w:rsid w:val="2D974CFF"/>
    <w:rsid w:val="2D980860"/>
    <w:rsid w:val="2D9998A3"/>
    <w:rsid w:val="2DAAB7CA"/>
    <w:rsid w:val="2DAD4DE4"/>
    <w:rsid w:val="2DC5CCBB"/>
    <w:rsid w:val="2DC9FC8E"/>
    <w:rsid w:val="2DCACBD4"/>
    <w:rsid w:val="2DCD99A8"/>
    <w:rsid w:val="2DD5A50A"/>
    <w:rsid w:val="2DD6695F"/>
    <w:rsid w:val="2DD75709"/>
    <w:rsid w:val="2DD7896E"/>
    <w:rsid w:val="2DDB421C"/>
    <w:rsid w:val="2DE0EB81"/>
    <w:rsid w:val="2DE876F3"/>
    <w:rsid w:val="2DEBD8F2"/>
    <w:rsid w:val="2DEE4485"/>
    <w:rsid w:val="2DF06A92"/>
    <w:rsid w:val="2DF2CA3D"/>
    <w:rsid w:val="2DFCC507"/>
    <w:rsid w:val="2DFDAB9A"/>
    <w:rsid w:val="2E0242F2"/>
    <w:rsid w:val="2E0810BA"/>
    <w:rsid w:val="2E161C6C"/>
    <w:rsid w:val="2E1CEEFF"/>
    <w:rsid w:val="2E23A3C3"/>
    <w:rsid w:val="2E261BA6"/>
    <w:rsid w:val="2E289F56"/>
    <w:rsid w:val="2E3FA14A"/>
    <w:rsid w:val="2E401359"/>
    <w:rsid w:val="2E41C7B3"/>
    <w:rsid w:val="2E431F33"/>
    <w:rsid w:val="2E437D46"/>
    <w:rsid w:val="2E46A9E0"/>
    <w:rsid w:val="2E4F60B4"/>
    <w:rsid w:val="2E4FCCD1"/>
    <w:rsid w:val="2E54BE84"/>
    <w:rsid w:val="2E55890B"/>
    <w:rsid w:val="2E562B79"/>
    <w:rsid w:val="2E576436"/>
    <w:rsid w:val="2E59456F"/>
    <w:rsid w:val="2E5DD854"/>
    <w:rsid w:val="2E665622"/>
    <w:rsid w:val="2E6BEB7D"/>
    <w:rsid w:val="2E726D2A"/>
    <w:rsid w:val="2E738903"/>
    <w:rsid w:val="2E73F63D"/>
    <w:rsid w:val="2E77BE5B"/>
    <w:rsid w:val="2E7AFCF8"/>
    <w:rsid w:val="2E876E59"/>
    <w:rsid w:val="2E8874A5"/>
    <w:rsid w:val="2E913BF5"/>
    <w:rsid w:val="2E9CCFC2"/>
    <w:rsid w:val="2EA267E6"/>
    <w:rsid w:val="2EA3721F"/>
    <w:rsid w:val="2EA62F1D"/>
    <w:rsid w:val="2EA7EDB9"/>
    <w:rsid w:val="2EB2963D"/>
    <w:rsid w:val="2EB2A27D"/>
    <w:rsid w:val="2EB7A8AD"/>
    <w:rsid w:val="2EBE3189"/>
    <w:rsid w:val="2EC409A0"/>
    <w:rsid w:val="2EC63AA0"/>
    <w:rsid w:val="2ECA1CAB"/>
    <w:rsid w:val="2ED0EFCE"/>
    <w:rsid w:val="2ED78E67"/>
    <w:rsid w:val="2ED9975F"/>
    <w:rsid w:val="2EDCFD38"/>
    <w:rsid w:val="2EDFD829"/>
    <w:rsid w:val="2EE3E3FA"/>
    <w:rsid w:val="2EF52DE3"/>
    <w:rsid w:val="2EFAEFD8"/>
    <w:rsid w:val="2EFD9BBB"/>
    <w:rsid w:val="2EFDEE9F"/>
    <w:rsid w:val="2EFF260F"/>
    <w:rsid w:val="2F0D2522"/>
    <w:rsid w:val="2F15BB33"/>
    <w:rsid w:val="2F1719C7"/>
    <w:rsid w:val="2F19BBE2"/>
    <w:rsid w:val="2F1B2C68"/>
    <w:rsid w:val="2F1B4C28"/>
    <w:rsid w:val="2F1E8D15"/>
    <w:rsid w:val="2F2252A3"/>
    <w:rsid w:val="2F26800B"/>
    <w:rsid w:val="2F26AE80"/>
    <w:rsid w:val="2F425F96"/>
    <w:rsid w:val="2F428C2F"/>
    <w:rsid w:val="2F4443F6"/>
    <w:rsid w:val="2F48A73D"/>
    <w:rsid w:val="2F4A4BE9"/>
    <w:rsid w:val="2F52EBB0"/>
    <w:rsid w:val="2F537956"/>
    <w:rsid w:val="2F554A99"/>
    <w:rsid w:val="2F5B7DA3"/>
    <w:rsid w:val="2F635BB2"/>
    <w:rsid w:val="2F69FEE0"/>
    <w:rsid w:val="2F6C6283"/>
    <w:rsid w:val="2F6F2067"/>
    <w:rsid w:val="2F71747A"/>
    <w:rsid w:val="2F71EC0A"/>
    <w:rsid w:val="2F7493CB"/>
    <w:rsid w:val="2F75D75D"/>
    <w:rsid w:val="2F75E79E"/>
    <w:rsid w:val="2F776529"/>
    <w:rsid w:val="2F7E34D2"/>
    <w:rsid w:val="2F85BFE7"/>
    <w:rsid w:val="2F85E3CA"/>
    <w:rsid w:val="2F90F121"/>
    <w:rsid w:val="2F94DE8C"/>
    <w:rsid w:val="2F9C6430"/>
    <w:rsid w:val="2FA134EF"/>
    <w:rsid w:val="2FA49BE4"/>
    <w:rsid w:val="2FB05050"/>
    <w:rsid w:val="2FB138AF"/>
    <w:rsid w:val="2FB22481"/>
    <w:rsid w:val="2FB32C96"/>
    <w:rsid w:val="2FB4D9FF"/>
    <w:rsid w:val="2FB6EF69"/>
    <w:rsid w:val="2FB8BA36"/>
    <w:rsid w:val="2FC81CC4"/>
    <w:rsid w:val="2FCB7277"/>
    <w:rsid w:val="2FCB8F01"/>
    <w:rsid w:val="2FCEE272"/>
    <w:rsid w:val="2FD0E879"/>
    <w:rsid w:val="2FD39EB7"/>
    <w:rsid w:val="2FD5AD1C"/>
    <w:rsid w:val="2FD85098"/>
    <w:rsid w:val="2FD9B96D"/>
    <w:rsid w:val="2FD9CF1E"/>
    <w:rsid w:val="2FDB085E"/>
    <w:rsid w:val="2FDB63A8"/>
    <w:rsid w:val="2FDC7A53"/>
    <w:rsid w:val="2FDEF3E8"/>
    <w:rsid w:val="2FDFEB73"/>
    <w:rsid w:val="2FE22F78"/>
    <w:rsid w:val="2FE27CA2"/>
    <w:rsid w:val="2FE493A1"/>
    <w:rsid w:val="2FE8B83D"/>
    <w:rsid w:val="2FEC3A21"/>
    <w:rsid w:val="2FF43DC5"/>
    <w:rsid w:val="3002DA45"/>
    <w:rsid w:val="30050702"/>
    <w:rsid w:val="30099BA6"/>
    <w:rsid w:val="301BBDF2"/>
    <w:rsid w:val="301C7AAF"/>
    <w:rsid w:val="301FB5CB"/>
    <w:rsid w:val="30216125"/>
    <w:rsid w:val="3026EBC6"/>
    <w:rsid w:val="302A26F1"/>
    <w:rsid w:val="3038604A"/>
    <w:rsid w:val="303CA766"/>
    <w:rsid w:val="303E6986"/>
    <w:rsid w:val="3058BA3E"/>
    <w:rsid w:val="305CE58A"/>
    <w:rsid w:val="30631E7C"/>
    <w:rsid w:val="306588BA"/>
    <w:rsid w:val="30699E57"/>
    <w:rsid w:val="30712E64"/>
    <w:rsid w:val="3077D4B4"/>
    <w:rsid w:val="30780C25"/>
    <w:rsid w:val="307BE6D2"/>
    <w:rsid w:val="3089AB0B"/>
    <w:rsid w:val="30968AF0"/>
    <w:rsid w:val="30986332"/>
    <w:rsid w:val="309EC35E"/>
    <w:rsid w:val="309F6298"/>
    <w:rsid w:val="30A58BA1"/>
    <w:rsid w:val="30A713F3"/>
    <w:rsid w:val="30A7EFFF"/>
    <w:rsid w:val="30A93FB9"/>
    <w:rsid w:val="30AAD23D"/>
    <w:rsid w:val="30ADD08D"/>
    <w:rsid w:val="30B25B5D"/>
    <w:rsid w:val="30B2D539"/>
    <w:rsid w:val="30BE5E5B"/>
    <w:rsid w:val="30C19034"/>
    <w:rsid w:val="30C2A429"/>
    <w:rsid w:val="30C599C2"/>
    <w:rsid w:val="30C637C8"/>
    <w:rsid w:val="30C8CBF7"/>
    <w:rsid w:val="30C991C7"/>
    <w:rsid w:val="30CD120F"/>
    <w:rsid w:val="30CF752E"/>
    <w:rsid w:val="30D5013B"/>
    <w:rsid w:val="30D73189"/>
    <w:rsid w:val="30D7F29D"/>
    <w:rsid w:val="30E2D8B9"/>
    <w:rsid w:val="30E80B4F"/>
    <w:rsid w:val="30ED6196"/>
    <w:rsid w:val="30EFCA38"/>
    <w:rsid w:val="30F92509"/>
    <w:rsid w:val="31052C0F"/>
    <w:rsid w:val="31068723"/>
    <w:rsid w:val="3107B613"/>
    <w:rsid w:val="3109BB04"/>
    <w:rsid w:val="310D0850"/>
    <w:rsid w:val="310E21E7"/>
    <w:rsid w:val="3112027D"/>
    <w:rsid w:val="3117CD8D"/>
    <w:rsid w:val="311D7629"/>
    <w:rsid w:val="311E5AA1"/>
    <w:rsid w:val="311EC8D7"/>
    <w:rsid w:val="31225264"/>
    <w:rsid w:val="3129FE4E"/>
    <w:rsid w:val="312E98FD"/>
    <w:rsid w:val="312FE9A9"/>
    <w:rsid w:val="3139736A"/>
    <w:rsid w:val="3146B01C"/>
    <w:rsid w:val="3147E2E6"/>
    <w:rsid w:val="3148797C"/>
    <w:rsid w:val="314B8B6C"/>
    <w:rsid w:val="31529307"/>
    <w:rsid w:val="3152D28B"/>
    <w:rsid w:val="315509C7"/>
    <w:rsid w:val="315E2DD8"/>
    <w:rsid w:val="31647F85"/>
    <w:rsid w:val="31666657"/>
    <w:rsid w:val="3168B03D"/>
    <w:rsid w:val="316B34E6"/>
    <w:rsid w:val="316D999E"/>
    <w:rsid w:val="3176525A"/>
    <w:rsid w:val="3178C75B"/>
    <w:rsid w:val="3179FD0C"/>
    <w:rsid w:val="317B48B3"/>
    <w:rsid w:val="317F9C01"/>
    <w:rsid w:val="3186D61B"/>
    <w:rsid w:val="318D31DD"/>
    <w:rsid w:val="3196059D"/>
    <w:rsid w:val="31966A01"/>
    <w:rsid w:val="31A5A7AA"/>
    <w:rsid w:val="31AB910D"/>
    <w:rsid w:val="31AEEB0C"/>
    <w:rsid w:val="31B330AE"/>
    <w:rsid w:val="31B6A658"/>
    <w:rsid w:val="31B777E0"/>
    <w:rsid w:val="31BB5E4F"/>
    <w:rsid w:val="31C29D3C"/>
    <w:rsid w:val="31C32967"/>
    <w:rsid w:val="31C571EA"/>
    <w:rsid w:val="31C6A5B9"/>
    <w:rsid w:val="31C6D74E"/>
    <w:rsid w:val="31CC6750"/>
    <w:rsid w:val="31D7FDEE"/>
    <w:rsid w:val="31D921B1"/>
    <w:rsid w:val="31EF903D"/>
    <w:rsid w:val="31FA3F4F"/>
    <w:rsid w:val="31FA57A8"/>
    <w:rsid w:val="31FCFDE3"/>
    <w:rsid w:val="31FE65F5"/>
    <w:rsid w:val="3202C580"/>
    <w:rsid w:val="32043222"/>
    <w:rsid w:val="320BCE3D"/>
    <w:rsid w:val="320FE54A"/>
    <w:rsid w:val="3212D66C"/>
    <w:rsid w:val="3216CDBF"/>
    <w:rsid w:val="32178AE0"/>
    <w:rsid w:val="321B53B1"/>
    <w:rsid w:val="321D4DBE"/>
    <w:rsid w:val="321EAF85"/>
    <w:rsid w:val="3225030A"/>
    <w:rsid w:val="32265760"/>
    <w:rsid w:val="3230DF90"/>
    <w:rsid w:val="3233BDDB"/>
    <w:rsid w:val="324978F5"/>
    <w:rsid w:val="324C7C1D"/>
    <w:rsid w:val="32525126"/>
    <w:rsid w:val="3258477A"/>
    <w:rsid w:val="3258A94C"/>
    <w:rsid w:val="325C7883"/>
    <w:rsid w:val="325F2C53"/>
    <w:rsid w:val="3268BE40"/>
    <w:rsid w:val="3268E270"/>
    <w:rsid w:val="326B4E4F"/>
    <w:rsid w:val="326F2A67"/>
    <w:rsid w:val="32713C21"/>
    <w:rsid w:val="327700C7"/>
    <w:rsid w:val="32796B22"/>
    <w:rsid w:val="327F4A18"/>
    <w:rsid w:val="328118B0"/>
    <w:rsid w:val="3282C7EB"/>
    <w:rsid w:val="3284710E"/>
    <w:rsid w:val="32853413"/>
    <w:rsid w:val="3293486F"/>
    <w:rsid w:val="329477CC"/>
    <w:rsid w:val="3296226D"/>
    <w:rsid w:val="329B2999"/>
    <w:rsid w:val="329FDBDB"/>
    <w:rsid w:val="32A52E84"/>
    <w:rsid w:val="32A9B0A2"/>
    <w:rsid w:val="32B2C45E"/>
    <w:rsid w:val="32B77F43"/>
    <w:rsid w:val="32B95A84"/>
    <w:rsid w:val="32B9E1BE"/>
    <w:rsid w:val="32C08CF9"/>
    <w:rsid w:val="32C80BDA"/>
    <w:rsid w:val="32CF36FA"/>
    <w:rsid w:val="32D0E004"/>
    <w:rsid w:val="32D4753B"/>
    <w:rsid w:val="32D6CC45"/>
    <w:rsid w:val="32D7046E"/>
    <w:rsid w:val="32D911DE"/>
    <w:rsid w:val="32DF5E73"/>
    <w:rsid w:val="32E23AEE"/>
    <w:rsid w:val="32E38750"/>
    <w:rsid w:val="32E9379E"/>
    <w:rsid w:val="32EAB7F6"/>
    <w:rsid w:val="32EB5C82"/>
    <w:rsid w:val="32EC36C4"/>
    <w:rsid w:val="32ED31A0"/>
    <w:rsid w:val="32EF841C"/>
    <w:rsid w:val="32F0078F"/>
    <w:rsid w:val="32FF8C90"/>
    <w:rsid w:val="3304541B"/>
    <w:rsid w:val="330B57FE"/>
    <w:rsid w:val="330CAFD4"/>
    <w:rsid w:val="331146AF"/>
    <w:rsid w:val="331426D2"/>
    <w:rsid w:val="33182940"/>
    <w:rsid w:val="3318AEC6"/>
    <w:rsid w:val="3319AF1B"/>
    <w:rsid w:val="331BCBE9"/>
    <w:rsid w:val="331C3A2E"/>
    <w:rsid w:val="331D03BF"/>
    <w:rsid w:val="33216475"/>
    <w:rsid w:val="3328AA66"/>
    <w:rsid w:val="3330C9A6"/>
    <w:rsid w:val="33368493"/>
    <w:rsid w:val="3339CF25"/>
    <w:rsid w:val="333A004B"/>
    <w:rsid w:val="333DDB95"/>
    <w:rsid w:val="333F0B37"/>
    <w:rsid w:val="3341EE81"/>
    <w:rsid w:val="3342DEBC"/>
    <w:rsid w:val="33455DB0"/>
    <w:rsid w:val="334A1D37"/>
    <w:rsid w:val="334CA7D5"/>
    <w:rsid w:val="334E3375"/>
    <w:rsid w:val="3351088D"/>
    <w:rsid w:val="33573696"/>
    <w:rsid w:val="335ED4A5"/>
    <w:rsid w:val="3365AFC5"/>
    <w:rsid w:val="33669584"/>
    <w:rsid w:val="33682D2F"/>
    <w:rsid w:val="3369DEA4"/>
    <w:rsid w:val="336B53EB"/>
    <w:rsid w:val="336C99B6"/>
    <w:rsid w:val="3376E885"/>
    <w:rsid w:val="3380070F"/>
    <w:rsid w:val="3380E19F"/>
    <w:rsid w:val="33819C5F"/>
    <w:rsid w:val="33897900"/>
    <w:rsid w:val="338990ED"/>
    <w:rsid w:val="338EC617"/>
    <w:rsid w:val="338F5D8F"/>
    <w:rsid w:val="338F7F8B"/>
    <w:rsid w:val="3391C53B"/>
    <w:rsid w:val="3391DAF1"/>
    <w:rsid w:val="3391E2FE"/>
    <w:rsid w:val="339DC781"/>
    <w:rsid w:val="33A0807C"/>
    <w:rsid w:val="33A58180"/>
    <w:rsid w:val="33A87517"/>
    <w:rsid w:val="33AC73A1"/>
    <w:rsid w:val="33AF5AA6"/>
    <w:rsid w:val="33B59D5D"/>
    <w:rsid w:val="33B5CD9E"/>
    <w:rsid w:val="33B666C4"/>
    <w:rsid w:val="33B6BB91"/>
    <w:rsid w:val="33BE3F8D"/>
    <w:rsid w:val="33BE9CB8"/>
    <w:rsid w:val="33BF9F0C"/>
    <w:rsid w:val="33C511E5"/>
    <w:rsid w:val="33C60F56"/>
    <w:rsid w:val="33CC71A9"/>
    <w:rsid w:val="33CF5CEA"/>
    <w:rsid w:val="33D6030A"/>
    <w:rsid w:val="33D6EDEA"/>
    <w:rsid w:val="33D8B938"/>
    <w:rsid w:val="33D8F23E"/>
    <w:rsid w:val="33DB41BA"/>
    <w:rsid w:val="33DC3136"/>
    <w:rsid w:val="33FDEEA2"/>
    <w:rsid w:val="340DA063"/>
    <w:rsid w:val="34134A51"/>
    <w:rsid w:val="34153259"/>
    <w:rsid w:val="3417B519"/>
    <w:rsid w:val="341925A8"/>
    <w:rsid w:val="341D59DB"/>
    <w:rsid w:val="3423390F"/>
    <w:rsid w:val="34246D95"/>
    <w:rsid w:val="34246FF4"/>
    <w:rsid w:val="342561F2"/>
    <w:rsid w:val="34272A97"/>
    <w:rsid w:val="3429042D"/>
    <w:rsid w:val="342C4D46"/>
    <w:rsid w:val="342D2BC6"/>
    <w:rsid w:val="342EE794"/>
    <w:rsid w:val="34337E85"/>
    <w:rsid w:val="3439AF74"/>
    <w:rsid w:val="343A2651"/>
    <w:rsid w:val="343B2A81"/>
    <w:rsid w:val="3448744F"/>
    <w:rsid w:val="344F7BCE"/>
    <w:rsid w:val="344FA025"/>
    <w:rsid w:val="3451D4D6"/>
    <w:rsid w:val="345ABD4D"/>
    <w:rsid w:val="345B7224"/>
    <w:rsid w:val="345ED826"/>
    <w:rsid w:val="34610FA2"/>
    <w:rsid w:val="346121DA"/>
    <w:rsid w:val="34648B5A"/>
    <w:rsid w:val="3466722A"/>
    <w:rsid w:val="3467C172"/>
    <w:rsid w:val="34738FAB"/>
    <w:rsid w:val="3474AC0F"/>
    <w:rsid w:val="3474E53C"/>
    <w:rsid w:val="3474E959"/>
    <w:rsid w:val="34760053"/>
    <w:rsid w:val="3476AEB1"/>
    <w:rsid w:val="34773706"/>
    <w:rsid w:val="3481278C"/>
    <w:rsid w:val="3484A321"/>
    <w:rsid w:val="34864CE3"/>
    <w:rsid w:val="3487B430"/>
    <w:rsid w:val="3489F716"/>
    <w:rsid w:val="348DE6F8"/>
    <w:rsid w:val="3496D630"/>
    <w:rsid w:val="349768B6"/>
    <w:rsid w:val="34991BF7"/>
    <w:rsid w:val="34A3A5CD"/>
    <w:rsid w:val="34A7573A"/>
    <w:rsid w:val="34A933F3"/>
    <w:rsid w:val="34ACEA90"/>
    <w:rsid w:val="34B39E89"/>
    <w:rsid w:val="34B53329"/>
    <w:rsid w:val="34BAE80B"/>
    <w:rsid w:val="34BC3F08"/>
    <w:rsid w:val="34C268F7"/>
    <w:rsid w:val="34C2E6D1"/>
    <w:rsid w:val="34C3FB0C"/>
    <w:rsid w:val="34CC7A9F"/>
    <w:rsid w:val="34D7A648"/>
    <w:rsid w:val="34DBFCF3"/>
    <w:rsid w:val="34EAAF2E"/>
    <w:rsid w:val="34F51877"/>
    <w:rsid w:val="35007D79"/>
    <w:rsid w:val="3500BC71"/>
    <w:rsid w:val="35032C33"/>
    <w:rsid w:val="35039877"/>
    <w:rsid w:val="3505790B"/>
    <w:rsid w:val="351869BB"/>
    <w:rsid w:val="352CA61A"/>
    <w:rsid w:val="352D6A7F"/>
    <w:rsid w:val="352EF205"/>
    <w:rsid w:val="353093C2"/>
    <w:rsid w:val="35372AC4"/>
    <w:rsid w:val="35380626"/>
    <w:rsid w:val="35394D99"/>
    <w:rsid w:val="35401720"/>
    <w:rsid w:val="354C8C12"/>
    <w:rsid w:val="35501C76"/>
    <w:rsid w:val="3555E81A"/>
    <w:rsid w:val="3559EF15"/>
    <w:rsid w:val="355A4103"/>
    <w:rsid w:val="355A7C6B"/>
    <w:rsid w:val="355A8166"/>
    <w:rsid w:val="3562E3CE"/>
    <w:rsid w:val="3569AF96"/>
    <w:rsid w:val="3576BFDF"/>
    <w:rsid w:val="35825D8E"/>
    <w:rsid w:val="35947DF2"/>
    <w:rsid w:val="35999107"/>
    <w:rsid w:val="359A0D92"/>
    <w:rsid w:val="359ADAA9"/>
    <w:rsid w:val="359BA71F"/>
    <w:rsid w:val="35A21569"/>
    <w:rsid w:val="35A21F32"/>
    <w:rsid w:val="35A2D988"/>
    <w:rsid w:val="35A788B7"/>
    <w:rsid w:val="35ADF629"/>
    <w:rsid w:val="35B9F8F0"/>
    <w:rsid w:val="35BDE4EE"/>
    <w:rsid w:val="35BF219A"/>
    <w:rsid w:val="35C4A7A1"/>
    <w:rsid w:val="35C57052"/>
    <w:rsid w:val="35CF2A70"/>
    <w:rsid w:val="35D0F3A6"/>
    <w:rsid w:val="35D317C7"/>
    <w:rsid w:val="35E0E8B2"/>
    <w:rsid w:val="35E6BD48"/>
    <w:rsid w:val="35E9782F"/>
    <w:rsid w:val="35EB71D5"/>
    <w:rsid w:val="35FE0D8B"/>
    <w:rsid w:val="36003FF7"/>
    <w:rsid w:val="36066D07"/>
    <w:rsid w:val="36080A6D"/>
    <w:rsid w:val="360BFAD8"/>
    <w:rsid w:val="360FC0A9"/>
    <w:rsid w:val="36174162"/>
    <w:rsid w:val="361BD3EE"/>
    <w:rsid w:val="3625FF41"/>
    <w:rsid w:val="3638CB56"/>
    <w:rsid w:val="36434A36"/>
    <w:rsid w:val="364641BA"/>
    <w:rsid w:val="3648CE1F"/>
    <w:rsid w:val="365E7430"/>
    <w:rsid w:val="365F4576"/>
    <w:rsid w:val="365F666A"/>
    <w:rsid w:val="3661A6DB"/>
    <w:rsid w:val="36651FAC"/>
    <w:rsid w:val="366BAF8B"/>
    <w:rsid w:val="366BB758"/>
    <w:rsid w:val="366DE15B"/>
    <w:rsid w:val="366E7BDC"/>
    <w:rsid w:val="36754326"/>
    <w:rsid w:val="36789179"/>
    <w:rsid w:val="36869B10"/>
    <w:rsid w:val="368C8F5D"/>
    <w:rsid w:val="3690BDB7"/>
    <w:rsid w:val="36A0E73D"/>
    <w:rsid w:val="36B05103"/>
    <w:rsid w:val="36B4239D"/>
    <w:rsid w:val="36B6177B"/>
    <w:rsid w:val="36B8A8C3"/>
    <w:rsid w:val="36BD8868"/>
    <w:rsid w:val="36DC16CA"/>
    <w:rsid w:val="36DC5406"/>
    <w:rsid w:val="36E02A13"/>
    <w:rsid w:val="36E50EE6"/>
    <w:rsid w:val="36E6E50F"/>
    <w:rsid w:val="36EAEAE3"/>
    <w:rsid w:val="36EC411E"/>
    <w:rsid w:val="36F27370"/>
    <w:rsid w:val="36F92A05"/>
    <w:rsid w:val="36FF59D4"/>
    <w:rsid w:val="3702B953"/>
    <w:rsid w:val="3708F34A"/>
    <w:rsid w:val="370FC5ED"/>
    <w:rsid w:val="37161DF3"/>
    <w:rsid w:val="37193C5B"/>
    <w:rsid w:val="3719D6E0"/>
    <w:rsid w:val="371F3E21"/>
    <w:rsid w:val="371FED40"/>
    <w:rsid w:val="37222BAC"/>
    <w:rsid w:val="3725C249"/>
    <w:rsid w:val="372659C1"/>
    <w:rsid w:val="37290322"/>
    <w:rsid w:val="372979A5"/>
    <w:rsid w:val="373045A4"/>
    <w:rsid w:val="37336D01"/>
    <w:rsid w:val="3735B6B5"/>
    <w:rsid w:val="37376A5F"/>
    <w:rsid w:val="3737CFD2"/>
    <w:rsid w:val="3738D019"/>
    <w:rsid w:val="373E8E79"/>
    <w:rsid w:val="37473421"/>
    <w:rsid w:val="3749ABED"/>
    <w:rsid w:val="374E2203"/>
    <w:rsid w:val="374FC65F"/>
    <w:rsid w:val="375483BE"/>
    <w:rsid w:val="375B6A05"/>
    <w:rsid w:val="375C4155"/>
    <w:rsid w:val="375D7825"/>
    <w:rsid w:val="37629066"/>
    <w:rsid w:val="376789D4"/>
    <w:rsid w:val="376C4A5A"/>
    <w:rsid w:val="376F9B2A"/>
    <w:rsid w:val="3776DCF0"/>
    <w:rsid w:val="377C78F5"/>
    <w:rsid w:val="377CF976"/>
    <w:rsid w:val="377DCD08"/>
    <w:rsid w:val="377ED13A"/>
    <w:rsid w:val="37819E10"/>
    <w:rsid w:val="3789B8F8"/>
    <w:rsid w:val="378D0B52"/>
    <w:rsid w:val="378DB3CC"/>
    <w:rsid w:val="378F35B4"/>
    <w:rsid w:val="3790794E"/>
    <w:rsid w:val="3791D868"/>
    <w:rsid w:val="3794B8FB"/>
    <w:rsid w:val="379BC696"/>
    <w:rsid w:val="379FA440"/>
    <w:rsid w:val="37A2EDAD"/>
    <w:rsid w:val="37A414CD"/>
    <w:rsid w:val="37A683C0"/>
    <w:rsid w:val="37AA0232"/>
    <w:rsid w:val="37AD3504"/>
    <w:rsid w:val="37B1F99B"/>
    <w:rsid w:val="37B823C5"/>
    <w:rsid w:val="37BF19EA"/>
    <w:rsid w:val="37BF1BA6"/>
    <w:rsid w:val="37C2A388"/>
    <w:rsid w:val="37C3BFDE"/>
    <w:rsid w:val="37C3E3E7"/>
    <w:rsid w:val="37C485B7"/>
    <w:rsid w:val="37CD31D2"/>
    <w:rsid w:val="37CD4A01"/>
    <w:rsid w:val="37CE0F4E"/>
    <w:rsid w:val="37D1EA14"/>
    <w:rsid w:val="37DDE019"/>
    <w:rsid w:val="37DE5B9B"/>
    <w:rsid w:val="37E13153"/>
    <w:rsid w:val="37EA006D"/>
    <w:rsid w:val="37EA969F"/>
    <w:rsid w:val="37FDB380"/>
    <w:rsid w:val="37FDFDAF"/>
    <w:rsid w:val="3801DB16"/>
    <w:rsid w:val="38030A2B"/>
    <w:rsid w:val="3806B9F2"/>
    <w:rsid w:val="380A9868"/>
    <w:rsid w:val="380CFAFF"/>
    <w:rsid w:val="380F0BF5"/>
    <w:rsid w:val="381034D8"/>
    <w:rsid w:val="381882CC"/>
    <w:rsid w:val="381AAF2D"/>
    <w:rsid w:val="381B005D"/>
    <w:rsid w:val="3826D897"/>
    <w:rsid w:val="382D1A5C"/>
    <w:rsid w:val="38323E68"/>
    <w:rsid w:val="3833C589"/>
    <w:rsid w:val="38343BEB"/>
    <w:rsid w:val="3836BFCD"/>
    <w:rsid w:val="38373D2A"/>
    <w:rsid w:val="38417B7F"/>
    <w:rsid w:val="38458E3C"/>
    <w:rsid w:val="384793C9"/>
    <w:rsid w:val="385692F1"/>
    <w:rsid w:val="385B2B61"/>
    <w:rsid w:val="385C5FEA"/>
    <w:rsid w:val="3867BA9A"/>
    <w:rsid w:val="38795684"/>
    <w:rsid w:val="387B10A4"/>
    <w:rsid w:val="387D5CA2"/>
    <w:rsid w:val="387EBF13"/>
    <w:rsid w:val="38811526"/>
    <w:rsid w:val="388330C8"/>
    <w:rsid w:val="3888A2A3"/>
    <w:rsid w:val="3893B691"/>
    <w:rsid w:val="389B326F"/>
    <w:rsid w:val="38A4D3B0"/>
    <w:rsid w:val="38A696B1"/>
    <w:rsid w:val="38AA81EB"/>
    <w:rsid w:val="38AFF194"/>
    <w:rsid w:val="38B06499"/>
    <w:rsid w:val="38BC373D"/>
    <w:rsid w:val="38BEA27D"/>
    <w:rsid w:val="38C164F1"/>
    <w:rsid w:val="38C3869E"/>
    <w:rsid w:val="38C5AD07"/>
    <w:rsid w:val="38CB28C1"/>
    <w:rsid w:val="38CF6E5A"/>
    <w:rsid w:val="38D55054"/>
    <w:rsid w:val="38DD8430"/>
    <w:rsid w:val="38E29183"/>
    <w:rsid w:val="38F55B88"/>
    <w:rsid w:val="38FE0D33"/>
    <w:rsid w:val="3900767D"/>
    <w:rsid w:val="3900AD4F"/>
    <w:rsid w:val="39016B39"/>
    <w:rsid w:val="39045E8A"/>
    <w:rsid w:val="3904C77D"/>
    <w:rsid w:val="3907FA22"/>
    <w:rsid w:val="390906BD"/>
    <w:rsid w:val="39181FD0"/>
    <w:rsid w:val="3925AE90"/>
    <w:rsid w:val="39271065"/>
    <w:rsid w:val="3927264D"/>
    <w:rsid w:val="392F6A1C"/>
    <w:rsid w:val="39344DF4"/>
    <w:rsid w:val="393AA75D"/>
    <w:rsid w:val="3942B3B6"/>
    <w:rsid w:val="3943F8BD"/>
    <w:rsid w:val="39478776"/>
    <w:rsid w:val="3947D5AF"/>
    <w:rsid w:val="3948AD34"/>
    <w:rsid w:val="39498454"/>
    <w:rsid w:val="394DC9FC"/>
    <w:rsid w:val="3953AFBB"/>
    <w:rsid w:val="3959EBF5"/>
    <w:rsid w:val="3962CEF0"/>
    <w:rsid w:val="39687EE9"/>
    <w:rsid w:val="396B7643"/>
    <w:rsid w:val="396DCBFD"/>
    <w:rsid w:val="3970A939"/>
    <w:rsid w:val="39722941"/>
    <w:rsid w:val="39796C58"/>
    <w:rsid w:val="397BB173"/>
    <w:rsid w:val="397E6997"/>
    <w:rsid w:val="3986CE7F"/>
    <w:rsid w:val="39893F1B"/>
    <w:rsid w:val="398CA67E"/>
    <w:rsid w:val="399B2130"/>
    <w:rsid w:val="399D13FF"/>
    <w:rsid w:val="39A36E88"/>
    <w:rsid w:val="39A38B9B"/>
    <w:rsid w:val="39A7D70E"/>
    <w:rsid w:val="39A8D046"/>
    <w:rsid w:val="39B01323"/>
    <w:rsid w:val="39B404F1"/>
    <w:rsid w:val="39BEAC55"/>
    <w:rsid w:val="39C1BD39"/>
    <w:rsid w:val="39C75644"/>
    <w:rsid w:val="39C9BEE3"/>
    <w:rsid w:val="39CA76C7"/>
    <w:rsid w:val="39CFD808"/>
    <w:rsid w:val="39D6C775"/>
    <w:rsid w:val="39D79364"/>
    <w:rsid w:val="39D944E5"/>
    <w:rsid w:val="39E485CB"/>
    <w:rsid w:val="39E550C4"/>
    <w:rsid w:val="39E75E91"/>
    <w:rsid w:val="39E7824E"/>
    <w:rsid w:val="39EF8305"/>
    <w:rsid w:val="39F0ED9A"/>
    <w:rsid w:val="39F29CDD"/>
    <w:rsid w:val="39F4C132"/>
    <w:rsid w:val="39F87621"/>
    <w:rsid w:val="39F9CF6F"/>
    <w:rsid w:val="39FB61FD"/>
    <w:rsid w:val="3A03F29C"/>
    <w:rsid w:val="3A0696D2"/>
    <w:rsid w:val="3A0CC8E4"/>
    <w:rsid w:val="3A13F4C8"/>
    <w:rsid w:val="3A14904C"/>
    <w:rsid w:val="3A1B4CF1"/>
    <w:rsid w:val="3A266D1A"/>
    <w:rsid w:val="3A284F62"/>
    <w:rsid w:val="3A2862A6"/>
    <w:rsid w:val="3A289A01"/>
    <w:rsid w:val="3A2A9162"/>
    <w:rsid w:val="3A2B1B45"/>
    <w:rsid w:val="3A2DFD85"/>
    <w:rsid w:val="3A424120"/>
    <w:rsid w:val="3A4A3426"/>
    <w:rsid w:val="3A4E6687"/>
    <w:rsid w:val="3A5A6E20"/>
    <w:rsid w:val="3A5EDA62"/>
    <w:rsid w:val="3A6075B9"/>
    <w:rsid w:val="3A6091D6"/>
    <w:rsid w:val="3A61B727"/>
    <w:rsid w:val="3A6B82CD"/>
    <w:rsid w:val="3A7B1B7F"/>
    <w:rsid w:val="3A7C3DD3"/>
    <w:rsid w:val="3A7C9D24"/>
    <w:rsid w:val="3A8229B6"/>
    <w:rsid w:val="3A840EDA"/>
    <w:rsid w:val="3A8CEBF9"/>
    <w:rsid w:val="3A918CFF"/>
    <w:rsid w:val="3A930AC7"/>
    <w:rsid w:val="3A933D3C"/>
    <w:rsid w:val="3A96B2F9"/>
    <w:rsid w:val="3A9BA4AC"/>
    <w:rsid w:val="3A9C896D"/>
    <w:rsid w:val="3A9D0BED"/>
    <w:rsid w:val="3AA2C63E"/>
    <w:rsid w:val="3AA6B59D"/>
    <w:rsid w:val="3AABB093"/>
    <w:rsid w:val="3AACA0CE"/>
    <w:rsid w:val="3AAEE963"/>
    <w:rsid w:val="3AB862C6"/>
    <w:rsid w:val="3AB986A9"/>
    <w:rsid w:val="3ABAF27C"/>
    <w:rsid w:val="3AC8252E"/>
    <w:rsid w:val="3ACB1B09"/>
    <w:rsid w:val="3AD38CF0"/>
    <w:rsid w:val="3AD6BC52"/>
    <w:rsid w:val="3AD898E5"/>
    <w:rsid w:val="3AD9458D"/>
    <w:rsid w:val="3ADD8E8D"/>
    <w:rsid w:val="3ADD9ACC"/>
    <w:rsid w:val="3ADDB3C8"/>
    <w:rsid w:val="3ADF5680"/>
    <w:rsid w:val="3AE45896"/>
    <w:rsid w:val="3AE5F159"/>
    <w:rsid w:val="3AE92DFA"/>
    <w:rsid w:val="3AE9737B"/>
    <w:rsid w:val="3AE9827E"/>
    <w:rsid w:val="3AFAF51A"/>
    <w:rsid w:val="3AFC488E"/>
    <w:rsid w:val="3AFD14C0"/>
    <w:rsid w:val="3AFD7B55"/>
    <w:rsid w:val="3B04A022"/>
    <w:rsid w:val="3B04EB95"/>
    <w:rsid w:val="3B0F0FE4"/>
    <w:rsid w:val="3B10E045"/>
    <w:rsid w:val="3B150EF9"/>
    <w:rsid w:val="3B1A93EE"/>
    <w:rsid w:val="3B1E0B8C"/>
    <w:rsid w:val="3B1E6E6E"/>
    <w:rsid w:val="3B24B047"/>
    <w:rsid w:val="3B2C5FFC"/>
    <w:rsid w:val="3B347C7D"/>
    <w:rsid w:val="3B386B7D"/>
    <w:rsid w:val="3B46A0B2"/>
    <w:rsid w:val="3B47B74B"/>
    <w:rsid w:val="3B4998CE"/>
    <w:rsid w:val="3B660506"/>
    <w:rsid w:val="3B6BF0BA"/>
    <w:rsid w:val="3B6CCB66"/>
    <w:rsid w:val="3B70C5B4"/>
    <w:rsid w:val="3B71A01A"/>
    <w:rsid w:val="3B760963"/>
    <w:rsid w:val="3B7BEB94"/>
    <w:rsid w:val="3B841F6A"/>
    <w:rsid w:val="3B8AEBC7"/>
    <w:rsid w:val="3B8C908A"/>
    <w:rsid w:val="3B975D73"/>
    <w:rsid w:val="3B9A1D2C"/>
    <w:rsid w:val="3B9C1246"/>
    <w:rsid w:val="3B9E4A3B"/>
    <w:rsid w:val="3B9F02CC"/>
    <w:rsid w:val="3B9F341E"/>
    <w:rsid w:val="3BA0A276"/>
    <w:rsid w:val="3BA596B4"/>
    <w:rsid w:val="3BA63071"/>
    <w:rsid w:val="3BA7D92A"/>
    <w:rsid w:val="3BAB1468"/>
    <w:rsid w:val="3BB16B5A"/>
    <w:rsid w:val="3BBC78AB"/>
    <w:rsid w:val="3BBD1E9D"/>
    <w:rsid w:val="3BBE60B8"/>
    <w:rsid w:val="3BCD889A"/>
    <w:rsid w:val="3BCDE249"/>
    <w:rsid w:val="3BCEE461"/>
    <w:rsid w:val="3BDB27BC"/>
    <w:rsid w:val="3BDCD7E6"/>
    <w:rsid w:val="3BDE51FB"/>
    <w:rsid w:val="3BE2AFA0"/>
    <w:rsid w:val="3BE4EAB9"/>
    <w:rsid w:val="3BE4EB12"/>
    <w:rsid w:val="3BF587E0"/>
    <w:rsid w:val="3C0091E1"/>
    <w:rsid w:val="3C032BC1"/>
    <w:rsid w:val="3C0467A7"/>
    <w:rsid w:val="3C0711CF"/>
    <w:rsid w:val="3C084E3B"/>
    <w:rsid w:val="3C0CF5BE"/>
    <w:rsid w:val="3C10FE54"/>
    <w:rsid w:val="3C126E5A"/>
    <w:rsid w:val="3C2292CA"/>
    <w:rsid w:val="3C291735"/>
    <w:rsid w:val="3C2F154E"/>
    <w:rsid w:val="3C31CC58"/>
    <w:rsid w:val="3C332E19"/>
    <w:rsid w:val="3C399C91"/>
    <w:rsid w:val="3C3F3D67"/>
    <w:rsid w:val="3C5153B6"/>
    <w:rsid w:val="3C560427"/>
    <w:rsid w:val="3C61FD51"/>
    <w:rsid w:val="3C641ABE"/>
    <w:rsid w:val="3C69208E"/>
    <w:rsid w:val="3C6AE493"/>
    <w:rsid w:val="3C6C9213"/>
    <w:rsid w:val="3C703EDF"/>
    <w:rsid w:val="3C729C50"/>
    <w:rsid w:val="3C7AE978"/>
    <w:rsid w:val="3C82F632"/>
    <w:rsid w:val="3C8BA6B5"/>
    <w:rsid w:val="3C8BC4AD"/>
    <w:rsid w:val="3C8D3549"/>
    <w:rsid w:val="3C8F7486"/>
    <w:rsid w:val="3C92D84D"/>
    <w:rsid w:val="3C933904"/>
    <w:rsid w:val="3CAEF911"/>
    <w:rsid w:val="3CAF47A0"/>
    <w:rsid w:val="3CB1C4F4"/>
    <w:rsid w:val="3CB393DC"/>
    <w:rsid w:val="3CB3B23E"/>
    <w:rsid w:val="3CBDBCE2"/>
    <w:rsid w:val="3CC19411"/>
    <w:rsid w:val="3CC849DF"/>
    <w:rsid w:val="3CCC969E"/>
    <w:rsid w:val="3CD1D2C9"/>
    <w:rsid w:val="3CD79F39"/>
    <w:rsid w:val="3CDE5582"/>
    <w:rsid w:val="3CE53343"/>
    <w:rsid w:val="3CE89064"/>
    <w:rsid w:val="3CEAF1F4"/>
    <w:rsid w:val="3CF10C31"/>
    <w:rsid w:val="3CFB3969"/>
    <w:rsid w:val="3CFBAAB5"/>
    <w:rsid w:val="3CFDE05C"/>
    <w:rsid w:val="3D0F26AA"/>
    <w:rsid w:val="3D10F2C1"/>
    <w:rsid w:val="3D13A036"/>
    <w:rsid w:val="3D1DCCCC"/>
    <w:rsid w:val="3D206FC9"/>
    <w:rsid w:val="3D24AADD"/>
    <w:rsid w:val="3D26F510"/>
    <w:rsid w:val="3D2C257E"/>
    <w:rsid w:val="3D32B582"/>
    <w:rsid w:val="3D348B06"/>
    <w:rsid w:val="3D364B09"/>
    <w:rsid w:val="3D41262C"/>
    <w:rsid w:val="3D4AE886"/>
    <w:rsid w:val="3D576B95"/>
    <w:rsid w:val="3D580AAC"/>
    <w:rsid w:val="3D6155A3"/>
    <w:rsid w:val="3D65147E"/>
    <w:rsid w:val="3D65AA5C"/>
    <w:rsid w:val="3D6A3FCD"/>
    <w:rsid w:val="3D7156A4"/>
    <w:rsid w:val="3D74395D"/>
    <w:rsid w:val="3D8BAD17"/>
    <w:rsid w:val="3D8D2285"/>
    <w:rsid w:val="3D991C55"/>
    <w:rsid w:val="3D9E7FEB"/>
    <w:rsid w:val="3DAA0ADF"/>
    <w:rsid w:val="3DB010F7"/>
    <w:rsid w:val="3DB37C09"/>
    <w:rsid w:val="3DB4A329"/>
    <w:rsid w:val="3DBC3127"/>
    <w:rsid w:val="3DC11910"/>
    <w:rsid w:val="3DC3D220"/>
    <w:rsid w:val="3DD09211"/>
    <w:rsid w:val="3DD18C03"/>
    <w:rsid w:val="3DE83DC6"/>
    <w:rsid w:val="3DF32861"/>
    <w:rsid w:val="3DF5FCA8"/>
    <w:rsid w:val="3DF6FE62"/>
    <w:rsid w:val="3DFA978C"/>
    <w:rsid w:val="3E0B21D9"/>
    <w:rsid w:val="3E0E6CB1"/>
    <w:rsid w:val="3E1317D9"/>
    <w:rsid w:val="3E284844"/>
    <w:rsid w:val="3E368D13"/>
    <w:rsid w:val="3E3BDFD6"/>
    <w:rsid w:val="3E3FAF0E"/>
    <w:rsid w:val="3E40ADF4"/>
    <w:rsid w:val="3E41D1AE"/>
    <w:rsid w:val="3E42129E"/>
    <w:rsid w:val="3E4B0519"/>
    <w:rsid w:val="3E4B34A7"/>
    <w:rsid w:val="3E4C8812"/>
    <w:rsid w:val="3E572E0C"/>
    <w:rsid w:val="3E580202"/>
    <w:rsid w:val="3E5D7C19"/>
    <w:rsid w:val="3E5F1806"/>
    <w:rsid w:val="3E6392A9"/>
    <w:rsid w:val="3E66A4CD"/>
    <w:rsid w:val="3E703FB0"/>
    <w:rsid w:val="3E72B778"/>
    <w:rsid w:val="3E735E71"/>
    <w:rsid w:val="3E79C5C0"/>
    <w:rsid w:val="3E819E65"/>
    <w:rsid w:val="3E844706"/>
    <w:rsid w:val="3E8A799B"/>
    <w:rsid w:val="3E8B5891"/>
    <w:rsid w:val="3E8BA69D"/>
    <w:rsid w:val="3E90195E"/>
    <w:rsid w:val="3E90625D"/>
    <w:rsid w:val="3E936161"/>
    <w:rsid w:val="3E9AB112"/>
    <w:rsid w:val="3E9B526C"/>
    <w:rsid w:val="3E9E36EF"/>
    <w:rsid w:val="3EA063D3"/>
    <w:rsid w:val="3EA3048B"/>
    <w:rsid w:val="3EAD6CA9"/>
    <w:rsid w:val="3EBE6693"/>
    <w:rsid w:val="3EBF40CD"/>
    <w:rsid w:val="3EC98CCD"/>
    <w:rsid w:val="3ECB82C3"/>
    <w:rsid w:val="3ECD4B2A"/>
    <w:rsid w:val="3ED81136"/>
    <w:rsid w:val="3EDC13BD"/>
    <w:rsid w:val="3EE2FCE2"/>
    <w:rsid w:val="3EED1F03"/>
    <w:rsid w:val="3EEE3246"/>
    <w:rsid w:val="3EF2D643"/>
    <w:rsid w:val="3EF96695"/>
    <w:rsid w:val="3EFFF94A"/>
    <w:rsid w:val="3F0315AB"/>
    <w:rsid w:val="3F0D259A"/>
    <w:rsid w:val="3F141EAC"/>
    <w:rsid w:val="3F153AC8"/>
    <w:rsid w:val="3F1D7641"/>
    <w:rsid w:val="3F1F589A"/>
    <w:rsid w:val="3F1F9A63"/>
    <w:rsid w:val="3F2760D2"/>
    <w:rsid w:val="3F2AAE78"/>
    <w:rsid w:val="3F2D1D25"/>
    <w:rsid w:val="3F300555"/>
    <w:rsid w:val="3F36077A"/>
    <w:rsid w:val="3F36B96A"/>
    <w:rsid w:val="3F3B41FA"/>
    <w:rsid w:val="3F3E1B19"/>
    <w:rsid w:val="3F413246"/>
    <w:rsid w:val="3F4293EB"/>
    <w:rsid w:val="3F544D44"/>
    <w:rsid w:val="3F56C9DD"/>
    <w:rsid w:val="3F581077"/>
    <w:rsid w:val="3F67BFC1"/>
    <w:rsid w:val="3F67DB34"/>
    <w:rsid w:val="3F67F90D"/>
    <w:rsid w:val="3F70E630"/>
    <w:rsid w:val="3F74CAB4"/>
    <w:rsid w:val="3F793DCE"/>
    <w:rsid w:val="3F808D5F"/>
    <w:rsid w:val="3F86DBBB"/>
    <w:rsid w:val="3F8A0E8D"/>
    <w:rsid w:val="3F94B0AC"/>
    <w:rsid w:val="3F9797C4"/>
    <w:rsid w:val="3F9C5735"/>
    <w:rsid w:val="3FA416D3"/>
    <w:rsid w:val="3FA96F38"/>
    <w:rsid w:val="3FAAC7BB"/>
    <w:rsid w:val="3FB261F0"/>
    <w:rsid w:val="3FBA4E54"/>
    <w:rsid w:val="3FBE6B64"/>
    <w:rsid w:val="3FC087D4"/>
    <w:rsid w:val="3FC2D389"/>
    <w:rsid w:val="3FC61ACB"/>
    <w:rsid w:val="3FC6BE47"/>
    <w:rsid w:val="3FCA31C1"/>
    <w:rsid w:val="3FD8AFC6"/>
    <w:rsid w:val="3FE05205"/>
    <w:rsid w:val="3FE319A1"/>
    <w:rsid w:val="3FE8A83C"/>
    <w:rsid w:val="3FECA9D0"/>
    <w:rsid w:val="3FFE803C"/>
    <w:rsid w:val="3FFF5CA1"/>
    <w:rsid w:val="400BEEC1"/>
    <w:rsid w:val="400E53C1"/>
    <w:rsid w:val="40123E99"/>
    <w:rsid w:val="4015D531"/>
    <w:rsid w:val="401FA1F0"/>
    <w:rsid w:val="40222A5F"/>
    <w:rsid w:val="4023450E"/>
    <w:rsid w:val="402408F1"/>
    <w:rsid w:val="4028EC54"/>
    <w:rsid w:val="40299145"/>
    <w:rsid w:val="402BAF3A"/>
    <w:rsid w:val="402FE548"/>
    <w:rsid w:val="4032E0EC"/>
    <w:rsid w:val="4040785C"/>
    <w:rsid w:val="404608F9"/>
    <w:rsid w:val="40471D5B"/>
    <w:rsid w:val="404CE1D7"/>
    <w:rsid w:val="404E54FF"/>
    <w:rsid w:val="405A1CDC"/>
    <w:rsid w:val="40605A1F"/>
    <w:rsid w:val="4061A4D6"/>
    <w:rsid w:val="406C8F0C"/>
    <w:rsid w:val="407A4132"/>
    <w:rsid w:val="407E1B66"/>
    <w:rsid w:val="40853F94"/>
    <w:rsid w:val="408AB841"/>
    <w:rsid w:val="4095A776"/>
    <w:rsid w:val="40987A5A"/>
    <w:rsid w:val="409B45BE"/>
    <w:rsid w:val="40A12571"/>
    <w:rsid w:val="40A56EB9"/>
    <w:rsid w:val="40A96348"/>
    <w:rsid w:val="40B10B29"/>
    <w:rsid w:val="40B4B8E3"/>
    <w:rsid w:val="40B55CF5"/>
    <w:rsid w:val="40B9556B"/>
    <w:rsid w:val="40BC8872"/>
    <w:rsid w:val="40C2C3F6"/>
    <w:rsid w:val="40C31B53"/>
    <w:rsid w:val="40D446A4"/>
    <w:rsid w:val="40D51521"/>
    <w:rsid w:val="40DC98E4"/>
    <w:rsid w:val="40DD784A"/>
    <w:rsid w:val="40DDC2D9"/>
    <w:rsid w:val="40DF96F0"/>
    <w:rsid w:val="40E0580D"/>
    <w:rsid w:val="40E146F7"/>
    <w:rsid w:val="40E35021"/>
    <w:rsid w:val="40E9064F"/>
    <w:rsid w:val="40F08B81"/>
    <w:rsid w:val="40F849A0"/>
    <w:rsid w:val="40FE3806"/>
    <w:rsid w:val="40FEF0DB"/>
    <w:rsid w:val="40FF2A9F"/>
    <w:rsid w:val="41018D39"/>
    <w:rsid w:val="4106F409"/>
    <w:rsid w:val="410C64AB"/>
    <w:rsid w:val="410D9003"/>
    <w:rsid w:val="4110C147"/>
    <w:rsid w:val="4113CE2A"/>
    <w:rsid w:val="4117D28C"/>
    <w:rsid w:val="4119CD6B"/>
    <w:rsid w:val="411B67C1"/>
    <w:rsid w:val="41228251"/>
    <w:rsid w:val="4125225E"/>
    <w:rsid w:val="412A2CFC"/>
    <w:rsid w:val="41306CFD"/>
    <w:rsid w:val="413214A4"/>
    <w:rsid w:val="4132CFAA"/>
    <w:rsid w:val="4133F18B"/>
    <w:rsid w:val="4136BA31"/>
    <w:rsid w:val="41470DC8"/>
    <w:rsid w:val="414C2F8C"/>
    <w:rsid w:val="414DFAF9"/>
    <w:rsid w:val="41539111"/>
    <w:rsid w:val="4153CD28"/>
    <w:rsid w:val="41540BEC"/>
    <w:rsid w:val="41545D8C"/>
    <w:rsid w:val="41576B7E"/>
    <w:rsid w:val="415E4D8F"/>
    <w:rsid w:val="416654BE"/>
    <w:rsid w:val="416DF5CA"/>
    <w:rsid w:val="417271BB"/>
    <w:rsid w:val="418B3DAE"/>
    <w:rsid w:val="41A007C1"/>
    <w:rsid w:val="41A0CDBB"/>
    <w:rsid w:val="41A11C6A"/>
    <w:rsid w:val="41A3A888"/>
    <w:rsid w:val="41A5C80D"/>
    <w:rsid w:val="41A895BA"/>
    <w:rsid w:val="41ABBB31"/>
    <w:rsid w:val="41B1A83A"/>
    <w:rsid w:val="41B4CB1F"/>
    <w:rsid w:val="41BDD634"/>
    <w:rsid w:val="41C89B5A"/>
    <w:rsid w:val="41CB4A71"/>
    <w:rsid w:val="41CEE41E"/>
    <w:rsid w:val="41E04097"/>
    <w:rsid w:val="41F03F45"/>
    <w:rsid w:val="41F156A2"/>
    <w:rsid w:val="41FBBA46"/>
    <w:rsid w:val="41FF3EF0"/>
    <w:rsid w:val="42045474"/>
    <w:rsid w:val="4207BC51"/>
    <w:rsid w:val="420D0B23"/>
    <w:rsid w:val="420EC718"/>
    <w:rsid w:val="421B8E7B"/>
    <w:rsid w:val="421FB7E6"/>
    <w:rsid w:val="4224C74C"/>
    <w:rsid w:val="423E0EC1"/>
    <w:rsid w:val="424BE6B2"/>
    <w:rsid w:val="42521862"/>
    <w:rsid w:val="4252A52F"/>
    <w:rsid w:val="425AAE73"/>
    <w:rsid w:val="425BB08C"/>
    <w:rsid w:val="425D2189"/>
    <w:rsid w:val="42646715"/>
    <w:rsid w:val="426DA340"/>
    <w:rsid w:val="426DC3A5"/>
    <w:rsid w:val="4270E582"/>
    <w:rsid w:val="4273D026"/>
    <w:rsid w:val="4275CE13"/>
    <w:rsid w:val="4286C98B"/>
    <w:rsid w:val="428DADAB"/>
    <w:rsid w:val="428E1F61"/>
    <w:rsid w:val="4295F17A"/>
    <w:rsid w:val="42969251"/>
    <w:rsid w:val="429D04AB"/>
    <w:rsid w:val="42A4D072"/>
    <w:rsid w:val="42AC5641"/>
    <w:rsid w:val="42B03A14"/>
    <w:rsid w:val="42B4B104"/>
    <w:rsid w:val="42B770E7"/>
    <w:rsid w:val="42C28A4F"/>
    <w:rsid w:val="42C28F04"/>
    <w:rsid w:val="42C2F0CB"/>
    <w:rsid w:val="42C54CF2"/>
    <w:rsid w:val="42C551BF"/>
    <w:rsid w:val="42C70F35"/>
    <w:rsid w:val="42CC8644"/>
    <w:rsid w:val="42D2EE43"/>
    <w:rsid w:val="42D76D07"/>
    <w:rsid w:val="42D92F75"/>
    <w:rsid w:val="42D9E9A3"/>
    <w:rsid w:val="42DD2851"/>
    <w:rsid w:val="42DF21F1"/>
    <w:rsid w:val="42E1DDD4"/>
    <w:rsid w:val="42EA9081"/>
    <w:rsid w:val="42F79DA4"/>
    <w:rsid w:val="42FFD9A6"/>
    <w:rsid w:val="43041523"/>
    <w:rsid w:val="4307D422"/>
    <w:rsid w:val="43094D28"/>
    <w:rsid w:val="430D5D37"/>
    <w:rsid w:val="4311F394"/>
    <w:rsid w:val="4316519B"/>
    <w:rsid w:val="4321F7A3"/>
    <w:rsid w:val="43270BF4"/>
    <w:rsid w:val="43281B11"/>
    <w:rsid w:val="432EE38A"/>
    <w:rsid w:val="432FFD8D"/>
    <w:rsid w:val="43314530"/>
    <w:rsid w:val="43333BAF"/>
    <w:rsid w:val="4334543B"/>
    <w:rsid w:val="433607BF"/>
    <w:rsid w:val="433D6D91"/>
    <w:rsid w:val="433F73D4"/>
    <w:rsid w:val="4340EBAB"/>
    <w:rsid w:val="43420376"/>
    <w:rsid w:val="4342DB92"/>
    <w:rsid w:val="43464945"/>
    <w:rsid w:val="4346AC98"/>
    <w:rsid w:val="434BF6CD"/>
    <w:rsid w:val="434D3097"/>
    <w:rsid w:val="434E3D85"/>
    <w:rsid w:val="4353B070"/>
    <w:rsid w:val="435B690A"/>
    <w:rsid w:val="436AB47F"/>
    <w:rsid w:val="436B276B"/>
    <w:rsid w:val="436B389A"/>
    <w:rsid w:val="43803CCF"/>
    <w:rsid w:val="4385A008"/>
    <w:rsid w:val="43861E97"/>
    <w:rsid w:val="43886F68"/>
    <w:rsid w:val="4388D40F"/>
    <w:rsid w:val="438A92C5"/>
    <w:rsid w:val="438C1730"/>
    <w:rsid w:val="438E5087"/>
    <w:rsid w:val="43908803"/>
    <w:rsid w:val="43933A54"/>
    <w:rsid w:val="439348B5"/>
    <w:rsid w:val="4394DB23"/>
    <w:rsid w:val="43955D7F"/>
    <w:rsid w:val="439C315F"/>
    <w:rsid w:val="439F37FA"/>
    <w:rsid w:val="439F7AFE"/>
    <w:rsid w:val="43A2CAB6"/>
    <w:rsid w:val="43A4953E"/>
    <w:rsid w:val="43A70DBD"/>
    <w:rsid w:val="43AA46F9"/>
    <w:rsid w:val="43AC82F1"/>
    <w:rsid w:val="43BC092B"/>
    <w:rsid w:val="43C3D0FD"/>
    <w:rsid w:val="43CBF5B4"/>
    <w:rsid w:val="43CDAA2E"/>
    <w:rsid w:val="43D24B57"/>
    <w:rsid w:val="43D59BC2"/>
    <w:rsid w:val="43D645EC"/>
    <w:rsid w:val="43D65876"/>
    <w:rsid w:val="43E7360D"/>
    <w:rsid w:val="43E8A666"/>
    <w:rsid w:val="43F3348C"/>
    <w:rsid w:val="43F59140"/>
    <w:rsid w:val="43F5EF10"/>
    <w:rsid w:val="43F7B753"/>
    <w:rsid w:val="43FC4473"/>
    <w:rsid w:val="44089974"/>
    <w:rsid w:val="4408AA26"/>
    <w:rsid w:val="440C4F1A"/>
    <w:rsid w:val="440E4902"/>
    <w:rsid w:val="441132A2"/>
    <w:rsid w:val="441DE63B"/>
    <w:rsid w:val="4429B7F4"/>
    <w:rsid w:val="442DA79E"/>
    <w:rsid w:val="443131FE"/>
    <w:rsid w:val="4432FB33"/>
    <w:rsid w:val="443EE1F8"/>
    <w:rsid w:val="444185D7"/>
    <w:rsid w:val="44470140"/>
    <w:rsid w:val="444D0D1B"/>
    <w:rsid w:val="444E191F"/>
    <w:rsid w:val="444EEE11"/>
    <w:rsid w:val="444F81C3"/>
    <w:rsid w:val="44511AB5"/>
    <w:rsid w:val="4457059D"/>
    <w:rsid w:val="44575435"/>
    <w:rsid w:val="44577EC4"/>
    <w:rsid w:val="4457D2F7"/>
    <w:rsid w:val="445D672A"/>
    <w:rsid w:val="445FDC55"/>
    <w:rsid w:val="446CF4AB"/>
    <w:rsid w:val="446E3A30"/>
    <w:rsid w:val="446FC574"/>
    <w:rsid w:val="44837701"/>
    <w:rsid w:val="448EF60D"/>
    <w:rsid w:val="448F1BDD"/>
    <w:rsid w:val="44976E0A"/>
    <w:rsid w:val="449E1C4D"/>
    <w:rsid w:val="449FD6F6"/>
    <w:rsid w:val="44A05948"/>
    <w:rsid w:val="44A445F4"/>
    <w:rsid w:val="44A48AC5"/>
    <w:rsid w:val="44B512DB"/>
    <w:rsid w:val="44BB9693"/>
    <w:rsid w:val="44BF9F3C"/>
    <w:rsid w:val="44C11253"/>
    <w:rsid w:val="44CDE8BA"/>
    <w:rsid w:val="44D0BC4D"/>
    <w:rsid w:val="44D20AF1"/>
    <w:rsid w:val="44D34D7F"/>
    <w:rsid w:val="44D70FD2"/>
    <w:rsid w:val="44DA67B6"/>
    <w:rsid w:val="44DBEC96"/>
    <w:rsid w:val="44E4B66E"/>
    <w:rsid w:val="44E60271"/>
    <w:rsid w:val="44E795FE"/>
    <w:rsid w:val="44E95AAE"/>
    <w:rsid w:val="44F1514B"/>
    <w:rsid w:val="44F9A444"/>
    <w:rsid w:val="44FADD5C"/>
    <w:rsid w:val="45033F51"/>
    <w:rsid w:val="45035502"/>
    <w:rsid w:val="4506018E"/>
    <w:rsid w:val="4507AC89"/>
    <w:rsid w:val="450DA0D6"/>
    <w:rsid w:val="450FE93B"/>
    <w:rsid w:val="4513C7F1"/>
    <w:rsid w:val="451402A1"/>
    <w:rsid w:val="4518A6DD"/>
    <w:rsid w:val="451A428D"/>
    <w:rsid w:val="451B1E11"/>
    <w:rsid w:val="45224E6F"/>
    <w:rsid w:val="45242D67"/>
    <w:rsid w:val="452F5640"/>
    <w:rsid w:val="45309A3D"/>
    <w:rsid w:val="45327A5C"/>
    <w:rsid w:val="453B8E0A"/>
    <w:rsid w:val="453E9B17"/>
    <w:rsid w:val="45471D3F"/>
    <w:rsid w:val="4549FA30"/>
    <w:rsid w:val="454ECC29"/>
    <w:rsid w:val="455297C5"/>
    <w:rsid w:val="4557CED8"/>
    <w:rsid w:val="4559E2F0"/>
    <w:rsid w:val="455B5E97"/>
    <w:rsid w:val="455C546A"/>
    <w:rsid w:val="4563B543"/>
    <w:rsid w:val="456B132F"/>
    <w:rsid w:val="456C7FD1"/>
    <w:rsid w:val="456FA6B6"/>
    <w:rsid w:val="4573861F"/>
    <w:rsid w:val="45779DF5"/>
    <w:rsid w:val="457D1D27"/>
    <w:rsid w:val="457E8A6A"/>
    <w:rsid w:val="45823E83"/>
    <w:rsid w:val="458E723E"/>
    <w:rsid w:val="45915316"/>
    <w:rsid w:val="45984B0F"/>
    <w:rsid w:val="459F1DDF"/>
    <w:rsid w:val="459F61EA"/>
    <w:rsid w:val="45B0F2FC"/>
    <w:rsid w:val="45BFAB99"/>
    <w:rsid w:val="45C1878A"/>
    <w:rsid w:val="45CC6435"/>
    <w:rsid w:val="45D496E3"/>
    <w:rsid w:val="45D74A2E"/>
    <w:rsid w:val="45DF6CAB"/>
    <w:rsid w:val="45E20FE0"/>
    <w:rsid w:val="45E3B8A1"/>
    <w:rsid w:val="45FA4CBC"/>
    <w:rsid w:val="45FC39B4"/>
    <w:rsid w:val="45FE47E3"/>
    <w:rsid w:val="46004010"/>
    <w:rsid w:val="46042B3B"/>
    <w:rsid w:val="4607C8ED"/>
    <w:rsid w:val="4609D8D2"/>
    <w:rsid w:val="460A36EA"/>
    <w:rsid w:val="460AF4A7"/>
    <w:rsid w:val="460C1C3D"/>
    <w:rsid w:val="460DDE40"/>
    <w:rsid w:val="460E3F0A"/>
    <w:rsid w:val="46124BBC"/>
    <w:rsid w:val="4612E944"/>
    <w:rsid w:val="4616268E"/>
    <w:rsid w:val="463538CF"/>
    <w:rsid w:val="4636224C"/>
    <w:rsid w:val="46365A19"/>
    <w:rsid w:val="4640C9C3"/>
    <w:rsid w:val="46446056"/>
    <w:rsid w:val="4645E2DE"/>
    <w:rsid w:val="46464F63"/>
    <w:rsid w:val="464682C2"/>
    <w:rsid w:val="464F4F11"/>
    <w:rsid w:val="4651ABDA"/>
    <w:rsid w:val="4656278E"/>
    <w:rsid w:val="4657E5B6"/>
    <w:rsid w:val="465C8F23"/>
    <w:rsid w:val="465CA2C3"/>
    <w:rsid w:val="465DBBF8"/>
    <w:rsid w:val="4672077E"/>
    <w:rsid w:val="4679A438"/>
    <w:rsid w:val="467E7990"/>
    <w:rsid w:val="4681A76B"/>
    <w:rsid w:val="4683FC1F"/>
    <w:rsid w:val="4688A27B"/>
    <w:rsid w:val="468EF03A"/>
    <w:rsid w:val="4690CBD2"/>
    <w:rsid w:val="469309CC"/>
    <w:rsid w:val="469E1E80"/>
    <w:rsid w:val="46A7A93A"/>
    <w:rsid w:val="46AB40CF"/>
    <w:rsid w:val="46ACA4A8"/>
    <w:rsid w:val="46B07AC8"/>
    <w:rsid w:val="46B59BF6"/>
    <w:rsid w:val="46BBCEE8"/>
    <w:rsid w:val="46C0A041"/>
    <w:rsid w:val="46C4F5F6"/>
    <w:rsid w:val="46C75F8E"/>
    <w:rsid w:val="46C87866"/>
    <w:rsid w:val="46D6D360"/>
    <w:rsid w:val="46DAC388"/>
    <w:rsid w:val="46EA5C83"/>
    <w:rsid w:val="46F4CD5D"/>
    <w:rsid w:val="46F70D5F"/>
    <w:rsid w:val="46FA76AF"/>
    <w:rsid w:val="46FB71BF"/>
    <w:rsid w:val="46FF9287"/>
    <w:rsid w:val="47074D23"/>
    <w:rsid w:val="47078B8E"/>
    <w:rsid w:val="470FA086"/>
    <w:rsid w:val="4714088C"/>
    <w:rsid w:val="4716C63A"/>
    <w:rsid w:val="471816B5"/>
    <w:rsid w:val="472125D5"/>
    <w:rsid w:val="4721A3EA"/>
    <w:rsid w:val="4721A7FB"/>
    <w:rsid w:val="47226CEF"/>
    <w:rsid w:val="4726C1BE"/>
    <w:rsid w:val="472CB733"/>
    <w:rsid w:val="474B6E47"/>
    <w:rsid w:val="474C3F42"/>
    <w:rsid w:val="474CC35D"/>
    <w:rsid w:val="4757943C"/>
    <w:rsid w:val="4759D3CD"/>
    <w:rsid w:val="4764F749"/>
    <w:rsid w:val="476B7FEA"/>
    <w:rsid w:val="476BA2AF"/>
    <w:rsid w:val="47721D7A"/>
    <w:rsid w:val="47724D4B"/>
    <w:rsid w:val="47739F46"/>
    <w:rsid w:val="47896B69"/>
    <w:rsid w:val="4796E572"/>
    <w:rsid w:val="47975AD7"/>
    <w:rsid w:val="47998FCC"/>
    <w:rsid w:val="479D7F02"/>
    <w:rsid w:val="47A6C08F"/>
    <w:rsid w:val="47AD4011"/>
    <w:rsid w:val="47AD66CC"/>
    <w:rsid w:val="47B47F2B"/>
    <w:rsid w:val="47B5B399"/>
    <w:rsid w:val="47BA7FE8"/>
    <w:rsid w:val="47C8C883"/>
    <w:rsid w:val="47CE8B67"/>
    <w:rsid w:val="47D46D73"/>
    <w:rsid w:val="47D71A8B"/>
    <w:rsid w:val="47DA77AB"/>
    <w:rsid w:val="47DB6D09"/>
    <w:rsid w:val="47E1B33F"/>
    <w:rsid w:val="47E4A065"/>
    <w:rsid w:val="47E53CCC"/>
    <w:rsid w:val="47FAB8A8"/>
    <w:rsid w:val="47FCF024"/>
    <w:rsid w:val="4800BAE3"/>
    <w:rsid w:val="4805B3C1"/>
    <w:rsid w:val="4809887F"/>
    <w:rsid w:val="480F16BB"/>
    <w:rsid w:val="48139F0A"/>
    <w:rsid w:val="481E9ADA"/>
    <w:rsid w:val="481EA841"/>
    <w:rsid w:val="481FBFE4"/>
    <w:rsid w:val="482239C8"/>
    <w:rsid w:val="4822D626"/>
    <w:rsid w:val="4823255D"/>
    <w:rsid w:val="4823513B"/>
    <w:rsid w:val="482B5718"/>
    <w:rsid w:val="482C8730"/>
    <w:rsid w:val="482D11F3"/>
    <w:rsid w:val="4830316D"/>
    <w:rsid w:val="4830481B"/>
    <w:rsid w:val="48330FCF"/>
    <w:rsid w:val="483D9719"/>
    <w:rsid w:val="483F733A"/>
    <w:rsid w:val="4840C750"/>
    <w:rsid w:val="4840F025"/>
    <w:rsid w:val="4846AEFD"/>
    <w:rsid w:val="48488774"/>
    <w:rsid w:val="484C433A"/>
    <w:rsid w:val="4855CF52"/>
    <w:rsid w:val="48569478"/>
    <w:rsid w:val="4859A492"/>
    <w:rsid w:val="4859C5F8"/>
    <w:rsid w:val="485DEBE5"/>
    <w:rsid w:val="48609468"/>
    <w:rsid w:val="4862BFE4"/>
    <w:rsid w:val="4864A2D6"/>
    <w:rsid w:val="4866366D"/>
    <w:rsid w:val="486A3DB6"/>
    <w:rsid w:val="486FFEAC"/>
    <w:rsid w:val="487DB6E0"/>
    <w:rsid w:val="4880A7EF"/>
    <w:rsid w:val="488BBC6E"/>
    <w:rsid w:val="488E11F7"/>
    <w:rsid w:val="488FE98D"/>
    <w:rsid w:val="4898BD07"/>
    <w:rsid w:val="48A34545"/>
    <w:rsid w:val="48A4CC42"/>
    <w:rsid w:val="48ACA00E"/>
    <w:rsid w:val="48B1134E"/>
    <w:rsid w:val="48B1FA94"/>
    <w:rsid w:val="48BF0E14"/>
    <w:rsid w:val="48C4BDDE"/>
    <w:rsid w:val="48C8CA6C"/>
    <w:rsid w:val="48CB7EEC"/>
    <w:rsid w:val="48D00B82"/>
    <w:rsid w:val="48D4A151"/>
    <w:rsid w:val="48D68F21"/>
    <w:rsid w:val="48D8061E"/>
    <w:rsid w:val="48D99B5A"/>
    <w:rsid w:val="48DEFF8C"/>
    <w:rsid w:val="48E139DD"/>
    <w:rsid w:val="48E31C5E"/>
    <w:rsid w:val="48E9920B"/>
    <w:rsid w:val="48E9C331"/>
    <w:rsid w:val="48EF1515"/>
    <w:rsid w:val="48F6756C"/>
    <w:rsid w:val="48F76C95"/>
    <w:rsid w:val="48F7FC75"/>
    <w:rsid w:val="48FEC746"/>
    <w:rsid w:val="48FFF354"/>
    <w:rsid w:val="49049A78"/>
    <w:rsid w:val="49079A3D"/>
    <w:rsid w:val="490B5966"/>
    <w:rsid w:val="4913B3D0"/>
    <w:rsid w:val="4913E9AC"/>
    <w:rsid w:val="4922EDFD"/>
    <w:rsid w:val="492636CD"/>
    <w:rsid w:val="492A76C0"/>
    <w:rsid w:val="493E8C91"/>
    <w:rsid w:val="49402753"/>
    <w:rsid w:val="4940EFAE"/>
    <w:rsid w:val="494C4DB3"/>
    <w:rsid w:val="494E9AAC"/>
    <w:rsid w:val="495012A9"/>
    <w:rsid w:val="49518C3B"/>
    <w:rsid w:val="49611BA8"/>
    <w:rsid w:val="49667D8F"/>
    <w:rsid w:val="496DF695"/>
    <w:rsid w:val="49704CFE"/>
    <w:rsid w:val="4971319D"/>
    <w:rsid w:val="49718BF8"/>
    <w:rsid w:val="4973579D"/>
    <w:rsid w:val="4973B707"/>
    <w:rsid w:val="49749138"/>
    <w:rsid w:val="497CC623"/>
    <w:rsid w:val="497D0970"/>
    <w:rsid w:val="49880267"/>
    <w:rsid w:val="4990B972"/>
    <w:rsid w:val="49947313"/>
    <w:rsid w:val="49964DA2"/>
    <w:rsid w:val="499B81FD"/>
    <w:rsid w:val="499F2592"/>
    <w:rsid w:val="49A29AE8"/>
    <w:rsid w:val="49A71399"/>
    <w:rsid w:val="49A883B8"/>
    <w:rsid w:val="49AB83DA"/>
    <w:rsid w:val="49B668C3"/>
    <w:rsid w:val="49B7526D"/>
    <w:rsid w:val="49BB0CF6"/>
    <w:rsid w:val="49BCAB38"/>
    <w:rsid w:val="49C5651D"/>
    <w:rsid w:val="49D061B8"/>
    <w:rsid w:val="49D20978"/>
    <w:rsid w:val="49D36740"/>
    <w:rsid w:val="49D8C052"/>
    <w:rsid w:val="49E822E8"/>
    <w:rsid w:val="49E8A60D"/>
    <w:rsid w:val="49E8C098"/>
    <w:rsid w:val="49EF630B"/>
    <w:rsid w:val="49F69906"/>
    <w:rsid w:val="49F9EA40"/>
    <w:rsid w:val="49FADD16"/>
    <w:rsid w:val="49FE1355"/>
    <w:rsid w:val="49FE6C58"/>
    <w:rsid w:val="4A00B37D"/>
    <w:rsid w:val="4A140C7C"/>
    <w:rsid w:val="4A176472"/>
    <w:rsid w:val="4A19BF44"/>
    <w:rsid w:val="4A1CF99D"/>
    <w:rsid w:val="4A1EF672"/>
    <w:rsid w:val="4A269678"/>
    <w:rsid w:val="4A2941C8"/>
    <w:rsid w:val="4A2AD66B"/>
    <w:rsid w:val="4A2E5693"/>
    <w:rsid w:val="4A2EFDD5"/>
    <w:rsid w:val="4A331281"/>
    <w:rsid w:val="4A35296C"/>
    <w:rsid w:val="4A491E4B"/>
    <w:rsid w:val="4A4B8AB6"/>
    <w:rsid w:val="4A4D4502"/>
    <w:rsid w:val="4A50458E"/>
    <w:rsid w:val="4A5530A1"/>
    <w:rsid w:val="4A5735FA"/>
    <w:rsid w:val="4A59D59B"/>
    <w:rsid w:val="4A5E3388"/>
    <w:rsid w:val="4A6AD3A1"/>
    <w:rsid w:val="4A712D41"/>
    <w:rsid w:val="4A7C401B"/>
    <w:rsid w:val="4A7C5FD4"/>
    <w:rsid w:val="4A802142"/>
    <w:rsid w:val="4A8674A3"/>
    <w:rsid w:val="4A8EFF34"/>
    <w:rsid w:val="4A939C8D"/>
    <w:rsid w:val="4A981AAF"/>
    <w:rsid w:val="4A9A1DC4"/>
    <w:rsid w:val="4A9CE633"/>
    <w:rsid w:val="4A9DD143"/>
    <w:rsid w:val="4AA1201B"/>
    <w:rsid w:val="4AA6390C"/>
    <w:rsid w:val="4AAD7787"/>
    <w:rsid w:val="4AB585F7"/>
    <w:rsid w:val="4AB7CDF2"/>
    <w:rsid w:val="4AC25BD1"/>
    <w:rsid w:val="4AC3CAB2"/>
    <w:rsid w:val="4AC6ABD6"/>
    <w:rsid w:val="4ACC6B8B"/>
    <w:rsid w:val="4AD50748"/>
    <w:rsid w:val="4AD671CD"/>
    <w:rsid w:val="4ADAEFF4"/>
    <w:rsid w:val="4ADF9041"/>
    <w:rsid w:val="4AE8A855"/>
    <w:rsid w:val="4AE94454"/>
    <w:rsid w:val="4AF245A0"/>
    <w:rsid w:val="4AF2CD3E"/>
    <w:rsid w:val="4AFE56B8"/>
    <w:rsid w:val="4B026CB1"/>
    <w:rsid w:val="4B04B2B1"/>
    <w:rsid w:val="4B104FC0"/>
    <w:rsid w:val="4B16FB88"/>
    <w:rsid w:val="4B182CF7"/>
    <w:rsid w:val="4B1E8FE9"/>
    <w:rsid w:val="4B299B09"/>
    <w:rsid w:val="4B336427"/>
    <w:rsid w:val="4B38EED1"/>
    <w:rsid w:val="4B4332AB"/>
    <w:rsid w:val="4B445419"/>
    <w:rsid w:val="4B480A6C"/>
    <w:rsid w:val="4B4B5F09"/>
    <w:rsid w:val="4B4D155B"/>
    <w:rsid w:val="4B509BA1"/>
    <w:rsid w:val="4B56C3D5"/>
    <w:rsid w:val="4B5E49DB"/>
    <w:rsid w:val="4B5E646F"/>
    <w:rsid w:val="4B61FF84"/>
    <w:rsid w:val="4B664544"/>
    <w:rsid w:val="4B666725"/>
    <w:rsid w:val="4B6E3DAF"/>
    <w:rsid w:val="4B6F1176"/>
    <w:rsid w:val="4B776FE0"/>
    <w:rsid w:val="4B784293"/>
    <w:rsid w:val="4B7EEC2E"/>
    <w:rsid w:val="4B8D7014"/>
    <w:rsid w:val="4B8E52CD"/>
    <w:rsid w:val="4B94AFCD"/>
    <w:rsid w:val="4B95763A"/>
    <w:rsid w:val="4BA3288D"/>
    <w:rsid w:val="4BA3EC15"/>
    <w:rsid w:val="4BA42A1E"/>
    <w:rsid w:val="4BA6F6C7"/>
    <w:rsid w:val="4BA965BA"/>
    <w:rsid w:val="4BACB2F3"/>
    <w:rsid w:val="4BAF2C33"/>
    <w:rsid w:val="4BB1835D"/>
    <w:rsid w:val="4BB385DC"/>
    <w:rsid w:val="4BB4930B"/>
    <w:rsid w:val="4BB5271C"/>
    <w:rsid w:val="4BBC3C01"/>
    <w:rsid w:val="4BC42B13"/>
    <w:rsid w:val="4BC992CC"/>
    <w:rsid w:val="4BD14F50"/>
    <w:rsid w:val="4BD93156"/>
    <w:rsid w:val="4BE047F7"/>
    <w:rsid w:val="4BE05C37"/>
    <w:rsid w:val="4BE7A9A6"/>
    <w:rsid w:val="4BF8801F"/>
    <w:rsid w:val="4BF8C727"/>
    <w:rsid w:val="4BFE1C5F"/>
    <w:rsid w:val="4BFEAB6E"/>
    <w:rsid w:val="4C055C2B"/>
    <w:rsid w:val="4C08C2F4"/>
    <w:rsid w:val="4C0E6D4C"/>
    <w:rsid w:val="4C106801"/>
    <w:rsid w:val="4C17752F"/>
    <w:rsid w:val="4C1D8649"/>
    <w:rsid w:val="4C2132CD"/>
    <w:rsid w:val="4C31DBC8"/>
    <w:rsid w:val="4C349B6B"/>
    <w:rsid w:val="4C360E55"/>
    <w:rsid w:val="4C36B1A1"/>
    <w:rsid w:val="4C37F213"/>
    <w:rsid w:val="4C3CBAC7"/>
    <w:rsid w:val="4C3E34DC"/>
    <w:rsid w:val="4C3F24D4"/>
    <w:rsid w:val="4C4B5C19"/>
    <w:rsid w:val="4C4C2A7F"/>
    <w:rsid w:val="4C4DEDE7"/>
    <w:rsid w:val="4C4FFD32"/>
    <w:rsid w:val="4C528F5A"/>
    <w:rsid w:val="4C53C670"/>
    <w:rsid w:val="4C5A11A8"/>
    <w:rsid w:val="4C5A4BA7"/>
    <w:rsid w:val="4C5D1B98"/>
    <w:rsid w:val="4C62F4FC"/>
    <w:rsid w:val="4C6350F7"/>
    <w:rsid w:val="4C64B6E6"/>
    <w:rsid w:val="4C67D283"/>
    <w:rsid w:val="4C698808"/>
    <w:rsid w:val="4C6B0AE6"/>
    <w:rsid w:val="4C734A8F"/>
    <w:rsid w:val="4C757542"/>
    <w:rsid w:val="4C7D0FE4"/>
    <w:rsid w:val="4C82C0D6"/>
    <w:rsid w:val="4C86914C"/>
    <w:rsid w:val="4C89C194"/>
    <w:rsid w:val="4C89DF6D"/>
    <w:rsid w:val="4C992629"/>
    <w:rsid w:val="4CA83D61"/>
    <w:rsid w:val="4CAA01BB"/>
    <w:rsid w:val="4CAB1DC7"/>
    <w:rsid w:val="4CAD7746"/>
    <w:rsid w:val="4CADE857"/>
    <w:rsid w:val="4CAF05A9"/>
    <w:rsid w:val="4CB0B2A0"/>
    <w:rsid w:val="4CB34576"/>
    <w:rsid w:val="4CB36693"/>
    <w:rsid w:val="4CB72023"/>
    <w:rsid w:val="4CBA072E"/>
    <w:rsid w:val="4CBAD34F"/>
    <w:rsid w:val="4CC7FF9C"/>
    <w:rsid w:val="4CCC006D"/>
    <w:rsid w:val="4CCC30F1"/>
    <w:rsid w:val="4CD497AE"/>
    <w:rsid w:val="4CD6359D"/>
    <w:rsid w:val="4CDB0A8D"/>
    <w:rsid w:val="4CE28CDC"/>
    <w:rsid w:val="4CE65B2F"/>
    <w:rsid w:val="4CEB5BDA"/>
    <w:rsid w:val="4CEF1B98"/>
    <w:rsid w:val="4CF16CCD"/>
    <w:rsid w:val="4CF443D4"/>
    <w:rsid w:val="4CF523D6"/>
    <w:rsid w:val="4CF899F2"/>
    <w:rsid w:val="4CFC315A"/>
    <w:rsid w:val="4D07DB3C"/>
    <w:rsid w:val="4D08A65F"/>
    <w:rsid w:val="4D0D19C2"/>
    <w:rsid w:val="4D132F58"/>
    <w:rsid w:val="4D1DFA2A"/>
    <w:rsid w:val="4D1DFB25"/>
    <w:rsid w:val="4D231407"/>
    <w:rsid w:val="4D2E4FBF"/>
    <w:rsid w:val="4D35BC40"/>
    <w:rsid w:val="4D36B698"/>
    <w:rsid w:val="4D405C76"/>
    <w:rsid w:val="4D4A7772"/>
    <w:rsid w:val="4D4DA40F"/>
    <w:rsid w:val="4D504FB8"/>
    <w:rsid w:val="4D549CE9"/>
    <w:rsid w:val="4D5D1E62"/>
    <w:rsid w:val="4D5E3FCD"/>
    <w:rsid w:val="4D6227B6"/>
    <w:rsid w:val="4D643420"/>
    <w:rsid w:val="4D6ACF3C"/>
    <w:rsid w:val="4D6EDF40"/>
    <w:rsid w:val="4D74ACA9"/>
    <w:rsid w:val="4D7606CB"/>
    <w:rsid w:val="4D799FC2"/>
    <w:rsid w:val="4D7B37A3"/>
    <w:rsid w:val="4D7BC9C0"/>
    <w:rsid w:val="4D7C9383"/>
    <w:rsid w:val="4D83D76A"/>
    <w:rsid w:val="4D840214"/>
    <w:rsid w:val="4D848471"/>
    <w:rsid w:val="4D8492A2"/>
    <w:rsid w:val="4D899942"/>
    <w:rsid w:val="4D8D5FCB"/>
    <w:rsid w:val="4D8DA789"/>
    <w:rsid w:val="4D958D72"/>
    <w:rsid w:val="4D9B7146"/>
    <w:rsid w:val="4D9D37D8"/>
    <w:rsid w:val="4D9FE8AA"/>
    <w:rsid w:val="4DA18569"/>
    <w:rsid w:val="4DB1931C"/>
    <w:rsid w:val="4DB50EC3"/>
    <w:rsid w:val="4DB7325C"/>
    <w:rsid w:val="4DCA7F5F"/>
    <w:rsid w:val="4DD31F29"/>
    <w:rsid w:val="4DD46229"/>
    <w:rsid w:val="4DD4A9BD"/>
    <w:rsid w:val="4DE05218"/>
    <w:rsid w:val="4DE74ABA"/>
    <w:rsid w:val="4DE7EF3F"/>
    <w:rsid w:val="4DEC8F41"/>
    <w:rsid w:val="4DEF17DF"/>
    <w:rsid w:val="4DEF7A2B"/>
    <w:rsid w:val="4DF3B3D3"/>
    <w:rsid w:val="4E0461F6"/>
    <w:rsid w:val="4E071A70"/>
    <w:rsid w:val="4E07DE62"/>
    <w:rsid w:val="4E0C1092"/>
    <w:rsid w:val="4E10A02C"/>
    <w:rsid w:val="4E20DFC6"/>
    <w:rsid w:val="4E22917C"/>
    <w:rsid w:val="4E269EEC"/>
    <w:rsid w:val="4E283771"/>
    <w:rsid w:val="4E3321A7"/>
    <w:rsid w:val="4E33CA6C"/>
    <w:rsid w:val="4E392808"/>
    <w:rsid w:val="4E40FB14"/>
    <w:rsid w:val="4E47F7C3"/>
    <w:rsid w:val="4E4A175B"/>
    <w:rsid w:val="4E4D8CBF"/>
    <w:rsid w:val="4E4FD80B"/>
    <w:rsid w:val="4E5B4648"/>
    <w:rsid w:val="4E620A97"/>
    <w:rsid w:val="4E67814E"/>
    <w:rsid w:val="4E691C6C"/>
    <w:rsid w:val="4E6AC756"/>
    <w:rsid w:val="4E6D4FF2"/>
    <w:rsid w:val="4E70680F"/>
    <w:rsid w:val="4E7688C9"/>
    <w:rsid w:val="4E88F0F8"/>
    <w:rsid w:val="4E89254D"/>
    <w:rsid w:val="4E8F5212"/>
    <w:rsid w:val="4E929F64"/>
    <w:rsid w:val="4E9AAE17"/>
    <w:rsid w:val="4E9BCAF9"/>
    <w:rsid w:val="4EA00609"/>
    <w:rsid w:val="4EA14891"/>
    <w:rsid w:val="4EA3EA75"/>
    <w:rsid w:val="4EAE8E76"/>
    <w:rsid w:val="4EB36168"/>
    <w:rsid w:val="4EB4FD4F"/>
    <w:rsid w:val="4EB72B8C"/>
    <w:rsid w:val="4EBBC8B4"/>
    <w:rsid w:val="4EC203CC"/>
    <w:rsid w:val="4EC2D42E"/>
    <w:rsid w:val="4EC3EDEC"/>
    <w:rsid w:val="4EC4EE3E"/>
    <w:rsid w:val="4ECA4561"/>
    <w:rsid w:val="4ECE1AB8"/>
    <w:rsid w:val="4ECECE53"/>
    <w:rsid w:val="4ECFAD00"/>
    <w:rsid w:val="4ED327CE"/>
    <w:rsid w:val="4ED9C430"/>
    <w:rsid w:val="4EDAE8F2"/>
    <w:rsid w:val="4EDB538B"/>
    <w:rsid w:val="4EDBAE90"/>
    <w:rsid w:val="4EE33D1E"/>
    <w:rsid w:val="4EE352C6"/>
    <w:rsid w:val="4EEB87C2"/>
    <w:rsid w:val="4EF4B8DF"/>
    <w:rsid w:val="4EFE4BAB"/>
    <w:rsid w:val="4F00382C"/>
    <w:rsid w:val="4F039DE8"/>
    <w:rsid w:val="4F0B589D"/>
    <w:rsid w:val="4F18BEA3"/>
    <w:rsid w:val="4F19A513"/>
    <w:rsid w:val="4F1EEE14"/>
    <w:rsid w:val="4F1F388F"/>
    <w:rsid w:val="4F222995"/>
    <w:rsid w:val="4F2287C1"/>
    <w:rsid w:val="4F33A903"/>
    <w:rsid w:val="4F37714B"/>
    <w:rsid w:val="4F3EEB2D"/>
    <w:rsid w:val="4F3F2F2D"/>
    <w:rsid w:val="4F40DA22"/>
    <w:rsid w:val="4F448D51"/>
    <w:rsid w:val="4F49A70E"/>
    <w:rsid w:val="4F5792F0"/>
    <w:rsid w:val="4F59811F"/>
    <w:rsid w:val="4F607A34"/>
    <w:rsid w:val="4F61D8DF"/>
    <w:rsid w:val="4F66CB5E"/>
    <w:rsid w:val="4F74955B"/>
    <w:rsid w:val="4F7D2EBD"/>
    <w:rsid w:val="4F81E66F"/>
    <w:rsid w:val="4F83A9B4"/>
    <w:rsid w:val="4F84686B"/>
    <w:rsid w:val="4F87067C"/>
    <w:rsid w:val="4F8F1DE5"/>
    <w:rsid w:val="4F9024E4"/>
    <w:rsid w:val="4F98392D"/>
    <w:rsid w:val="4F98E161"/>
    <w:rsid w:val="4F9BE5FF"/>
    <w:rsid w:val="4F9C5DCF"/>
    <w:rsid w:val="4FABD85F"/>
    <w:rsid w:val="4FAC5926"/>
    <w:rsid w:val="4FB15114"/>
    <w:rsid w:val="4FB2CC7B"/>
    <w:rsid w:val="4FB87279"/>
    <w:rsid w:val="4FC53451"/>
    <w:rsid w:val="4FC866FE"/>
    <w:rsid w:val="4FCCCD83"/>
    <w:rsid w:val="4FCEC40F"/>
    <w:rsid w:val="4FCF42E2"/>
    <w:rsid w:val="4FD813AE"/>
    <w:rsid w:val="4FD8DFC7"/>
    <w:rsid w:val="4FE217D4"/>
    <w:rsid w:val="4FE4B800"/>
    <w:rsid w:val="4FE62509"/>
    <w:rsid w:val="4FEDD87D"/>
    <w:rsid w:val="4FFAC9E4"/>
    <w:rsid w:val="5004370C"/>
    <w:rsid w:val="500456A7"/>
    <w:rsid w:val="5007D036"/>
    <w:rsid w:val="5008E617"/>
    <w:rsid w:val="500D4535"/>
    <w:rsid w:val="5013D960"/>
    <w:rsid w:val="5019FB99"/>
    <w:rsid w:val="501A56D7"/>
    <w:rsid w:val="501C9D5D"/>
    <w:rsid w:val="502248B0"/>
    <w:rsid w:val="5023FED6"/>
    <w:rsid w:val="5026C586"/>
    <w:rsid w:val="502A8DD0"/>
    <w:rsid w:val="502CAFAB"/>
    <w:rsid w:val="5031B9CB"/>
    <w:rsid w:val="5041D998"/>
    <w:rsid w:val="504B3212"/>
    <w:rsid w:val="50502C3F"/>
    <w:rsid w:val="50581A62"/>
    <w:rsid w:val="505C6E92"/>
    <w:rsid w:val="505CA378"/>
    <w:rsid w:val="5061A112"/>
    <w:rsid w:val="5066C95A"/>
    <w:rsid w:val="506A7B0A"/>
    <w:rsid w:val="506E42FF"/>
    <w:rsid w:val="50721569"/>
    <w:rsid w:val="50732874"/>
    <w:rsid w:val="50763D8A"/>
    <w:rsid w:val="5076BFCE"/>
    <w:rsid w:val="507B6458"/>
    <w:rsid w:val="5081FC2D"/>
    <w:rsid w:val="5085D8C8"/>
    <w:rsid w:val="5096AF28"/>
    <w:rsid w:val="5098BEEE"/>
    <w:rsid w:val="50A2D2E0"/>
    <w:rsid w:val="50A3215C"/>
    <w:rsid w:val="50B1C5D8"/>
    <w:rsid w:val="50B478D9"/>
    <w:rsid w:val="50B71A50"/>
    <w:rsid w:val="50C4B066"/>
    <w:rsid w:val="50C5058F"/>
    <w:rsid w:val="50C5A719"/>
    <w:rsid w:val="50CCE769"/>
    <w:rsid w:val="50CFD04F"/>
    <w:rsid w:val="50D184C2"/>
    <w:rsid w:val="50EEB61E"/>
    <w:rsid w:val="50F17B17"/>
    <w:rsid w:val="50F3504A"/>
    <w:rsid w:val="50F5CC92"/>
    <w:rsid w:val="50F6AAB8"/>
    <w:rsid w:val="50FB2114"/>
    <w:rsid w:val="50FBFA12"/>
    <w:rsid w:val="50FC5D67"/>
    <w:rsid w:val="50FFFE5B"/>
    <w:rsid w:val="510029B2"/>
    <w:rsid w:val="51070240"/>
    <w:rsid w:val="511048EC"/>
    <w:rsid w:val="5118047B"/>
    <w:rsid w:val="513AA196"/>
    <w:rsid w:val="514CEFFF"/>
    <w:rsid w:val="514D14A6"/>
    <w:rsid w:val="514D8819"/>
    <w:rsid w:val="515BE5CA"/>
    <w:rsid w:val="515C22D5"/>
    <w:rsid w:val="515D8FF8"/>
    <w:rsid w:val="51614C09"/>
    <w:rsid w:val="51615725"/>
    <w:rsid w:val="51673DE6"/>
    <w:rsid w:val="516ECDD5"/>
    <w:rsid w:val="5171AE35"/>
    <w:rsid w:val="5176ED31"/>
    <w:rsid w:val="517B4CD5"/>
    <w:rsid w:val="517DB54D"/>
    <w:rsid w:val="5185BFFF"/>
    <w:rsid w:val="51867368"/>
    <w:rsid w:val="51878B8B"/>
    <w:rsid w:val="518EF940"/>
    <w:rsid w:val="519191E8"/>
    <w:rsid w:val="5197F4EE"/>
    <w:rsid w:val="5198BFE7"/>
    <w:rsid w:val="519904C6"/>
    <w:rsid w:val="51A1188F"/>
    <w:rsid w:val="51A40488"/>
    <w:rsid w:val="51A850D2"/>
    <w:rsid w:val="51B32361"/>
    <w:rsid w:val="51C698E1"/>
    <w:rsid w:val="51C85763"/>
    <w:rsid w:val="51CCAEBD"/>
    <w:rsid w:val="51CFDCE5"/>
    <w:rsid w:val="51D0F948"/>
    <w:rsid w:val="51D93A62"/>
    <w:rsid w:val="51D9AE30"/>
    <w:rsid w:val="51DA46C8"/>
    <w:rsid w:val="51DE5167"/>
    <w:rsid w:val="51E1C21A"/>
    <w:rsid w:val="51EB30C2"/>
    <w:rsid w:val="51EE3271"/>
    <w:rsid w:val="51FD9451"/>
    <w:rsid w:val="5202E179"/>
    <w:rsid w:val="5204DB7B"/>
    <w:rsid w:val="5208B5FB"/>
    <w:rsid w:val="5209DC7D"/>
    <w:rsid w:val="520C5EE6"/>
    <w:rsid w:val="521066DC"/>
    <w:rsid w:val="5219718D"/>
    <w:rsid w:val="521B5FFC"/>
    <w:rsid w:val="521C4087"/>
    <w:rsid w:val="521D63B4"/>
    <w:rsid w:val="522222D6"/>
    <w:rsid w:val="5222C813"/>
    <w:rsid w:val="523164BD"/>
    <w:rsid w:val="5231FF27"/>
    <w:rsid w:val="52379608"/>
    <w:rsid w:val="523B7F99"/>
    <w:rsid w:val="5242EF40"/>
    <w:rsid w:val="5243E590"/>
    <w:rsid w:val="5245EC57"/>
    <w:rsid w:val="5247DE89"/>
    <w:rsid w:val="524818B8"/>
    <w:rsid w:val="525004A6"/>
    <w:rsid w:val="5252DEFA"/>
    <w:rsid w:val="525EBB98"/>
    <w:rsid w:val="52616910"/>
    <w:rsid w:val="5265AF80"/>
    <w:rsid w:val="526D9592"/>
    <w:rsid w:val="526DA494"/>
    <w:rsid w:val="52730F1D"/>
    <w:rsid w:val="5274549F"/>
    <w:rsid w:val="52787939"/>
    <w:rsid w:val="527E319E"/>
    <w:rsid w:val="527EA057"/>
    <w:rsid w:val="528B3788"/>
    <w:rsid w:val="528B8B34"/>
    <w:rsid w:val="5292EB9B"/>
    <w:rsid w:val="529619F3"/>
    <w:rsid w:val="5297D836"/>
    <w:rsid w:val="5299AD3C"/>
    <w:rsid w:val="529E5F06"/>
    <w:rsid w:val="52A6F079"/>
    <w:rsid w:val="52A7F818"/>
    <w:rsid w:val="52AD7A56"/>
    <w:rsid w:val="52B5EE95"/>
    <w:rsid w:val="52BA316F"/>
    <w:rsid w:val="52BE0FC6"/>
    <w:rsid w:val="52BF3EB6"/>
    <w:rsid w:val="52C00064"/>
    <w:rsid w:val="52C772D5"/>
    <w:rsid w:val="52D89149"/>
    <w:rsid w:val="52D8D074"/>
    <w:rsid w:val="52D9224F"/>
    <w:rsid w:val="52DB85BF"/>
    <w:rsid w:val="52DFFDAC"/>
    <w:rsid w:val="52E0B0E4"/>
    <w:rsid w:val="52E2A8FF"/>
    <w:rsid w:val="52EA0AAE"/>
    <w:rsid w:val="52F05501"/>
    <w:rsid w:val="52F20947"/>
    <w:rsid w:val="52F4EAE6"/>
    <w:rsid w:val="52F7057F"/>
    <w:rsid w:val="52FE191F"/>
    <w:rsid w:val="5302F9EC"/>
    <w:rsid w:val="5303C425"/>
    <w:rsid w:val="5305098B"/>
    <w:rsid w:val="53073768"/>
    <w:rsid w:val="5313BEB4"/>
    <w:rsid w:val="5315E289"/>
    <w:rsid w:val="531B9B18"/>
    <w:rsid w:val="531C7581"/>
    <w:rsid w:val="531E9454"/>
    <w:rsid w:val="53214FA1"/>
    <w:rsid w:val="532AB0D5"/>
    <w:rsid w:val="532D1A72"/>
    <w:rsid w:val="533B819C"/>
    <w:rsid w:val="534DA756"/>
    <w:rsid w:val="534F1B86"/>
    <w:rsid w:val="5350210A"/>
    <w:rsid w:val="5359E972"/>
    <w:rsid w:val="5359EA0C"/>
    <w:rsid w:val="535E0601"/>
    <w:rsid w:val="53631596"/>
    <w:rsid w:val="536D0675"/>
    <w:rsid w:val="53705FFF"/>
    <w:rsid w:val="53715298"/>
    <w:rsid w:val="53797A5A"/>
    <w:rsid w:val="537C8596"/>
    <w:rsid w:val="53873CB4"/>
    <w:rsid w:val="5389C53F"/>
    <w:rsid w:val="538EBD6D"/>
    <w:rsid w:val="538EE8C8"/>
    <w:rsid w:val="5390124C"/>
    <w:rsid w:val="53915FE1"/>
    <w:rsid w:val="539BFE53"/>
    <w:rsid w:val="53A3F3F7"/>
    <w:rsid w:val="53A76A8A"/>
    <w:rsid w:val="53B81D52"/>
    <w:rsid w:val="53B9D47A"/>
    <w:rsid w:val="53BB4EEB"/>
    <w:rsid w:val="53CB5797"/>
    <w:rsid w:val="53CEBC2E"/>
    <w:rsid w:val="53CEBCDE"/>
    <w:rsid w:val="53D2DD6D"/>
    <w:rsid w:val="53DC023D"/>
    <w:rsid w:val="53E5559B"/>
    <w:rsid w:val="53E6BCC6"/>
    <w:rsid w:val="53E7C483"/>
    <w:rsid w:val="53E8EB8B"/>
    <w:rsid w:val="53EB00D6"/>
    <w:rsid w:val="53F2A560"/>
    <w:rsid w:val="53F3695B"/>
    <w:rsid w:val="53F8F17A"/>
    <w:rsid w:val="53FEEAC6"/>
    <w:rsid w:val="54010EE8"/>
    <w:rsid w:val="54014189"/>
    <w:rsid w:val="5404F9CA"/>
    <w:rsid w:val="5419AD57"/>
    <w:rsid w:val="541E9751"/>
    <w:rsid w:val="542DA7F7"/>
    <w:rsid w:val="5430E936"/>
    <w:rsid w:val="5436DD99"/>
    <w:rsid w:val="54404AFD"/>
    <w:rsid w:val="544050EC"/>
    <w:rsid w:val="5445A8CD"/>
    <w:rsid w:val="5452E2B2"/>
    <w:rsid w:val="54549F86"/>
    <w:rsid w:val="545AEF8D"/>
    <w:rsid w:val="545F6952"/>
    <w:rsid w:val="545F82F2"/>
    <w:rsid w:val="54600A13"/>
    <w:rsid w:val="5469B0D9"/>
    <w:rsid w:val="546F170D"/>
    <w:rsid w:val="54756A52"/>
    <w:rsid w:val="5477D247"/>
    <w:rsid w:val="547B84E7"/>
    <w:rsid w:val="547DF91C"/>
    <w:rsid w:val="54829616"/>
    <w:rsid w:val="548AB3F6"/>
    <w:rsid w:val="549028B5"/>
    <w:rsid w:val="54908AD4"/>
    <w:rsid w:val="54908FBD"/>
    <w:rsid w:val="5495A841"/>
    <w:rsid w:val="5498A574"/>
    <w:rsid w:val="54A33789"/>
    <w:rsid w:val="54AA1141"/>
    <w:rsid w:val="54AE8DF3"/>
    <w:rsid w:val="54B87C9E"/>
    <w:rsid w:val="54C8EAD3"/>
    <w:rsid w:val="54CBBCA3"/>
    <w:rsid w:val="54D12579"/>
    <w:rsid w:val="54D8D8C8"/>
    <w:rsid w:val="54D961F5"/>
    <w:rsid w:val="54DFD613"/>
    <w:rsid w:val="54E59C34"/>
    <w:rsid w:val="54E6E017"/>
    <w:rsid w:val="54F0388C"/>
    <w:rsid w:val="54F1E420"/>
    <w:rsid w:val="54F4B965"/>
    <w:rsid w:val="54FC2C19"/>
    <w:rsid w:val="54FDA22B"/>
    <w:rsid w:val="55031FF2"/>
    <w:rsid w:val="550F4E8F"/>
    <w:rsid w:val="5514FC3A"/>
    <w:rsid w:val="5516B7AE"/>
    <w:rsid w:val="5516EA7F"/>
    <w:rsid w:val="5517DEBE"/>
    <w:rsid w:val="551A5617"/>
    <w:rsid w:val="551DBF32"/>
    <w:rsid w:val="551E3229"/>
    <w:rsid w:val="551F8645"/>
    <w:rsid w:val="5523EB5B"/>
    <w:rsid w:val="5527A7BC"/>
    <w:rsid w:val="552B1529"/>
    <w:rsid w:val="552E2497"/>
    <w:rsid w:val="55310894"/>
    <w:rsid w:val="5531346B"/>
    <w:rsid w:val="55339A4F"/>
    <w:rsid w:val="5533C0F0"/>
    <w:rsid w:val="5537F4A0"/>
    <w:rsid w:val="5542F989"/>
    <w:rsid w:val="5544E46B"/>
    <w:rsid w:val="5558917F"/>
    <w:rsid w:val="555949EB"/>
    <w:rsid w:val="555976B9"/>
    <w:rsid w:val="555DE444"/>
    <w:rsid w:val="556200EF"/>
    <w:rsid w:val="556F253F"/>
    <w:rsid w:val="557A084A"/>
    <w:rsid w:val="557D6595"/>
    <w:rsid w:val="557DB2AE"/>
    <w:rsid w:val="557FFA82"/>
    <w:rsid w:val="5582CEF6"/>
    <w:rsid w:val="5583C45D"/>
    <w:rsid w:val="5588AC1F"/>
    <w:rsid w:val="558A5387"/>
    <w:rsid w:val="558C881B"/>
    <w:rsid w:val="559310E2"/>
    <w:rsid w:val="559598FE"/>
    <w:rsid w:val="559D350E"/>
    <w:rsid w:val="559DCE85"/>
    <w:rsid w:val="55AA9DE1"/>
    <w:rsid w:val="55ADB0A9"/>
    <w:rsid w:val="55B5DB0A"/>
    <w:rsid w:val="55BB67CC"/>
    <w:rsid w:val="55C716C6"/>
    <w:rsid w:val="55CA0C2C"/>
    <w:rsid w:val="55CDE0D3"/>
    <w:rsid w:val="55CE46CF"/>
    <w:rsid w:val="55D572F2"/>
    <w:rsid w:val="55DBB366"/>
    <w:rsid w:val="55E1C727"/>
    <w:rsid w:val="55E5D353"/>
    <w:rsid w:val="55E88B82"/>
    <w:rsid w:val="55EA39FB"/>
    <w:rsid w:val="55EA5BF6"/>
    <w:rsid w:val="55EB4CD6"/>
    <w:rsid w:val="55EC92C6"/>
    <w:rsid w:val="55F0D893"/>
    <w:rsid w:val="55F14DBA"/>
    <w:rsid w:val="55F741F1"/>
    <w:rsid w:val="55FECB24"/>
    <w:rsid w:val="56010478"/>
    <w:rsid w:val="56011994"/>
    <w:rsid w:val="56012904"/>
    <w:rsid w:val="5602DA7A"/>
    <w:rsid w:val="5606B797"/>
    <w:rsid w:val="5607EA65"/>
    <w:rsid w:val="560A8595"/>
    <w:rsid w:val="56114BF5"/>
    <w:rsid w:val="56136608"/>
    <w:rsid w:val="5615944F"/>
    <w:rsid w:val="5615C951"/>
    <w:rsid w:val="56260C13"/>
    <w:rsid w:val="56287B19"/>
    <w:rsid w:val="5631C4A9"/>
    <w:rsid w:val="563534A4"/>
    <w:rsid w:val="5635CD12"/>
    <w:rsid w:val="56378FE6"/>
    <w:rsid w:val="56420103"/>
    <w:rsid w:val="5642D588"/>
    <w:rsid w:val="56471DB7"/>
    <w:rsid w:val="56481D2D"/>
    <w:rsid w:val="5649A332"/>
    <w:rsid w:val="565AFFF1"/>
    <w:rsid w:val="565C245D"/>
    <w:rsid w:val="566153A0"/>
    <w:rsid w:val="56643780"/>
    <w:rsid w:val="56648099"/>
    <w:rsid w:val="5672D2D0"/>
    <w:rsid w:val="56775932"/>
    <w:rsid w:val="567861D7"/>
    <w:rsid w:val="567B33A2"/>
    <w:rsid w:val="567EEA90"/>
    <w:rsid w:val="56854BD5"/>
    <w:rsid w:val="56878F0E"/>
    <w:rsid w:val="56906C70"/>
    <w:rsid w:val="56941057"/>
    <w:rsid w:val="56A4C9D5"/>
    <w:rsid w:val="56A76949"/>
    <w:rsid w:val="56B3E877"/>
    <w:rsid w:val="56B4BB44"/>
    <w:rsid w:val="56BA67A4"/>
    <w:rsid w:val="56C0F4BE"/>
    <w:rsid w:val="56C95437"/>
    <w:rsid w:val="56D8CBFD"/>
    <w:rsid w:val="56D9CE83"/>
    <w:rsid w:val="56DE89D9"/>
    <w:rsid w:val="56E61C4A"/>
    <w:rsid w:val="56F09986"/>
    <w:rsid w:val="56F51A4C"/>
    <w:rsid w:val="56F94B3A"/>
    <w:rsid w:val="5701464F"/>
    <w:rsid w:val="57141EB0"/>
    <w:rsid w:val="57155DD1"/>
    <w:rsid w:val="5719DEF3"/>
    <w:rsid w:val="571B2534"/>
    <w:rsid w:val="571CC44B"/>
    <w:rsid w:val="5723CDC5"/>
    <w:rsid w:val="572B6BF6"/>
    <w:rsid w:val="572BD05D"/>
    <w:rsid w:val="5740DBCC"/>
    <w:rsid w:val="5747A23E"/>
    <w:rsid w:val="57492255"/>
    <w:rsid w:val="5749BE17"/>
    <w:rsid w:val="574F5517"/>
    <w:rsid w:val="57516E6D"/>
    <w:rsid w:val="576F3CE7"/>
    <w:rsid w:val="5775B6E4"/>
    <w:rsid w:val="577612B9"/>
    <w:rsid w:val="57795874"/>
    <w:rsid w:val="577E3655"/>
    <w:rsid w:val="5789C310"/>
    <w:rsid w:val="5793D6A3"/>
    <w:rsid w:val="579B1AED"/>
    <w:rsid w:val="579F8E17"/>
    <w:rsid w:val="57A05D8B"/>
    <w:rsid w:val="57A0B22C"/>
    <w:rsid w:val="57A1519B"/>
    <w:rsid w:val="57A6D746"/>
    <w:rsid w:val="57B0A6DF"/>
    <w:rsid w:val="57B0F8C5"/>
    <w:rsid w:val="57B4801F"/>
    <w:rsid w:val="57B6A161"/>
    <w:rsid w:val="57C1F6FF"/>
    <w:rsid w:val="57C3E5AE"/>
    <w:rsid w:val="57C57786"/>
    <w:rsid w:val="57C57A6A"/>
    <w:rsid w:val="57C973C5"/>
    <w:rsid w:val="57CEEFF4"/>
    <w:rsid w:val="57D9B28E"/>
    <w:rsid w:val="57DC5967"/>
    <w:rsid w:val="57E2C43F"/>
    <w:rsid w:val="57F1B573"/>
    <w:rsid w:val="57F298DC"/>
    <w:rsid w:val="57F49AD5"/>
    <w:rsid w:val="57F5988C"/>
    <w:rsid w:val="57FB00D8"/>
    <w:rsid w:val="57FC2074"/>
    <w:rsid w:val="58011CA6"/>
    <w:rsid w:val="5802BB8D"/>
    <w:rsid w:val="580E4301"/>
    <w:rsid w:val="5813A9C4"/>
    <w:rsid w:val="5813AF93"/>
    <w:rsid w:val="5816E8A6"/>
    <w:rsid w:val="581B9095"/>
    <w:rsid w:val="581CC96E"/>
    <w:rsid w:val="581FF28B"/>
    <w:rsid w:val="58228CA9"/>
    <w:rsid w:val="58268D18"/>
    <w:rsid w:val="5834AB75"/>
    <w:rsid w:val="583B255B"/>
    <w:rsid w:val="5843CBB3"/>
    <w:rsid w:val="584E6364"/>
    <w:rsid w:val="58521E5D"/>
    <w:rsid w:val="585603D1"/>
    <w:rsid w:val="5859BBA0"/>
    <w:rsid w:val="585D6270"/>
    <w:rsid w:val="585D808F"/>
    <w:rsid w:val="586BD9E6"/>
    <w:rsid w:val="586C4E10"/>
    <w:rsid w:val="586F08F7"/>
    <w:rsid w:val="58732D2E"/>
    <w:rsid w:val="5876C48D"/>
    <w:rsid w:val="5880FC79"/>
    <w:rsid w:val="588D26F2"/>
    <w:rsid w:val="58933124"/>
    <w:rsid w:val="58A26A5E"/>
    <w:rsid w:val="58A4174A"/>
    <w:rsid w:val="58A43903"/>
    <w:rsid w:val="58A9840F"/>
    <w:rsid w:val="58AC121A"/>
    <w:rsid w:val="58ADFADD"/>
    <w:rsid w:val="58B736B3"/>
    <w:rsid w:val="58B74BB1"/>
    <w:rsid w:val="58B790A1"/>
    <w:rsid w:val="58B8645D"/>
    <w:rsid w:val="58BA2DE9"/>
    <w:rsid w:val="58C20C34"/>
    <w:rsid w:val="58C3B669"/>
    <w:rsid w:val="58C7A2EF"/>
    <w:rsid w:val="58CE1D9F"/>
    <w:rsid w:val="58D384F8"/>
    <w:rsid w:val="58D4D7CF"/>
    <w:rsid w:val="58D55BEA"/>
    <w:rsid w:val="58DB0B19"/>
    <w:rsid w:val="58DF36BA"/>
    <w:rsid w:val="58E6BE9E"/>
    <w:rsid w:val="58EA1423"/>
    <w:rsid w:val="58EAB475"/>
    <w:rsid w:val="58EBC36E"/>
    <w:rsid w:val="58EF771D"/>
    <w:rsid w:val="58FC153E"/>
    <w:rsid w:val="5908D2A2"/>
    <w:rsid w:val="590927AF"/>
    <w:rsid w:val="5909529D"/>
    <w:rsid w:val="590A1BEB"/>
    <w:rsid w:val="590B7044"/>
    <w:rsid w:val="590C9A8E"/>
    <w:rsid w:val="590DF46F"/>
    <w:rsid w:val="5919E2A8"/>
    <w:rsid w:val="591F903A"/>
    <w:rsid w:val="59233C7E"/>
    <w:rsid w:val="592D3419"/>
    <w:rsid w:val="592F6E68"/>
    <w:rsid w:val="59317F2F"/>
    <w:rsid w:val="593707AA"/>
    <w:rsid w:val="59389D56"/>
    <w:rsid w:val="5938C34B"/>
    <w:rsid w:val="593B35EB"/>
    <w:rsid w:val="593D7423"/>
    <w:rsid w:val="59411F44"/>
    <w:rsid w:val="5942421B"/>
    <w:rsid w:val="5948DF22"/>
    <w:rsid w:val="594E7B62"/>
    <w:rsid w:val="59554EFE"/>
    <w:rsid w:val="595E09AF"/>
    <w:rsid w:val="595EB250"/>
    <w:rsid w:val="5964A9D1"/>
    <w:rsid w:val="596A9FA2"/>
    <w:rsid w:val="596E9E96"/>
    <w:rsid w:val="596F30A8"/>
    <w:rsid w:val="5972019E"/>
    <w:rsid w:val="5975F8C4"/>
    <w:rsid w:val="597619B1"/>
    <w:rsid w:val="597C4BC6"/>
    <w:rsid w:val="59827ECB"/>
    <w:rsid w:val="59853DE8"/>
    <w:rsid w:val="598F9285"/>
    <w:rsid w:val="5990F88D"/>
    <w:rsid w:val="599FB9A8"/>
    <w:rsid w:val="59A61052"/>
    <w:rsid w:val="59AF2ADA"/>
    <w:rsid w:val="59B7F684"/>
    <w:rsid w:val="59CBEE2C"/>
    <w:rsid w:val="59E14758"/>
    <w:rsid w:val="59E3939D"/>
    <w:rsid w:val="59F75BB2"/>
    <w:rsid w:val="59FC346C"/>
    <w:rsid w:val="5A0CA5C6"/>
    <w:rsid w:val="5A14BB26"/>
    <w:rsid w:val="5A16C278"/>
    <w:rsid w:val="5A1757E5"/>
    <w:rsid w:val="5A182123"/>
    <w:rsid w:val="5A1C93FD"/>
    <w:rsid w:val="5A2E36E9"/>
    <w:rsid w:val="5A36837A"/>
    <w:rsid w:val="5A3D5A24"/>
    <w:rsid w:val="5A431770"/>
    <w:rsid w:val="5A44C19E"/>
    <w:rsid w:val="5A47EEBE"/>
    <w:rsid w:val="5A4B27FA"/>
    <w:rsid w:val="5A50FCA7"/>
    <w:rsid w:val="5A51B019"/>
    <w:rsid w:val="5A56CB05"/>
    <w:rsid w:val="5A5729FA"/>
    <w:rsid w:val="5A57F96F"/>
    <w:rsid w:val="5A5A4FF5"/>
    <w:rsid w:val="5A5ACEB4"/>
    <w:rsid w:val="5A634822"/>
    <w:rsid w:val="5A692ABA"/>
    <w:rsid w:val="5A6F83CA"/>
    <w:rsid w:val="5A715428"/>
    <w:rsid w:val="5A73533D"/>
    <w:rsid w:val="5A79E474"/>
    <w:rsid w:val="5A7CD9B3"/>
    <w:rsid w:val="5A7D0B9C"/>
    <w:rsid w:val="5A7F6DF5"/>
    <w:rsid w:val="5A86F13A"/>
    <w:rsid w:val="5A89EC9A"/>
    <w:rsid w:val="5A908879"/>
    <w:rsid w:val="5A9193AD"/>
    <w:rsid w:val="5A937172"/>
    <w:rsid w:val="5A9E6A33"/>
    <w:rsid w:val="5A9E9B43"/>
    <w:rsid w:val="5A9EE922"/>
    <w:rsid w:val="5AAC3F24"/>
    <w:rsid w:val="5AAC8725"/>
    <w:rsid w:val="5AAE9B56"/>
    <w:rsid w:val="5AB227BC"/>
    <w:rsid w:val="5AB2D0C4"/>
    <w:rsid w:val="5ABC641A"/>
    <w:rsid w:val="5AC38013"/>
    <w:rsid w:val="5AC7B317"/>
    <w:rsid w:val="5ACD4D8E"/>
    <w:rsid w:val="5ACF0F7D"/>
    <w:rsid w:val="5ACF584A"/>
    <w:rsid w:val="5AD0EDD7"/>
    <w:rsid w:val="5AD20F5A"/>
    <w:rsid w:val="5ADC0958"/>
    <w:rsid w:val="5ADD4918"/>
    <w:rsid w:val="5AE4392A"/>
    <w:rsid w:val="5AE5CB2F"/>
    <w:rsid w:val="5AE90DDE"/>
    <w:rsid w:val="5AE954E9"/>
    <w:rsid w:val="5AEA1DF7"/>
    <w:rsid w:val="5AEF7D25"/>
    <w:rsid w:val="5AF4C879"/>
    <w:rsid w:val="5B01E99C"/>
    <w:rsid w:val="5B0B0109"/>
    <w:rsid w:val="5B109337"/>
    <w:rsid w:val="5B14066C"/>
    <w:rsid w:val="5B167039"/>
    <w:rsid w:val="5B16CD13"/>
    <w:rsid w:val="5B16E49E"/>
    <w:rsid w:val="5B1B8E7D"/>
    <w:rsid w:val="5B1E3CF4"/>
    <w:rsid w:val="5B1FC2B0"/>
    <w:rsid w:val="5B271012"/>
    <w:rsid w:val="5B2A5F63"/>
    <w:rsid w:val="5B2F798D"/>
    <w:rsid w:val="5B374CF2"/>
    <w:rsid w:val="5B40FFBE"/>
    <w:rsid w:val="5B435370"/>
    <w:rsid w:val="5B484B5B"/>
    <w:rsid w:val="5B5A2D6B"/>
    <w:rsid w:val="5B5BDADD"/>
    <w:rsid w:val="5B5C6C48"/>
    <w:rsid w:val="5B61596E"/>
    <w:rsid w:val="5B6499EE"/>
    <w:rsid w:val="5B6586B6"/>
    <w:rsid w:val="5B6809D9"/>
    <w:rsid w:val="5B6FAE2A"/>
    <w:rsid w:val="5B6FC7D8"/>
    <w:rsid w:val="5B757707"/>
    <w:rsid w:val="5B75B17A"/>
    <w:rsid w:val="5B7CA1E6"/>
    <w:rsid w:val="5B7FDA72"/>
    <w:rsid w:val="5B8354FC"/>
    <w:rsid w:val="5B83AB0A"/>
    <w:rsid w:val="5B8DA493"/>
    <w:rsid w:val="5B91B0AC"/>
    <w:rsid w:val="5B91B857"/>
    <w:rsid w:val="5B91CB4D"/>
    <w:rsid w:val="5B9428FE"/>
    <w:rsid w:val="5B9B24A0"/>
    <w:rsid w:val="5BA335CB"/>
    <w:rsid w:val="5BA8B46F"/>
    <w:rsid w:val="5BAB71B2"/>
    <w:rsid w:val="5BB89E01"/>
    <w:rsid w:val="5BB9B54A"/>
    <w:rsid w:val="5BBB1E36"/>
    <w:rsid w:val="5BBC10A5"/>
    <w:rsid w:val="5BBD29A7"/>
    <w:rsid w:val="5BC38DA6"/>
    <w:rsid w:val="5BC49880"/>
    <w:rsid w:val="5BC5B0BE"/>
    <w:rsid w:val="5BC70055"/>
    <w:rsid w:val="5BC75A51"/>
    <w:rsid w:val="5BCDC675"/>
    <w:rsid w:val="5BCFEE1D"/>
    <w:rsid w:val="5BD621D2"/>
    <w:rsid w:val="5BD6F062"/>
    <w:rsid w:val="5BDC5847"/>
    <w:rsid w:val="5BE4B673"/>
    <w:rsid w:val="5BE679C6"/>
    <w:rsid w:val="5BE7191E"/>
    <w:rsid w:val="5BE7B536"/>
    <w:rsid w:val="5BE97553"/>
    <w:rsid w:val="5BEE12D3"/>
    <w:rsid w:val="5BF02D90"/>
    <w:rsid w:val="5BF6D580"/>
    <w:rsid w:val="5BFBE9B4"/>
    <w:rsid w:val="5BFEE635"/>
    <w:rsid w:val="5C01C685"/>
    <w:rsid w:val="5C0B416A"/>
    <w:rsid w:val="5C0B542B"/>
    <w:rsid w:val="5C0FB84B"/>
    <w:rsid w:val="5C0FD11D"/>
    <w:rsid w:val="5C198DD9"/>
    <w:rsid w:val="5C28E9AB"/>
    <w:rsid w:val="5C302CA7"/>
    <w:rsid w:val="5C30A1E9"/>
    <w:rsid w:val="5C33319F"/>
    <w:rsid w:val="5C3852E3"/>
    <w:rsid w:val="5C3D8AAE"/>
    <w:rsid w:val="5C46C17D"/>
    <w:rsid w:val="5C4EDA5E"/>
    <w:rsid w:val="5C569E45"/>
    <w:rsid w:val="5C5B69C4"/>
    <w:rsid w:val="5C614ED2"/>
    <w:rsid w:val="5C626524"/>
    <w:rsid w:val="5C63E74C"/>
    <w:rsid w:val="5C77ABFF"/>
    <w:rsid w:val="5C7FA548"/>
    <w:rsid w:val="5C805D0C"/>
    <w:rsid w:val="5C86ABD2"/>
    <w:rsid w:val="5C884C38"/>
    <w:rsid w:val="5C8CBD64"/>
    <w:rsid w:val="5C9B9A5B"/>
    <w:rsid w:val="5C9E97F2"/>
    <w:rsid w:val="5CA0EB49"/>
    <w:rsid w:val="5CA17A28"/>
    <w:rsid w:val="5CB5E116"/>
    <w:rsid w:val="5CBAFB45"/>
    <w:rsid w:val="5CBB6BD3"/>
    <w:rsid w:val="5CC217AB"/>
    <w:rsid w:val="5CC82C73"/>
    <w:rsid w:val="5CD10438"/>
    <w:rsid w:val="5CD1710C"/>
    <w:rsid w:val="5CD2E5EF"/>
    <w:rsid w:val="5CD34870"/>
    <w:rsid w:val="5CD55967"/>
    <w:rsid w:val="5CE41BBC"/>
    <w:rsid w:val="5CEB76B3"/>
    <w:rsid w:val="5CEBFB97"/>
    <w:rsid w:val="5CF0CF7F"/>
    <w:rsid w:val="5CF0E04F"/>
    <w:rsid w:val="5D07AC4A"/>
    <w:rsid w:val="5D11E9AF"/>
    <w:rsid w:val="5D17076A"/>
    <w:rsid w:val="5D1974B6"/>
    <w:rsid w:val="5D2197BD"/>
    <w:rsid w:val="5D310869"/>
    <w:rsid w:val="5D34E587"/>
    <w:rsid w:val="5D369BD2"/>
    <w:rsid w:val="5D38CCD9"/>
    <w:rsid w:val="5D3A4519"/>
    <w:rsid w:val="5D3C02D2"/>
    <w:rsid w:val="5D3C8624"/>
    <w:rsid w:val="5D3DB8FF"/>
    <w:rsid w:val="5D3DF1B1"/>
    <w:rsid w:val="5D41B9CC"/>
    <w:rsid w:val="5D48EE78"/>
    <w:rsid w:val="5D496252"/>
    <w:rsid w:val="5D4E953F"/>
    <w:rsid w:val="5D4F8B99"/>
    <w:rsid w:val="5D5790DB"/>
    <w:rsid w:val="5D5CC50B"/>
    <w:rsid w:val="5D705B02"/>
    <w:rsid w:val="5D72D146"/>
    <w:rsid w:val="5D73A53B"/>
    <w:rsid w:val="5D7AF7F8"/>
    <w:rsid w:val="5D7D3B37"/>
    <w:rsid w:val="5D84E838"/>
    <w:rsid w:val="5D8B3AB1"/>
    <w:rsid w:val="5D8E35BA"/>
    <w:rsid w:val="5D902797"/>
    <w:rsid w:val="5D97C4AB"/>
    <w:rsid w:val="5D98845C"/>
    <w:rsid w:val="5D9DA3C8"/>
    <w:rsid w:val="5D9F54B5"/>
    <w:rsid w:val="5DA144BD"/>
    <w:rsid w:val="5DA533D2"/>
    <w:rsid w:val="5DA69D2E"/>
    <w:rsid w:val="5DA7F12E"/>
    <w:rsid w:val="5DA8C3C4"/>
    <w:rsid w:val="5DAE9FE7"/>
    <w:rsid w:val="5DB254A8"/>
    <w:rsid w:val="5DC03F2A"/>
    <w:rsid w:val="5DC6D1E8"/>
    <w:rsid w:val="5DC89F25"/>
    <w:rsid w:val="5DDA5322"/>
    <w:rsid w:val="5DDFF453"/>
    <w:rsid w:val="5DEA0B37"/>
    <w:rsid w:val="5DEA15B9"/>
    <w:rsid w:val="5DEC156D"/>
    <w:rsid w:val="5DEC684C"/>
    <w:rsid w:val="5DF2A6A8"/>
    <w:rsid w:val="5DF4304F"/>
    <w:rsid w:val="5DF4DC45"/>
    <w:rsid w:val="5DF50F16"/>
    <w:rsid w:val="5DFE1E64"/>
    <w:rsid w:val="5E02C341"/>
    <w:rsid w:val="5E0BD642"/>
    <w:rsid w:val="5E12915F"/>
    <w:rsid w:val="5E159159"/>
    <w:rsid w:val="5E2171CF"/>
    <w:rsid w:val="5E21911D"/>
    <w:rsid w:val="5E23953E"/>
    <w:rsid w:val="5E253E5E"/>
    <w:rsid w:val="5E28F3FD"/>
    <w:rsid w:val="5E2A65F0"/>
    <w:rsid w:val="5E2AF2D1"/>
    <w:rsid w:val="5E355D02"/>
    <w:rsid w:val="5E366E9D"/>
    <w:rsid w:val="5E378A01"/>
    <w:rsid w:val="5E388FE0"/>
    <w:rsid w:val="5E3A1D93"/>
    <w:rsid w:val="5E3AB7C8"/>
    <w:rsid w:val="5E556AA3"/>
    <w:rsid w:val="5E61C719"/>
    <w:rsid w:val="5E69933D"/>
    <w:rsid w:val="5E7359FD"/>
    <w:rsid w:val="5E753AAD"/>
    <w:rsid w:val="5E7AC263"/>
    <w:rsid w:val="5E7EFEB3"/>
    <w:rsid w:val="5E7FEC1D"/>
    <w:rsid w:val="5E8E60ED"/>
    <w:rsid w:val="5E8F940E"/>
    <w:rsid w:val="5E933F51"/>
    <w:rsid w:val="5E9CC003"/>
    <w:rsid w:val="5E9D0804"/>
    <w:rsid w:val="5E9EA9E6"/>
    <w:rsid w:val="5E9FB9A1"/>
    <w:rsid w:val="5EA0AE24"/>
    <w:rsid w:val="5EA293C9"/>
    <w:rsid w:val="5EA3F7A3"/>
    <w:rsid w:val="5EB4EE14"/>
    <w:rsid w:val="5EB9F870"/>
    <w:rsid w:val="5EBA682E"/>
    <w:rsid w:val="5EBF8717"/>
    <w:rsid w:val="5EC57989"/>
    <w:rsid w:val="5ECD9984"/>
    <w:rsid w:val="5ED63FB2"/>
    <w:rsid w:val="5EE6919B"/>
    <w:rsid w:val="5EEA8ACB"/>
    <w:rsid w:val="5EEDAC3F"/>
    <w:rsid w:val="5EF00804"/>
    <w:rsid w:val="5EFCD15F"/>
    <w:rsid w:val="5EFD0DDC"/>
    <w:rsid w:val="5EFFC36B"/>
    <w:rsid w:val="5EFFE61F"/>
    <w:rsid w:val="5EFFFDDC"/>
    <w:rsid w:val="5F00B291"/>
    <w:rsid w:val="5F1072B6"/>
    <w:rsid w:val="5F10AF80"/>
    <w:rsid w:val="5F126FDA"/>
    <w:rsid w:val="5F1F8685"/>
    <w:rsid w:val="5F25D1A6"/>
    <w:rsid w:val="5F36807C"/>
    <w:rsid w:val="5F3E6D23"/>
    <w:rsid w:val="5F3F89C4"/>
    <w:rsid w:val="5F47C1CE"/>
    <w:rsid w:val="5F4CAB04"/>
    <w:rsid w:val="5F4E4DC7"/>
    <w:rsid w:val="5F54092E"/>
    <w:rsid w:val="5F5777A9"/>
    <w:rsid w:val="5F586F6E"/>
    <w:rsid w:val="5F608A6D"/>
    <w:rsid w:val="5F6BBFDE"/>
    <w:rsid w:val="5F72C233"/>
    <w:rsid w:val="5F72F944"/>
    <w:rsid w:val="5F73E60F"/>
    <w:rsid w:val="5F75F0A1"/>
    <w:rsid w:val="5F762792"/>
    <w:rsid w:val="5F784B41"/>
    <w:rsid w:val="5F7C1155"/>
    <w:rsid w:val="5F7CF68F"/>
    <w:rsid w:val="5F817233"/>
    <w:rsid w:val="5F84A9DD"/>
    <w:rsid w:val="5F8D20D1"/>
    <w:rsid w:val="5F8F50CD"/>
    <w:rsid w:val="5F9B5C76"/>
    <w:rsid w:val="5FA267F0"/>
    <w:rsid w:val="5FADF8D6"/>
    <w:rsid w:val="5FAF31D8"/>
    <w:rsid w:val="5FB582CC"/>
    <w:rsid w:val="5FB6ADD5"/>
    <w:rsid w:val="5FB86692"/>
    <w:rsid w:val="5FB9C323"/>
    <w:rsid w:val="5FBA2B49"/>
    <w:rsid w:val="5FBBEBE6"/>
    <w:rsid w:val="5FBD15D3"/>
    <w:rsid w:val="5FC69C07"/>
    <w:rsid w:val="5FCBE475"/>
    <w:rsid w:val="5FCF3621"/>
    <w:rsid w:val="5FD2927E"/>
    <w:rsid w:val="5FD44467"/>
    <w:rsid w:val="5FD4BA34"/>
    <w:rsid w:val="5FD96A4B"/>
    <w:rsid w:val="5FDDCDE5"/>
    <w:rsid w:val="5FDE722C"/>
    <w:rsid w:val="5FDEF1E1"/>
    <w:rsid w:val="5FE18C2F"/>
    <w:rsid w:val="5FE5EF25"/>
    <w:rsid w:val="5FEBBC52"/>
    <w:rsid w:val="5FEDE994"/>
    <w:rsid w:val="5FF87718"/>
    <w:rsid w:val="5FFD2BD2"/>
    <w:rsid w:val="6008BC4E"/>
    <w:rsid w:val="600911CE"/>
    <w:rsid w:val="60104581"/>
    <w:rsid w:val="601A72A7"/>
    <w:rsid w:val="601BB95A"/>
    <w:rsid w:val="60247A24"/>
    <w:rsid w:val="60276CDA"/>
    <w:rsid w:val="602A33C2"/>
    <w:rsid w:val="603A5FB9"/>
    <w:rsid w:val="603E17E4"/>
    <w:rsid w:val="6043B3BA"/>
    <w:rsid w:val="6049F27F"/>
    <w:rsid w:val="604C5AF1"/>
    <w:rsid w:val="604DB569"/>
    <w:rsid w:val="6050FF76"/>
    <w:rsid w:val="605435B7"/>
    <w:rsid w:val="60544A5C"/>
    <w:rsid w:val="60575709"/>
    <w:rsid w:val="6057EE65"/>
    <w:rsid w:val="605B5778"/>
    <w:rsid w:val="606EA2D3"/>
    <w:rsid w:val="607067A3"/>
    <w:rsid w:val="60747670"/>
    <w:rsid w:val="607622EA"/>
    <w:rsid w:val="607759BA"/>
    <w:rsid w:val="60847A64"/>
    <w:rsid w:val="6087D4B6"/>
    <w:rsid w:val="6090F0B7"/>
    <w:rsid w:val="60939066"/>
    <w:rsid w:val="60954E7B"/>
    <w:rsid w:val="6098ABF8"/>
    <w:rsid w:val="609ADCA0"/>
    <w:rsid w:val="609F550D"/>
    <w:rsid w:val="60A5E2B3"/>
    <w:rsid w:val="60AAEBDD"/>
    <w:rsid w:val="60AB7299"/>
    <w:rsid w:val="60B4359A"/>
    <w:rsid w:val="60B4A339"/>
    <w:rsid w:val="60C6A92A"/>
    <w:rsid w:val="60CDA25E"/>
    <w:rsid w:val="60CF1B0E"/>
    <w:rsid w:val="60D9A084"/>
    <w:rsid w:val="60D9B221"/>
    <w:rsid w:val="60DB0F0E"/>
    <w:rsid w:val="60DB5B71"/>
    <w:rsid w:val="60DC095C"/>
    <w:rsid w:val="60E51B5B"/>
    <w:rsid w:val="60E68B91"/>
    <w:rsid w:val="60E6B232"/>
    <w:rsid w:val="60EE210E"/>
    <w:rsid w:val="60F05EBE"/>
    <w:rsid w:val="60F35833"/>
    <w:rsid w:val="60F77326"/>
    <w:rsid w:val="60FBD39D"/>
    <w:rsid w:val="60FE9624"/>
    <w:rsid w:val="60FEE4FB"/>
    <w:rsid w:val="61005C8C"/>
    <w:rsid w:val="61029778"/>
    <w:rsid w:val="6103467E"/>
    <w:rsid w:val="61091849"/>
    <w:rsid w:val="61130710"/>
    <w:rsid w:val="611445AE"/>
    <w:rsid w:val="611FD24A"/>
    <w:rsid w:val="61224E36"/>
    <w:rsid w:val="61250CCA"/>
    <w:rsid w:val="6126841A"/>
    <w:rsid w:val="612880F8"/>
    <w:rsid w:val="612A4EA7"/>
    <w:rsid w:val="612FC690"/>
    <w:rsid w:val="6130CDB9"/>
    <w:rsid w:val="6133ED60"/>
    <w:rsid w:val="61353ECF"/>
    <w:rsid w:val="61365C3A"/>
    <w:rsid w:val="61377D4F"/>
    <w:rsid w:val="613A8618"/>
    <w:rsid w:val="613DB68F"/>
    <w:rsid w:val="6140912A"/>
    <w:rsid w:val="6143007C"/>
    <w:rsid w:val="61436956"/>
    <w:rsid w:val="614A2370"/>
    <w:rsid w:val="614F1106"/>
    <w:rsid w:val="614F1A6B"/>
    <w:rsid w:val="6150CBB1"/>
    <w:rsid w:val="61516353"/>
    <w:rsid w:val="6155A498"/>
    <w:rsid w:val="615AF7A1"/>
    <w:rsid w:val="617275E1"/>
    <w:rsid w:val="61769728"/>
    <w:rsid w:val="618787E3"/>
    <w:rsid w:val="6188A31A"/>
    <w:rsid w:val="6189B30F"/>
    <w:rsid w:val="618DF408"/>
    <w:rsid w:val="618DFA83"/>
    <w:rsid w:val="618F3B22"/>
    <w:rsid w:val="6193AA23"/>
    <w:rsid w:val="619F0434"/>
    <w:rsid w:val="61ABEEA4"/>
    <w:rsid w:val="61B021CB"/>
    <w:rsid w:val="61B04FF7"/>
    <w:rsid w:val="61B8C8C5"/>
    <w:rsid w:val="61C1FB1B"/>
    <w:rsid w:val="61C84964"/>
    <w:rsid w:val="61CBBC16"/>
    <w:rsid w:val="61D2F7D9"/>
    <w:rsid w:val="61D84748"/>
    <w:rsid w:val="61D8BE7E"/>
    <w:rsid w:val="61DC5CD1"/>
    <w:rsid w:val="61ED6A78"/>
    <w:rsid w:val="61EDB183"/>
    <w:rsid w:val="61F7A95E"/>
    <w:rsid w:val="61FCE10F"/>
    <w:rsid w:val="61FE1080"/>
    <w:rsid w:val="61FE2DE8"/>
    <w:rsid w:val="61FEEDA9"/>
    <w:rsid w:val="6202209E"/>
    <w:rsid w:val="6203455F"/>
    <w:rsid w:val="620AB33B"/>
    <w:rsid w:val="620DAD20"/>
    <w:rsid w:val="6228A8EF"/>
    <w:rsid w:val="622CFCB4"/>
    <w:rsid w:val="622F45B0"/>
    <w:rsid w:val="6230FB1C"/>
    <w:rsid w:val="623F0807"/>
    <w:rsid w:val="623F0996"/>
    <w:rsid w:val="623F1FC1"/>
    <w:rsid w:val="6240C54D"/>
    <w:rsid w:val="62427547"/>
    <w:rsid w:val="624AE097"/>
    <w:rsid w:val="625358B3"/>
    <w:rsid w:val="626C9422"/>
    <w:rsid w:val="626DE788"/>
    <w:rsid w:val="6273F975"/>
    <w:rsid w:val="627D592C"/>
    <w:rsid w:val="6280DAF8"/>
    <w:rsid w:val="62847ED8"/>
    <w:rsid w:val="6288A5A5"/>
    <w:rsid w:val="628BDC27"/>
    <w:rsid w:val="6298A522"/>
    <w:rsid w:val="629D2472"/>
    <w:rsid w:val="62A3B3AC"/>
    <w:rsid w:val="62A440B6"/>
    <w:rsid w:val="62A8D70B"/>
    <w:rsid w:val="62B8BDCF"/>
    <w:rsid w:val="62C36CE1"/>
    <w:rsid w:val="62C94352"/>
    <w:rsid w:val="62C9AF2B"/>
    <w:rsid w:val="62CEAE28"/>
    <w:rsid w:val="62D2ECFF"/>
    <w:rsid w:val="62D7700A"/>
    <w:rsid w:val="62DEA2E1"/>
    <w:rsid w:val="62E1A8C8"/>
    <w:rsid w:val="62E2F34E"/>
    <w:rsid w:val="62E3C90B"/>
    <w:rsid w:val="62EA73D4"/>
    <w:rsid w:val="62ECE026"/>
    <w:rsid w:val="62F36ECF"/>
    <w:rsid w:val="62F6C9E0"/>
    <w:rsid w:val="62FE7C66"/>
    <w:rsid w:val="6302576F"/>
    <w:rsid w:val="63038D77"/>
    <w:rsid w:val="630E6651"/>
    <w:rsid w:val="63126449"/>
    <w:rsid w:val="63126789"/>
    <w:rsid w:val="6312E349"/>
    <w:rsid w:val="6312FCD3"/>
    <w:rsid w:val="6314F325"/>
    <w:rsid w:val="63168027"/>
    <w:rsid w:val="631794BA"/>
    <w:rsid w:val="63199CB8"/>
    <w:rsid w:val="63223408"/>
    <w:rsid w:val="63262DB9"/>
    <w:rsid w:val="63264EA5"/>
    <w:rsid w:val="63294ED9"/>
    <w:rsid w:val="63357C7C"/>
    <w:rsid w:val="6341B53D"/>
    <w:rsid w:val="6349EAC4"/>
    <w:rsid w:val="6353DB7B"/>
    <w:rsid w:val="63556A9A"/>
    <w:rsid w:val="635E25B8"/>
    <w:rsid w:val="6362FAC8"/>
    <w:rsid w:val="63678C77"/>
    <w:rsid w:val="636AFFAC"/>
    <w:rsid w:val="636D2CD6"/>
    <w:rsid w:val="6373A934"/>
    <w:rsid w:val="6374AD8D"/>
    <w:rsid w:val="637744A0"/>
    <w:rsid w:val="6378647F"/>
    <w:rsid w:val="637BA000"/>
    <w:rsid w:val="637F9F07"/>
    <w:rsid w:val="6390C8F2"/>
    <w:rsid w:val="639FEDC5"/>
    <w:rsid w:val="63A51F29"/>
    <w:rsid w:val="63AE1459"/>
    <w:rsid w:val="63B0058E"/>
    <w:rsid w:val="63B5EAF6"/>
    <w:rsid w:val="63B80AAD"/>
    <w:rsid w:val="63C283DD"/>
    <w:rsid w:val="63C28572"/>
    <w:rsid w:val="63D083C5"/>
    <w:rsid w:val="63D21158"/>
    <w:rsid w:val="63DB24BF"/>
    <w:rsid w:val="63DDA4D1"/>
    <w:rsid w:val="63E93495"/>
    <w:rsid w:val="63F1938B"/>
    <w:rsid w:val="640093B7"/>
    <w:rsid w:val="64036A27"/>
    <w:rsid w:val="64041919"/>
    <w:rsid w:val="64054320"/>
    <w:rsid w:val="640899FB"/>
    <w:rsid w:val="64106606"/>
    <w:rsid w:val="641495C8"/>
    <w:rsid w:val="6415046C"/>
    <w:rsid w:val="64210F90"/>
    <w:rsid w:val="64290074"/>
    <w:rsid w:val="642BF514"/>
    <w:rsid w:val="642F8E51"/>
    <w:rsid w:val="643B1C56"/>
    <w:rsid w:val="643F346F"/>
    <w:rsid w:val="6441567B"/>
    <w:rsid w:val="64422E94"/>
    <w:rsid w:val="644780A7"/>
    <w:rsid w:val="64492A23"/>
    <w:rsid w:val="644C8F4C"/>
    <w:rsid w:val="644CC561"/>
    <w:rsid w:val="6450D53F"/>
    <w:rsid w:val="64587BCD"/>
    <w:rsid w:val="645B03E6"/>
    <w:rsid w:val="6461AB85"/>
    <w:rsid w:val="6462A781"/>
    <w:rsid w:val="6467BE03"/>
    <w:rsid w:val="646E8E7C"/>
    <w:rsid w:val="64707835"/>
    <w:rsid w:val="6473DBD6"/>
    <w:rsid w:val="647B366E"/>
    <w:rsid w:val="647C4BDF"/>
    <w:rsid w:val="647CA1B8"/>
    <w:rsid w:val="6480309B"/>
    <w:rsid w:val="64814914"/>
    <w:rsid w:val="6486AB53"/>
    <w:rsid w:val="648B3A65"/>
    <w:rsid w:val="649085AB"/>
    <w:rsid w:val="64976520"/>
    <w:rsid w:val="649A748B"/>
    <w:rsid w:val="649FE1C3"/>
    <w:rsid w:val="64AA36B2"/>
    <w:rsid w:val="64AF827F"/>
    <w:rsid w:val="64BB86A5"/>
    <w:rsid w:val="64CA46F6"/>
    <w:rsid w:val="64CA8164"/>
    <w:rsid w:val="64CAFE81"/>
    <w:rsid w:val="64CC611F"/>
    <w:rsid w:val="64CCD143"/>
    <w:rsid w:val="64CF6BBD"/>
    <w:rsid w:val="64D61F4C"/>
    <w:rsid w:val="64D798B1"/>
    <w:rsid w:val="64DC2EC0"/>
    <w:rsid w:val="64E49286"/>
    <w:rsid w:val="64E54B07"/>
    <w:rsid w:val="64E65D5F"/>
    <w:rsid w:val="64F4F64E"/>
    <w:rsid w:val="64F524D2"/>
    <w:rsid w:val="64F6481D"/>
    <w:rsid w:val="64F685C8"/>
    <w:rsid w:val="64FBBB59"/>
    <w:rsid w:val="6504492B"/>
    <w:rsid w:val="6504843B"/>
    <w:rsid w:val="650D97EC"/>
    <w:rsid w:val="650E0962"/>
    <w:rsid w:val="65106C4C"/>
    <w:rsid w:val="651BA3B2"/>
    <w:rsid w:val="651F0E6D"/>
    <w:rsid w:val="6520D2A1"/>
    <w:rsid w:val="65227509"/>
    <w:rsid w:val="6524334B"/>
    <w:rsid w:val="6528019B"/>
    <w:rsid w:val="652D9B73"/>
    <w:rsid w:val="652F9460"/>
    <w:rsid w:val="653032BD"/>
    <w:rsid w:val="6532CB5D"/>
    <w:rsid w:val="6539FE39"/>
    <w:rsid w:val="653B8844"/>
    <w:rsid w:val="6541E5DE"/>
    <w:rsid w:val="65428EC8"/>
    <w:rsid w:val="6548A649"/>
    <w:rsid w:val="6549EA6F"/>
    <w:rsid w:val="6549F74E"/>
    <w:rsid w:val="654D56B6"/>
    <w:rsid w:val="654F5C1C"/>
    <w:rsid w:val="65500074"/>
    <w:rsid w:val="655095A2"/>
    <w:rsid w:val="65538A1B"/>
    <w:rsid w:val="655D26E3"/>
    <w:rsid w:val="65618917"/>
    <w:rsid w:val="65646279"/>
    <w:rsid w:val="65670B12"/>
    <w:rsid w:val="656A39FD"/>
    <w:rsid w:val="65786652"/>
    <w:rsid w:val="6579E5DC"/>
    <w:rsid w:val="6581F6D7"/>
    <w:rsid w:val="658C5C10"/>
    <w:rsid w:val="65978429"/>
    <w:rsid w:val="659CDD3D"/>
    <w:rsid w:val="659D3240"/>
    <w:rsid w:val="65A0D552"/>
    <w:rsid w:val="65A42E69"/>
    <w:rsid w:val="65ABDE73"/>
    <w:rsid w:val="65B1395B"/>
    <w:rsid w:val="65BAB466"/>
    <w:rsid w:val="65C3D5EF"/>
    <w:rsid w:val="65CA7A47"/>
    <w:rsid w:val="65D12140"/>
    <w:rsid w:val="65D3D73E"/>
    <w:rsid w:val="65DE3F45"/>
    <w:rsid w:val="65DEA300"/>
    <w:rsid w:val="65E88600"/>
    <w:rsid w:val="65EE3626"/>
    <w:rsid w:val="65EF33DA"/>
    <w:rsid w:val="65F3250E"/>
    <w:rsid w:val="65F353BD"/>
    <w:rsid w:val="65FAB8F2"/>
    <w:rsid w:val="65FECA2E"/>
    <w:rsid w:val="660CAD50"/>
    <w:rsid w:val="66154133"/>
    <w:rsid w:val="661E2B9C"/>
    <w:rsid w:val="66232054"/>
    <w:rsid w:val="6627E39F"/>
    <w:rsid w:val="66336CD9"/>
    <w:rsid w:val="663B37F1"/>
    <w:rsid w:val="663FBB15"/>
    <w:rsid w:val="66410F3F"/>
    <w:rsid w:val="664EFCF9"/>
    <w:rsid w:val="66553B78"/>
    <w:rsid w:val="66623D06"/>
    <w:rsid w:val="6664EFE0"/>
    <w:rsid w:val="667222BE"/>
    <w:rsid w:val="66762482"/>
    <w:rsid w:val="66780461"/>
    <w:rsid w:val="66780B64"/>
    <w:rsid w:val="667A0ED2"/>
    <w:rsid w:val="667F9962"/>
    <w:rsid w:val="6681BCAC"/>
    <w:rsid w:val="668C1347"/>
    <w:rsid w:val="668F0E32"/>
    <w:rsid w:val="66916597"/>
    <w:rsid w:val="6699148F"/>
    <w:rsid w:val="669F8C0C"/>
    <w:rsid w:val="66A49BBD"/>
    <w:rsid w:val="66A65381"/>
    <w:rsid w:val="66A808A7"/>
    <w:rsid w:val="66ADDA32"/>
    <w:rsid w:val="66AEE304"/>
    <w:rsid w:val="66B1CA28"/>
    <w:rsid w:val="66B4672A"/>
    <w:rsid w:val="66B4BFEA"/>
    <w:rsid w:val="66B62D92"/>
    <w:rsid w:val="66BAA473"/>
    <w:rsid w:val="66BBB826"/>
    <w:rsid w:val="66BCA302"/>
    <w:rsid w:val="66C381A6"/>
    <w:rsid w:val="66C84385"/>
    <w:rsid w:val="66CBDE9A"/>
    <w:rsid w:val="66CDFB83"/>
    <w:rsid w:val="66CE9FD9"/>
    <w:rsid w:val="66CF0905"/>
    <w:rsid w:val="66CF9DF0"/>
    <w:rsid w:val="66D1D2E7"/>
    <w:rsid w:val="66D5187A"/>
    <w:rsid w:val="66D629B5"/>
    <w:rsid w:val="66DF2473"/>
    <w:rsid w:val="66E07126"/>
    <w:rsid w:val="670564F1"/>
    <w:rsid w:val="6706257C"/>
    <w:rsid w:val="67089FA6"/>
    <w:rsid w:val="67133AA8"/>
    <w:rsid w:val="67206744"/>
    <w:rsid w:val="6725A6CD"/>
    <w:rsid w:val="67331A11"/>
    <w:rsid w:val="67350A98"/>
    <w:rsid w:val="673C9FCF"/>
    <w:rsid w:val="673F0CEF"/>
    <w:rsid w:val="673F58B0"/>
    <w:rsid w:val="6744B86A"/>
    <w:rsid w:val="674543A5"/>
    <w:rsid w:val="67470144"/>
    <w:rsid w:val="6748ADBE"/>
    <w:rsid w:val="67490CB3"/>
    <w:rsid w:val="67497807"/>
    <w:rsid w:val="674C41A0"/>
    <w:rsid w:val="67602FEA"/>
    <w:rsid w:val="6762D2ED"/>
    <w:rsid w:val="676424B5"/>
    <w:rsid w:val="676702F1"/>
    <w:rsid w:val="676E56F6"/>
    <w:rsid w:val="6774DAD5"/>
    <w:rsid w:val="677DBB4B"/>
    <w:rsid w:val="67808662"/>
    <w:rsid w:val="67813245"/>
    <w:rsid w:val="67824894"/>
    <w:rsid w:val="67855280"/>
    <w:rsid w:val="678CE194"/>
    <w:rsid w:val="678FE45B"/>
    <w:rsid w:val="679F2322"/>
    <w:rsid w:val="67A9DCE5"/>
    <w:rsid w:val="67B92C74"/>
    <w:rsid w:val="67B9399F"/>
    <w:rsid w:val="67B9AC45"/>
    <w:rsid w:val="67C11511"/>
    <w:rsid w:val="67C275AD"/>
    <w:rsid w:val="67C4D374"/>
    <w:rsid w:val="67C6DFF2"/>
    <w:rsid w:val="67C83C58"/>
    <w:rsid w:val="67C98061"/>
    <w:rsid w:val="67C9DAE3"/>
    <w:rsid w:val="67CB5A2D"/>
    <w:rsid w:val="67CE411B"/>
    <w:rsid w:val="67CF3352"/>
    <w:rsid w:val="67D2821A"/>
    <w:rsid w:val="67D44409"/>
    <w:rsid w:val="67D6282A"/>
    <w:rsid w:val="67D693E5"/>
    <w:rsid w:val="67D69B93"/>
    <w:rsid w:val="67DEFB55"/>
    <w:rsid w:val="67E079B2"/>
    <w:rsid w:val="67E36E62"/>
    <w:rsid w:val="67EF774C"/>
    <w:rsid w:val="67FF262C"/>
    <w:rsid w:val="680EB0C6"/>
    <w:rsid w:val="68119982"/>
    <w:rsid w:val="6814A407"/>
    <w:rsid w:val="681614E7"/>
    <w:rsid w:val="681B46DB"/>
    <w:rsid w:val="6823FAB6"/>
    <w:rsid w:val="68253114"/>
    <w:rsid w:val="6829DBE6"/>
    <w:rsid w:val="682A4AF9"/>
    <w:rsid w:val="682B5024"/>
    <w:rsid w:val="68322441"/>
    <w:rsid w:val="68393C3D"/>
    <w:rsid w:val="683A9918"/>
    <w:rsid w:val="683E36D3"/>
    <w:rsid w:val="683FB31A"/>
    <w:rsid w:val="6841DB34"/>
    <w:rsid w:val="68440075"/>
    <w:rsid w:val="684C67A8"/>
    <w:rsid w:val="6853A587"/>
    <w:rsid w:val="685641EE"/>
    <w:rsid w:val="685787D1"/>
    <w:rsid w:val="68753797"/>
    <w:rsid w:val="6876DAE6"/>
    <w:rsid w:val="687986A0"/>
    <w:rsid w:val="687B8420"/>
    <w:rsid w:val="687C66A9"/>
    <w:rsid w:val="687ED312"/>
    <w:rsid w:val="6886B361"/>
    <w:rsid w:val="688E0FB0"/>
    <w:rsid w:val="689A9A90"/>
    <w:rsid w:val="689B0A9A"/>
    <w:rsid w:val="689DE54E"/>
    <w:rsid w:val="689E5436"/>
    <w:rsid w:val="68A2BBDA"/>
    <w:rsid w:val="68A4A6AC"/>
    <w:rsid w:val="68A5835D"/>
    <w:rsid w:val="68AD3AD8"/>
    <w:rsid w:val="68B42307"/>
    <w:rsid w:val="68B4F8B4"/>
    <w:rsid w:val="68B85846"/>
    <w:rsid w:val="68BF477F"/>
    <w:rsid w:val="68C12033"/>
    <w:rsid w:val="68C16675"/>
    <w:rsid w:val="68C26156"/>
    <w:rsid w:val="68C489DC"/>
    <w:rsid w:val="68C83740"/>
    <w:rsid w:val="68C99783"/>
    <w:rsid w:val="68C9BE4E"/>
    <w:rsid w:val="68CA5332"/>
    <w:rsid w:val="68CA54BD"/>
    <w:rsid w:val="68CE1C4A"/>
    <w:rsid w:val="68DD290C"/>
    <w:rsid w:val="68DDB165"/>
    <w:rsid w:val="68E43AAB"/>
    <w:rsid w:val="68ECE43B"/>
    <w:rsid w:val="68ECE9F1"/>
    <w:rsid w:val="68F1E16D"/>
    <w:rsid w:val="68F34DC6"/>
    <w:rsid w:val="68F908B4"/>
    <w:rsid w:val="68FEEB62"/>
    <w:rsid w:val="68FFA9AB"/>
    <w:rsid w:val="69034F15"/>
    <w:rsid w:val="690F6ECA"/>
    <w:rsid w:val="691511BA"/>
    <w:rsid w:val="691F5ED8"/>
    <w:rsid w:val="691F7A71"/>
    <w:rsid w:val="692D3698"/>
    <w:rsid w:val="692ED2DD"/>
    <w:rsid w:val="693095A7"/>
    <w:rsid w:val="69352DBB"/>
    <w:rsid w:val="69383D15"/>
    <w:rsid w:val="6942E18F"/>
    <w:rsid w:val="6943676C"/>
    <w:rsid w:val="6944CF4C"/>
    <w:rsid w:val="6946DC79"/>
    <w:rsid w:val="694CF403"/>
    <w:rsid w:val="6950D0E9"/>
    <w:rsid w:val="6951F0D1"/>
    <w:rsid w:val="6963904F"/>
    <w:rsid w:val="6964DFBE"/>
    <w:rsid w:val="696D4244"/>
    <w:rsid w:val="696D8DBA"/>
    <w:rsid w:val="6971A0A7"/>
    <w:rsid w:val="69754386"/>
    <w:rsid w:val="69768C6A"/>
    <w:rsid w:val="69792D87"/>
    <w:rsid w:val="698CC63E"/>
    <w:rsid w:val="69933D54"/>
    <w:rsid w:val="69944AA4"/>
    <w:rsid w:val="6994E825"/>
    <w:rsid w:val="69A2D073"/>
    <w:rsid w:val="69A2F970"/>
    <w:rsid w:val="69A70B6A"/>
    <w:rsid w:val="69A90A36"/>
    <w:rsid w:val="69AA589A"/>
    <w:rsid w:val="69AFC7D1"/>
    <w:rsid w:val="69B20938"/>
    <w:rsid w:val="69B227DF"/>
    <w:rsid w:val="69B76C5B"/>
    <w:rsid w:val="69C4D70F"/>
    <w:rsid w:val="69C8B874"/>
    <w:rsid w:val="69CB887D"/>
    <w:rsid w:val="69D314C1"/>
    <w:rsid w:val="69D745D7"/>
    <w:rsid w:val="69D8AD9F"/>
    <w:rsid w:val="69DA0BDA"/>
    <w:rsid w:val="69DC6E5A"/>
    <w:rsid w:val="69E5678C"/>
    <w:rsid w:val="69E5E733"/>
    <w:rsid w:val="69E5F2F8"/>
    <w:rsid w:val="69E8B28B"/>
    <w:rsid w:val="69E96CF2"/>
    <w:rsid w:val="69EC191B"/>
    <w:rsid w:val="69F6150A"/>
    <w:rsid w:val="69FBA494"/>
    <w:rsid w:val="6A01F70D"/>
    <w:rsid w:val="6A0D7A3A"/>
    <w:rsid w:val="6A0E7C67"/>
    <w:rsid w:val="6A0F9B64"/>
    <w:rsid w:val="6A13EE0B"/>
    <w:rsid w:val="6A156469"/>
    <w:rsid w:val="6A17A375"/>
    <w:rsid w:val="6A1A80D8"/>
    <w:rsid w:val="6A1B9C04"/>
    <w:rsid w:val="6A1DE0FC"/>
    <w:rsid w:val="6A1F4A41"/>
    <w:rsid w:val="6A218157"/>
    <w:rsid w:val="6A21B937"/>
    <w:rsid w:val="6A2E826C"/>
    <w:rsid w:val="6A323EFA"/>
    <w:rsid w:val="6A3493FE"/>
    <w:rsid w:val="6A371FD5"/>
    <w:rsid w:val="6A39D4B9"/>
    <w:rsid w:val="6A3C8049"/>
    <w:rsid w:val="6A3CC02C"/>
    <w:rsid w:val="6A443D8D"/>
    <w:rsid w:val="6A4995F8"/>
    <w:rsid w:val="6A623525"/>
    <w:rsid w:val="6A6259DB"/>
    <w:rsid w:val="6A67A9A1"/>
    <w:rsid w:val="6A75CD67"/>
    <w:rsid w:val="6A7724BA"/>
    <w:rsid w:val="6A7D6222"/>
    <w:rsid w:val="6A86618B"/>
    <w:rsid w:val="6A89BB8A"/>
    <w:rsid w:val="6A89F4A4"/>
    <w:rsid w:val="6A8C5350"/>
    <w:rsid w:val="6A9197DF"/>
    <w:rsid w:val="6A974104"/>
    <w:rsid w:val="6A9DD679"/>
    <w:rsid w:val="6A9F0F92"/>
    <w:rsid w:val="6AA1EC95"/>
    <w:rsid w:val="6AA99529"/>
    <w:rsid w:val="6AAF3E8E"/>
    <w:rsid w:val="6AC0B957"/>
    <w:rsid w:val="6AC39030"/>
    <w:rsid w:val="6AC8724C"/>
    <w:rsid w:val="6AC8DEC0"/>
    <w:rsid w:val="6ACA90EE"/>
    <w:rsid w:val="6ACC35DB"/>
    <w:rsid w:val="6ACDE76A"/>
    <w:rsid w:val="6ACE8A31"/>
    <w:rsid w:val="6AD2B04A"/>
    <w:rsid w:val="6AD76E36"/>
    <w:rsid w:val="6AD88CDD"/>
    <w:rsid w:val="6AD89E4F"/>
    <w:rsid w:val="6ADD8888"/>
    <w:rsid w:val="6ADEB1F0"/>
    <w:rsid w:val="6AFC120C"/>
    <w:rsid w:val="6AFD555B"/>
    <w:rsid w:val="6B055B7B"/>
    <w:rsid w:val="6B10F447"/>
    <w:rsid w:val="6B181D36"/>
    <w:rsid w:val="6B1A5ABD"/>
    <w:rsid w:val="6B251AFE"/>
    <w:rsid w:val="6B25AA2D"/>
    <w:rsid w:val="6B2D4872"/>
    <w:rsid w:val="6B2FB1B6"/>
    <w:rsid w:val="6B30D060"/>
    <w:rsid w:val="6B331CC8"/>
    <w:rsid w:val="6B365C7F"/>
    <w:rsid w:val="6B367777"/>
    <w:rsid w:val="6B3BAA67"/>
    <w:rsid w:val="6B3C6BC4"/>
    <w:rsid w:val="6B3CF891"/>
    <w:rsid w:val="6B3DFF5B"/>
    <w:rsid w:val="6B3E207D"/>
    <w:rsid w:val="6B422C90"/>
    <w:rsid w:val="6B431D94"/>
    <w:rsid w:val="6B45BA10"/>
    <w:rsid w:val="6B49165A"/>
    <w:rsid w:val="6B4D731A"/>
    <w:rsid w:val="6B4DB8A9"/>
    <w:rsid w:val="6B5BF390"/>
    <w:rsid w:val="6B63F513"/>
    <w:rsid w:val="6B680976"/>
    <w:rsid w:val="6B697F5E"/>
    <w:rsid w:val="6B6DEF3B"/>
    <w:rsid w:val="6B7383A2"/>
    <w:rsid w:val="6B794EEA"/>
    <w:rsid w:val="6B7E1B43"/>
    <w:rsid w:val="6B7EC6BA"/>
    <w:rsid w:val="6B8208E6"/>
    <w:rsid w:val="6B847C4F"/>
    <w:rsid w:val="6B85E8A8"/>
    <w:rsid w:val="6B8B19DF"/>
    <w:rsid w:val="6B940B6C"/>
    <w:rsid w:val="6B94B240"/>
    <w:rsid w:val="6BA09C03"/>
    <w:rsid w:val="6BA12BAC"/>
    <w:rsid w:val="6BA15FA2"/>
    <w:rsid w:val="6BA17FF5"/>
    <w:rsid w:val="6BAA4A36"/>
    <w:rsid w:val="6BB97936"/>
    <w:rsid w:val="6BBC5BB4"/>
    <w:rsid w:val="6BBF5057"/>
    <w:rsid w:val="6BC8E9CB"/>
    <w:rsid w:val="6BCD1709"/>
    <w:rsid w:val="6BDE4671"/>
    <w:rsid w:val="6BE3C990"/>
    <w:rsid w:val="6BEB206A"/>
    <w:rsid w:val="6BF9CCBE"/>
    <w:rsid w:val="6BFC6A52"/>
    <w:rsid w:val="6C08D5A1"/>
    <w:rsid w:val="6C0B0999"/>
    <w:rsid w:val="6C0B44D4"/>
    <w:rsid w:val="6C0CB84D"/>
    <w:rsid w:val="6C115F56"/>
    <w:rsid w:val="6C18C105"/>
    <w:rsid w:val="6C2162D3"/>
    <w:rsid w:val="6C23957B"/>
    <w:rsid w:val="6C28A528"/>
    <w:rsid w:val="6C2C95A9"/>
    <w:rsid w:val="6C316D82"/>
    <w:rsid w:val="6C393A1D"/>
    <w:rsid w:val="6C3ACF28"/>
    <w:rsid w:val="6C3F7857"/>
    <w:rsid w:val="6C45DC52"/>
    <w:rsid w:val="6C465CC0"/>
    <w:rsid w:val="6C4A7E94"/>
    <w:rsid w:val="6C4C60DB"/>
    <w:rsid w:val="6C58CAD3"/>
    <w:rsid w:val="6C598622"/>
    <w:rsid w:val="6C6B0C61"/>
    <w:rsid w:val="6C701FF9"/>
    <w:rsid w:val="6C79AEAB"/>
    <w:rsid w:val="6C7B082E"/>
    <w:rsid w:val="6C7C249C"/>
    <w:rsid w:val="6C7C6E9F"/>
    <w:rsid w:val="6C8305CE"/>
    <w:rsid w:val="6C853606"/>
    <w:rsid w:val="6C87FF08"/>
    <w:rsid w:val="6C96827C"/>
    <w:rsid w:val="6C987299"/>
    <w:rsid w:val="6C9B0FA1"/>
    <w:rsid w:val="6C9B21BD"/>
    <w:rsid w:val="6C9B6EE5"/>
    <w:rsid w:val="6C9DF543"/>
    <w:rsid w:val="6CA4F007"/>
    <w:rsid w:val="6CA56902"/>
    <w:rsid w:val="6CA6E335"/>
    <w:rsid w:val="6CA8D00D"/>
    <w:rsid w:val="6CAB451E"/>
    <w:rsid w:val="6CB16C3C"/>
    <w:rsid w:val="6CB5C746"/>
    <w:rsid w:val="6CB8F2AA"/>
    <w:rsid w:val="6CBA8382"/>
    <w:rsid w:val="6CBCC650"/>
    <w:rsid w:val="6CBDEA95"/>
    <w:rsid w:val="6CC2C644"/>
    <w:rsid w:val="6CCF5CB0"/>
    <w:rsid w:val="6CD6158F"/>
    <w:rsid w:val="6CE238E0"/>
    <w:rsid w:val="6CE68718"/>
    <w:rsid w:val="6CED0EED"/>
    <w:rsid w:val="6CF2C3A5"/>
    <w:rsid w:val="6CF3249F"/>
    <w:rsid w:val="6CFA90E6"/>
    <w:rsid w:val="6D05F879"/>
    <w:rsid w:val="6D0CEC0F"/>
    <w:rsid w:val="6D10E79C"/>
    <w:rsid w:val="6D14AB2D"/>
    <w:rsid w:val="6D17BE9E"/>
    <w:rsid w:val="6D18F69A"/>
    <w:rsid w:val="6D190FB4"/>
    <w:rsid w:val="6D1ACEBC"/>
    <w:rsid w:val="6D2290D1"/>
    <w:rsid w:val="6D2465BE"/>
    <w:rsid w:val="6D2E8E84"/>
    <w:rsid w:val="6D37B2AE"/>
    <w:rsid w:val="6D3D8D41"/>
    <w:rsid w:val="6D3FC56E"/>
    <w:rsid w:val="6D40E6C3"/>
    <w:rsid w:val="6D46A5D0"/>
    <w:rsid w:val="6D48C72D"/>
    <w:rsid w:val="6D4D4BE0"/>
    <w:rsid w:val="6D5115BA"/>
    <w:rsid w:val="6D5869D5"/>
    <w:rsid w:val="6D68EED1"/>
    <w:rsid w:val="6D6BAB34"/>
    <w:rsid w:val="6D6FBFCC"/>
    <w:rsid w:val="6D72E740"/>
    <w:rsid w:val="6D74B909"/>
    <w:rsid w:val="6D752415"/>
    <w:rsid w:val="6D786290"/>
    <w:rsid w:val="6D7987F2"/>
    <w:rsid w:val="6D7A2370"/>
    <w:rsid w:val="6D843B3E"/>
    <w:rsid w:val="6D881531"/>
    <w:rsid w:val="6D8DF7E5"/>
    <w:rsid w:val="6D952DE0"/>
    <w:rsid w:val="6D9D356A"/>
    <w:rsid w:val="6D9F1337"/>
    <w:rsid w:val="6DA7B86A"/>
    <w:rsid w:val="6DB085AC"/>
    <w:rsid w:val="6DC37B02"/>
    <w:rsid w:val="6DC9D409"/>
    <w:rsid w:val="6DCA90C0"/>
    <w:rsid w:val="6DCEFB48"/>
    <w:rsid w:val="6DD3EBA3"/>
    <w:rsid w:val="6DD980D1"/>
    <w:rsid w:val="6DE38C81"/>
    <w:rsid w:val="6DEB5413"/>
    <w:rsid w:val="6DF43634"/>
    <w:rsid w:val="6DF49BFC"/>
    <w:rsid w:val="6DF701F0"/>
    <w:rsid w:val="6DF7CD23"/>
    <w:rsid w:val="6DFAB63C"/>
    <w:rsid w:val="6DFD2A55"/>
    <w:rsid w:val="6DFD6CAA"/>
    <w:rsid w:val="6E014EF3"/>
    <w:rsid w:val="6E02F876"/>
    <w:rsid w:val="6E0E27DF"/>
    <w:rsid w:val="6E0F2282"/>
    <w:rsid w:val="6E111B00"/>
    <w:rsid w:val="6E14015B"/>
    <w:rsid w:val="6E151455"/>
    <w:rsid w:val="6E167831"/>
    <w:rsid w:val="6E19BE0A"/>
    <w:rsid w:val="6E1CA138"/>
    <w:rsid w:val="6E2574B2"/>
    <w:rsid w:val="6E2C33BB"/>
    <w:rsid w:val="6E2CF9CE"/>
    <w:rsid w:val="6E2F0A4F"/>
    <w:rsid w:val="6E37A110"/>
    <w:rsid w:val="6E42953F"/>
    <w:rsid w:val="6E4772FB"/>
    <w:rsid w:val="6E4A045C"/>
    <w:rsid w:val="6E4F7DD7"/>
    <w:rsid w:val="6E50E1F4"/>
    <w:rsid w:val="6E57BA10"/>
    <w:rsid w:val="6E5B9DE6"/>
    <w:rsid w:val="6E646496"/>
    <w:rsid w:val="6E6D334F"/>
    <w:rsid w:val="6E756609"/>
    <w:rsid w:val="6E830156"/>
    <w:rsid w:val="6E837CF4"/>
    <w:rsid w:val="6E9041F9"/>
    <w:rsid w:val="6E977C54"/>
    <w:rsid w:val="6E9A59CC"/>
    <w:rsid w:val="6E9C9FC9"/>
    <w:rsid w:val="6EAFDF7D"/>
    <w:rsid w:val="6EB53FA6"/>
    <w:rsid w:val="6EB9BDA2"/>
    <w:rsid w:val="6EBA79C3"/>
    <w:rsid w:val="6EBAEFCF"/>
    <w:rsid w:val="6EC6D383"/>
    <w:rsid w:val="6EC8BF0B"/>
    <w:rsid w:val="6ED5C327"/>
    <w:rsid w:val="6EDB4B6D"/>
    <w:rsid w:val="6EDBE671"/>
    <w:rsid w:val="6EDD9F19"/>
    <w:rsid w:val="6EE22FD3"/>
    <w:rsid w:val="6EE8A695"/>
    <w:rsid w:val="6EE9C2F4"/>
    <w:rsid w:val="6EECD0A0"/>
    <w:rsid w:val="6EF07C88"/>
    <w:rsid w:val="6F023312"/>
    <w:rsid w:val="6F032FE8"/>
    <w:rsid w:val="6F08EC0E"/>
    <w:rsid w:val="6F0B8F24"/>
    <w:rsid w:val="6F0DCD34"/>
    <w:rsid w:val="6F15F226"/>
    <w:rsid w:val="6F19BC5F"/>
    <w:rsid w:val="6F1A4F8B"/>
    <w:rsid w:val="6F1D31B0"/>
    <w:rsid w:val="6F25776A"/>
    <w:rsid w:val="6F294E24"/>
    <w:rsid w:val="6F34FE58"/>
    <w:rsid w:val="6F3C5DAE"/>
    <w:rsid w:val="6F3E3460"/>
    <w:rsid w:val="6F3E6447"/>
    <w:rsid w:val="6F421C5F"/>
    <w:rsid w:val="6F462E99"/>
    <w:rsid w:val="6F463DC0"/>
    <w:rsid w:val="6F4ADD2E"/>
    <w:rsid w:val="6F4D1331"/>
    <w:rsid w:val="6F58A83A"/>
    <w:rsid w:val="6F5DE6AA"/>
    <w:rsid w:val="6F63578F"/>
    <w:rsid w:val="6F639D58"/>
    <w:rsid w:val="6F67418A"/>
    <w:rsid w:val="6F696245"/>
    <w:rsid w:val="6F69A710"/>
    <w:rsid w:val="6F6BD708"/>
    <w:rsid w:val="6F6C966B"/>
    <w:rsid w:val="6F77A7DF"/>
    <w:rsid w:val="6F7C4AEA"/>
    <w:rsid w:val="6F7FA717"/>
    <w:rsid w:val="6F82E07F"/>
    <w:rsid w:val="6F89F698"/>
    <w:rsid w:val="6F903CB7"/>
    <w:rsid w:val="6F91E87E"/>
    <w:rsid w:val="6F9338B4"/>
    <w:rsid w:val="6F9FAF64"/>
    <w:rsid w:val="6FB6EAFE"/>
    <w:rsid w:val="6FBD9B49"/>
    <w:rsid w:val="6FBE6C61"/>
    <w:rsid w:val="6FC24C13"/>
    <w:rsid w:val="6FCB0D0C"/>
    <w:rsid w:val="6FD1E701"/>
    <w:rsid w:val="6FD32678"/>
    <w:rsid w:val="6FD56334"/>
    <w:rsid w:val="6FDF61F8"/>
    <w:rsid w:val="6FE8AF42"/>
    <w:rsid w:val="6FF04EFF"/>
    <w:rsid w:val="6FF07858"/>
    <w:rsid w:val="6FF0C3ED"/>
    <w:rsid w:val="6FF83CD9"/>
    <w:rsid w:val="6FFA2930"/>
    <w:rsid w:val="70006FD0"/>
    <w:rsid w:val="700DC3E6"/>
    <w:rsid w:val="701191A0"/>
    <w:rsid w:val="7017DB80"/>
    <w:rsid w:val="70195C59"/>
    <w:rsid w:val="702098D5"/>
    <w:rsid w:val="7021A11E"/>
    <w:rsid w:val="70247B83"/>
    <w:rsid w:val="7029DF57"/>
    <w:rsid w:val="70328781"/>
    <w:rsid w:val="703743DE"/>
    <w:rsid w:val="7037D69A"/>
    <w:rsid w:val="703E1B67"/>
    <w:rsid w:val="7054A154"/>
    <w:rsid w:val="705BC1BF"/>
    <w:rsid w:val="70695883"/>
    <w:rsid w:val="706A704B"/>
    <w:rsid w:val="706C71E5"/>
    <w:rsid w:val="707375AE"/>
    <w:rsid w:val="70746388"/>
    <w:rsid w:val="7075C3F5"/>
    <w:rsid w:val="7085A659"/>
    <w:rsid w:val="7089B29B"/>
    <w:rsid w:val="708A0D5A"/>
    <w:rsid w:val="7092902A"/>
    <w:rsid w:val="70995CEC"/>
    <w:rsid w:val="70996056"/>
    <w:rsid w:val="709F0049"/>
    <w:rsid w:val="70A60ADE"/>
    <w:rsid w:val="70A722C9"/>
    <w:rsid w:val="70AEF5EE"/>
    <w:rsid w:val="70B22B64"/>
    <w:rsid w:val="70BA64D4"/>
    <w:rsid w:val="70BB11B5"/>
    <w:rsid w:val="70BD1163"/>
    <w:rsid w:val="70BE015A"/>
    <w:rsid w:val="70BF2A38"/>
    <w:rsid w:val="70C0CCFE"/>
    <w:rsid w:val="70CA536C"/>
    <w:rsid w:val="70CADDE9"/>
    <w:rsid w:val="70CB5BBB"/>
    <w:rsid w:val="70CF024A"/>
    <w:rsid w:val="70D17993"/>
    <w:rsid w:val="70D17AB0"/>
    <w:rsid w:val="70EF97E4"/>
    <w:rsid w:val="70F3BA0C"/>
    <w:rsid w:val="70F5240A"/>
    <w:rsid w:val="7106B126"/>
    <w:rsid w:val="710A7376"/>
    <w:rsid w:val="71129ED8"/>
    <w:rsid w:val="7112AFA2"/>
    <w:rsid w:val="71169ACE"/>
    <w:rsid w:val="711B285D"/>
    <w:rsid w:val="71211CAA"/>
    <w:rsid w:val="71255C41"/>
    <w:rsid w:val="7128C971"/>
    <w:rsid w:val="7129DFAE"/>
    <w:rsid w:val="712BEE17"/>
    <w:rsid w:val="712C6F77"/>
    <w:rsid w:val="712D1174"/>
    <w:rsid w:val="712D7211"/>
    <w:rsid w:val="71385279"/>
    <w:rsid w:val="713B6ECF"/>
    <w:rsid w:val="7140C4B6"/>
    <w:rsid w:val="71504B8B"/>
    <w:rsid w:val="7151EDD8"/>
    <w:rsid w:val="71522D03"/>
    <w:rsid w:val="71529A9C"/>
    <w:rsid w:val="715676F1"/>
    <w:rsid w:val="715E1C74"/>
    <w:rsid w:val="715E2699"/>
    <w:rsid w:val="71601BE5"/>
    <w:rsid w:val="716E9C56"/>
    <w:rsid w:val="716EB9DB"/>
    <w:rsid w:val="717AE42A"/>
    <w:rsid w:val="7182D8DE"/>
    <w:rsid w:val="718468F5"/>
    <w:rsid w:val="7189698C"/>
    <w:rsid w:val="718F0129"/>
    <w:rsid w:val="718FCFA5"/>
    <w:rsid w:val="7194B194"/>
    <w:rsid w:val="71A3241C"/>
    <w:rsid w:val="71A7FF61"/>
    <w:rsid w:val="71A99791"/>
    <w:rsid w:val="71ADCEE8"/>
    <w:rsid w:val="71AFA957"/>
    <w:rsid w:val="71B631CE"/>
    <w:rsid w:val="71BF9FED"/>
    <w:rsid w:val="71C38B61"/>
    <w:rsid w:val="71CAE950"/>
    <w:rsid w:val="71CEDCA2"/>
    <w:rsid w:val="71D50FCB"/>
    <w:rsid w:val="71DC3083"/>
    <w:rsid w:val="71E09ECB"/>
    <w:rsid w:val="71E2213C"/>
    <w:rsid w:val="71E6E501"/>
    <w:rsid w:val="71E7C2D7"/>
    <w:rsid w:val="71E98DF6"/>
    <w:rsid w:val="71F93A48"/>
    <w:rsid w:val="71FA457B"/>
    <w:rsid w:val="71FE7445"/>
    <w:rsid w:val="72029064"/>
    <w:rsid w:val="72080CA7"/>
    <w:rsid w:val="720B7AB5"/>
    <w:rsid w:val="720C134E"/>
    <w:rsid w:val="721309E1"/>
    <w:rsid w:val="7215ED9D"/>
    <w:rsid w:val="7216017C"/>
    <w:rsid w:val="72194BA1"/>
    <w:rsid w:val="721BF813"/>
    <w:rsid w:val="721E9290"/>
    <w:rsid w:val="7220D32B"/>
    <w:rsid w:val="7224AECB"/>
    <w:rsid w:val="722AB2F8"/>
    <w:rsid w:val="72331608"/>
    <w:rsid w:val="723E8D32"/>
    <w:rsid w:val="725372B5"/>
    <w:rsid w:val="7256CB21"/>
    <w:rsid w:val="7258640C"/>
    <w:rsid w:val="725BF109"/>
    <w:rsid w:val="725D2A04"/>
    <w:rsid w:val="72666E2C"/>
    <w:rsid w:val="72697DCC"/>
    <w:rsid w:val="726C06AB"/>
    <w:rsid w:val="7276687E"/>
    <w:rsid w:val="7281F7E9"/>
    <w:rsid w:val="72911918"/>
    <w:rsid w:val="7292B482"/>
    <w:rsid w:val="72967B4E"/>
    <w:rsid w:val="7298EDBF"/>
    <w:rsid w:val="729C048D"/>
    <w:rsid w:val="729CF922"/>
    <w:rsid w:val="729D77EA"/>
    <w:rsid w:val="72A0CF48"/>
    <w:rsid w:val="72A231F4"/>
    <w:rsid w:val="72A8C7D0"/>
    <w:rsid w:val="72BACEB2"/>
    <w:rsid w:val="72BE275F"/>
    <w:rsid w:val="72BFC51E"/>
    <w:rsid w:val="72C0C13D"/>
    <w:rsid w:val="72C55BAF"/>
    <w:rsid w:val="72CC50AA"/>
    <w:rsid w:val="72D52B0C"/>
    <w:rsid w:val="72E59AC3"/>
    <w:rsid w:val="72EB56E6"/>
    <w:rsid w:val="72EC3A12"/>
    <w:rsid w:val="72EF7E97"/>
    <w:rsid w:val="72F4D590"/>
    <w:rsid w:val="72FA675E"/>
    <w:rsid w:val="72FB953D"/>
    <w:rsid w:val="72FF2412"/>
    <w:rsid w:val="73135C3A"/>
    <w:rsid w:val="73146377"/>
    <w:rsid w:val="73152358"/>
    <w:rsid w:val="731849A1"/>
    <w:rsid w:val="7319C7A9"/>
    <w:rsid w:val="7329975C"/>
    <w:rsid w:val="73300A05"/>
    <w:rsid w:val="73324AE6"/>
    <w:rsid w:val="733375E0"/>
    <w:rsid w:val="7336F5E4"/>
    <w:rsid w:val="733712D5"/>
    <w:rsid w:val="7337CAAC"/>
    <w:rsid w:val="73395F6E"/>
    <w:rsid w:val="734059BC"/>
    <w:rsid w:val="7343563F"/>
    <w:rsid w:val="734E90F5"/>
    <w:rsid w:val="735D35DC"/>
    <w:rsid w:val="735E90F6"/>
    <w:rsid w:val="73687E54"/>
    <w:rsid w:val="7377D36E"/>
    <w:rsid w:val="73794170"/>
    <w:rsid w:val="7393492A"/>
    <w:rsid w:val="7393F785"/>
    <w:rsid w:val="73969941"/>
    <w:rsid w:val="7396D5FA"/>
    <w:rsid w:val="73972FCA"/>
    <w:rsid w:val="739F7C52"/>
    <w:rsid w:val="73A08418"/>
    <w:rsid w:val="73A808EB"/>
    <w:rsid w:val="73A8C1F5"/>
    <w:rsid w:val="73AC7294"/>
    <w:rsid w:val="73AE7605"/>
    <w:rsid w:val="73AF180A"/>
    <w:rsid w:val="73BBF781"/>
    <w:rsid w:val="73BEB1F3"/>
    <w:rsid w:val="73C01036"/>
    <w:rsid w:val="73C116A4"/>
    <w:rsid w:val="73C1CAC2"/>
    <w:rsid w:val="73C84F00"/>
    <w:rsid w:val="73CAA326"/>
    <w:rsid w:val="73CDD3F4"/>
    <w:rsid w:val="73D1402C"/>
    <w:rsid w:val="73DA882C"/>
    <w:rsid w:val="73DDB378"/>
    <w:rsid w:val="73E4110C"/>
    <w:rsid w:val="73EFA68A"/>
    <w:rsid w:val="73F27270"/>
    <w:rsid w:val="73F3FB10"/>
    <w:rsid w:val="73F4E8E7"/>
    <w:rsid w:val="73F79FF7"/>
    <w:rsid w:val="73FBB890"/>
    <w:rsid w:val="73FD558C"/>
    <w:rsid w:val="73FE0ADD"/>
    <w:rsid w:val="73FECD00"/>
    <w:rsid w:val="740993D5"/>
    <w:rsid w:val="740F5630"/>
    <w:rsid w:val="741436B7"/>
    <w:rsid w:val="741ECECA"/>
    <w:rsid w:val="742BCFAB"/>
    <w:rsid w:val="742DDA67"/>
    <w:rsid w:val="7430F61E"/>
    <w:rsid w:val="74371D3C"/>
    <w:rsid w:val="74381843"/>
    <w:rsid w:val="7438C983"/>
    <w:rsid w:val="7438FB59"/>
    <w:rsid w:val="743B266D"/>
    <w:rsid w:val="743D489E"/>
    <w:rsid w:val="74402C87"/>
    <w:rsid w:val="744610D0"/>
    <w:rsid w:val="74465322"/>
    <w:rsid w:val="74545EEC"/>
    <w:rsid w:val="745A6C57"/>
    <w:rsid w:val="74603FE4"/>
    <w:rsid w:val="74614EBE"/>
    <w:rsid w:val="746380EC"/>
    <w:rsid w:val="746B6334"/>
    <w:rsid w:val="7471B29F"/>
    <w:rsid w:val="747239FA"/>
    <w:rsid w:val="74732001"/>
    <w:rsid w:val="7474FA8D"/>
    <w:rsid w:val="74780FE2"/>
    <w:rsid w:val="747CF3A4"/>
    <w:rsid w:val="74809C32"/>
    <w:rsid w:val="7481D918"/>
    <w:rsid w:val="74837A80"/>
    <w:rsid w:val="74849AA2"/>
    <w:rsid w:val="7486DDC8"/>
    <w:rsid w:val="7491BB4B"/>
    <w:rsid w:val="74966F09"/>
    <w:rsid w:val="74975ECF"/>
    <w:rsid w:val="74994E0A"/>
    <w:rsid w:val="74A29D35"/>
    <w:rsid w:val="74A5346F"/>
    <w:rsid w:val="74B7639E"/>
    <w:rsid w:val="74C13D5F"/>
    <w:rsid w:val="74C384B8"/>
    <w:rsid w:val="74C77067"/>
    <w:rsid w:val="74CA42F8"/>
    <w:rsid w:val="74D1A3B3"/>
    <w:rsid w:val="74D7A8F0"/>
    <w:rsid w:val="74DAAD4E"/>
    <w:rsid w:val="74E08376"/>
    <w:rsid w:val="74E2711F"/>
    <w:rsid w:val="74E3AC95"/>
    <w:rsid w:val="74E43B4B"/>
    <w:rsid w:val="74EBC5B5"/>
    <w:rsid w:val="74EC18B1"/>
    <w:rsid w:val="74EEB3F4"/>
    <w:rsid w:val="74F0198D"/>
    <w:rsid w:val="74F12FDD"/>
    <w:rsid w:val="74F9931D"/>
    <w:rsid w:val="74FB4777"/>
    <w:rsid w:val="75003AA9"/>
    <w:rsid w:val="7512D93C"/>
    <w:rsid w:val="75169938"/>
    <w:rsid w:val="7516B4A7"/>
    <w:rsid w:val="75208643"/>
    <w:rsid w:val="7524EA4A"/>
    <w:rsid w:val="752EB9BC"/>
    <w:rsid w:val="75335792"/>
    <w:rsid w:val="75355787"/>
    <w:rsid w:val="7537C0DE"/>
    <w:rsid w:val="75381592"/>
    <w:rsid w:val="753E3701"/>
    <w:rsid w:val="753ECA89"/>
    <w:rsid w:val="75408DA1"/>
    <w:rsid w:val="7540AEB7"/>
    <w:rsid w:val="7544A550"/>
    <w:rsid w:val="754B26C4"/>
    <w:rsid w:val="754F4E2E"/>
    <w:rsid w:val="75502CE1"/>
    <w:rsid w:val="75513625"/>
    <w:rsid w:val="75542EB8"/>
    <w:rsid w:val="755493A5"/>
    <w:rsid w:val="7554C982"/>
    <w:rsid w:val="75591078"/>
    <w:rsid w:val="756388A8"/>
    <w:rsid w:val="7564AA53"/>
    <w:rsid w:val="7569D3F1"/>
    <w:rsid w:val="756CA470"/>
    <w:rsid w:val="7577B08B"/>
    <w:rsid w:val="757AAD6E"/>
    <w:rsid w:val="757D37CB"/>
    <w:rsid w:val="7583EA8B"/>
    <w:rsid w:val="759022DF"/>
    <w:rsid w:val="75932716"/>
    <w:rsid w:val="75939FD0"/>
    <w:rsid w:val="759545E2"/>
    <w:rsid w:val="75A34A32"/>
    <w:rsid w:val="75A51817"/>
    <w:rsid w:val="75AB4B47"/>
    <w:rsid w:val="75B92343"/>
    <w:rsid w:val="75BADBD6"/>
    <w:rsid w:val="75BD4BD8"/>
    <w:rsid w:val="75BEBAB9"/>
    <w:rsid w:val="75C0AC0F"/>
    <w:rsid w:val="75C11599"/>
    <w:rsid w:val="75CD4E70"/>
    <w:rsid w:val="75D0B65E"/>
    <w:rsid w:val="75D65602"/>
    <w:rsid w:val="75D8CA86"/>
    <w:rsid w:val="75DC618F"/>
    <w:rsid w:val="75DCD6F2"/>
    <w:rsid w:val="75DD6941"/>
    <w:rsid w:val="75DEF2C6"/>
    <w:rsid w:val="75E03CBD"/>
    <w:rsid w:val="75E0CF18"/>
    <w:rsid w:val="75E2E7E8"/>
    <w:rsid w:val="75E407C4"/>
    <w:rsid w:val="75EBD0CD"/>
    <w:rsid w:val="75ED7528"/>
    <w:rsid w:val="75EF317E"/>
    <w:rsid w:val="75F70903"/>
    <w:rsid w:val="75F73041"/>
    <w:rsid w:val="75F7A485"/>
    <w:rsid w:val="75FDC26E"/>
    <w:rsid w:val="75FE2F54"/>
    <w:rsid w:val="75FF40D5"/>
    <w:rsid w:val="76073395"/>
    <w:rsid w:val="7609A5AF"/>
    <w:rsid w:val="760C5C09"/>
    <w:rsid w:val="7617D1CB"/>
    <w:rsid w:val="7625B057"/>
    <w:rsid w:val="762B9EC9"/>
    <w:rsid w:val="76331EE6"/>
    <w:rsid w:val="763E64D4"/>
    <w:rsid w:val="763F976E"/>
    <w:rsid w:val="76464F46"/>
    <w:rsid w:val="7652A0E7"/>
    <w:rsid w:val="7655203A"/>
    <w:rsid w:val="765746EC"/>
    <w:rsid w:val="7658D650"/>
    <w:rsid w:val="765CA970"/>
    <w:rsid w:val="765F5469"/>
    <w:rsid w:val="765FC3F0"/>
    <w:rsid w:val="766623E5"/>
    <w:rsid w:val="7667E04F"/>
    <w:rsid w:val="766DD751"/>
    <w:rsid w:val="766FC2EB"/>
    <w:rsid w:val="7676956C"/>
    <w:rsid w:val="767853F1"/>
    <w:rsid w:val="767C1118"/>
    <w:rsid w:val="76889F88"/>
    <w:rsid w:val="768DC879"/>
    <w:rsid w:val="7691FA85"/>
    <w:rsid w:val="76926BB7"/>
    <w:rsid w:val="769D492D"/>
    <w:rsid w:val="769FF2DC"/>
    <w:rsid w:val="76AEA435"/>
    <w:rsid w:val="76AFFB2C"/>
    <w:rsid w:val="76BA440B"/>
    <w:rsid w:val="76BE74EA"/>
    <w:rsid w:val="76BEAAF3"/>
    <w:rsid w:val="76C0B604"/>
    <w:rsid w:val="76C37ECA"/>
    <w:rsid w:val="76C42A7C"/>
    <w:rsid w:val="76C8602E"/>
    <w:rsid w:val="76C8C8DE"/>
    <w:rsid w:val="76CBECB5"/>
    <w:rsid w:val="76D2D289"/>
    <w:rsid w:val="76D6ADEC"/>
    <w:rsid w:val="76DD1618"/>
    <w:rsid w:val="76DE1FDA"/>
    <w:rsid w:val="76E0F0CA"/>
    <w:rsid w:val="76E163D2"/>
    <w:rsid w:val="76EE8326"/>
    <w:rsid w:val="76F06528"/>
    <w:rsid w:val="76F1D089"/>
    <w:rsid w:val="76FA2A40"/>
    <w:rsid w:val="76FC3DA8"/>
    <w:rsid w:val="770C3D5F"/>
    <w:rsid w:val="77129C1B"/>
    <w:rsid w:val="7712A362"/>
    <w:rsid w:val="7718DE0D"/>
    <w:rsid w:val="7719082C"/>
    <w:rsid w:val="771E1CEF"/>
    <w:rsid w:val="77295F76"/>
    <w:rsid w:val="773522B5"/>
    <w:rsid w:val="7735A379"/>
    <w:rsid w:val="7736B75B"/>
    <w:rsid w:val="7738009F"/>
    <w:rsid w:val="773A31ED"/>
    <w:rsid w:val="773D1D32"/>
    <w:rsid w:val="7743FCB1"/>
    <w:rsid w:val="77461502"/>
    <w:rsid w:val="77491E81"/>
    <w:rsid w:val="774A9572"/>
    <w:rsid w:val="77510098"/>
    <w:rsid w:val="775B0298"/>
    <w:rsid w:val="775B61BA"/>
    <w:rsid w:val="775B84AF"/>
    <w:rsid w:val="775FF620"/>
    <w:rsid w:val="77602908"/>
    <w:rsid w:val="7764CB87"/>
    <w:rsid w:val="776C5EE2"/>
    <w:rsid w:val="776CB828"/>
    <w:rsid w:val="7772B2CD"/>
    <w:rsid w:val="7772CCB6"/>
    <w:rsid w:val="777857CB"/>
    <w:rsid w:val="777AF8DA"/>
    <w:rsid w:val="77818634"/>
    <w:rsid w:val="7784374C"/>
    <w:rsid w:val="7788472A"/>
    <w:rsid w:val="7795087D"/>
    <w:rsid w:val="77955834"/>
    <w:rsid w:val="7797BED4"/>
    <w:rsid w:val="77980946"/>
    <w:rsid w:val="77A7816B"/>
    <w:rsid w:val="77ACFB4C"/>
    <w:rsid w:val="77B0B36E"/>
    <w:rsid w:val="77B3587F"/>
    <w:rsid w:val="77BEF013"/>
    <w:rsid w:val="77BF997D"/>
    <w:rsid w:val="77BFBF89"/>
    <w:rsid w:val="77C286AF"/>
    <w:rsid w:val="77CDAAED"/>
    <w:rsid w:val="77D1D490"/>
    <w:rsid w:val="77D3F4E9"/>
    <w:rsid w:val="77D42FBC"/>
    <w:rsid w:val="77DA3DF7"/>
    <w:rsid w:val="77DBA8A5"/>
    <w:rsid w:val="77E62A82"/>
    <w:rsid w:val="77EA900A"/>
    <w:rsid w:val="77EE2D64"/>
    <w:rsid w:val="77EF8431"/>
    <w:rsid w:val="77F3B3AE"/>
    <w:rsid w:val="77FFCF19"/>
    <w:rsid w:val="78045575"/>
    <w:rsid w:val="7808AB93"/>
    <w:rsid w:val="780C8BE1"/>
    <w:rsid w:val="780FC94E"/>
    <w:rsid w:val="781B4D57"/>
    <w:rsid w:val="781CFD3B"/>
    <w:rsid w:val="78246FE9"/>
    <w:rsid w:val="7827303F"/>
    <w:rsid w:val="7827C6EE"/>
    <w:rsid w:val="782CBB7B"/>
    <w:rsid w:val="783149F7"/>
    <w:rsid w:val="7832132E"/>
    <w:rsid w:val="7839AFC2"/>
    <w:rsid w:val="7845AB30"/>
    <w:rsid w:val="7847A2C0"/>
    <w:rsid w:val="78494130"/>
    <w:rsid w:val="784AB919"/>
    <w:rsid w:val="78546FDD"/>
    <w:rsid w:val="78569857"/>
    <w:rsid w:val="785A454B"/>
    <w:rsid w:val="786DAB9B"/>
    <w:rsid w:val="786ECA28"/>
    <w:rsid w:val="78712877"/>
    <w:rsid w:val="7872C511"/>
    <w:rsid w:val="787366F8"/>
    <w:rsid w:val="787EA707"/>
    <w:rsid w:val="78816165"/>
    <w:rsid w:val="78898FF2"/>
    <w:rsid w:val="788CB7E2"/>
    <w:rsid w:val="789079C6"/>
    <w:rsid w:val="7897FC3E"/>
    <w:rsid w:val="789BD059"/>
    <w:rsid w:val="78A518C4"/>
    <w:rsid w:val="78A72C99"/>
    <w:rsid w:val="78A9D218"/>
    <w:rsid w:val="78AAEEEF"/>
    <w:rsid w:val="78BAAE41"/>
    <w:rsid w:val="78BBD1D7"/>
    <w:rsid w:val="78BD565B"/>
    <w:rsid w:val="78C11A14"/>
    <w:rsid w:val="78C2C8B9"/>
    <w:rsid w:val="78C4C2A8"/>
    <w:rsid w:val="78C53E40"/>
    <w:rsid w:val="78C94897"/>
    <w:rsid w:val="78CAF309"/>
    <w:rsid w:val="78D64807"/>
    <w:rsid w:val="78DBC43D"/>
    <w:rsid w:val="78DFD49F"/>
    <w:rsid w:val="78E0CE1A"/>
    <w:rsid w:val="78E3845E"/>
    <w:rsid w:val="78E76D6C"/>
    <w:rsid w:val="78EB6DAB"/>
    <w:rsid w:val="78F360C5"/>
    <w:rsid w:val="78F9019E"/>
    <w:rsid w:val="78FB7E97"/>
    <w:rsid w:val="78FC2735"/>
    <w:rsid w:val="78FF1EBF"/>
    <w:rsid w:val="78FFADE4"/>
    <w:rsid w:val="79093427"/>
    <w:rsid w:val="7916740E"/>
    <w:rsid w:val="791C9445"/>
    <w:rsid w:val="791CB9F1"/>
    <w:rsid w:val="791DC802"/>
    <w:rsid w:val="7927E309"/>
    <w:rsid w:val="79315C59"/>
    <w:rsid w:val="7931D51B"/>
    <w:rsid w:val="7937815C"/>
    <w:rsid w:val="793A71D8"/>
    <w:rsid w:val="793C3945"/>
    <w:rsid w:val="793E71C8"/>
    <w:rsid w:val="7940ADAA"/>
    <w:rsid w:val="79436B78"/>
    <w:rsid w:val="7943DD10"/>
    <w:rsid w:val="79489726"/>
    <w:rsid w:val="794A2C41"/>
    <w:rsid w:val="7953C412"/>
    <w:rsid w:val="79647A7E"/>
    <w:rsid w:val="7969E4FC"/>
    <w:rsid w:val="796BDA6C"/>
    <w:rsid w:val="796C1CDA"/>
    <w:rsid w:val="796E7D69"/>
    <w:rsid w:val="797536A5"/>
    <w:rsid w:val="797659FB"/>
    <w:rsid w:val="798E5641"/>
    <w:rsid w:val="7999356A"/>
    <w:rsid w:val="799C2D0C"/>
    <w:rsid w:val="79A61011"/>
    <w:rsid w:val="79AB6782"/>
    <w:rsid w:val="79B3647E"/>
    <w:rsid w:val="79B533E0"/>
    <w:rsid w:val="79B5F434"/>
    <w:rsid w:val="79B6E51F"/>
    <w:rsid w:val="79B8E8BA"/>
    <w:rsid w:val="79C36F63"/>
    <w:rsid w:val="79C3F244"/>
    <w:rsid w:val="79D246BA"/>
    <w:rsid w:val="79D328F3"/>
    <w:rsid w:val="79D606C8"/>
    <w:rsid w:val="79DC4935"/>
    <w:rsid w:val="79E08BA0"/>
    <w:rsid w:val="79EC7A9A"/>
    <w:rsid w:val="79F34811"/>
    <w:rsid w:val="79FC79CF"/>
    <w:rsid w:val="79FE4419"/>
    <w:rsid w:val="7A0C06E2"/>
    <w:rsid w:val="7A0F2B13"/>
    <w:rsid w:val="7A1229F7"/>
    <w:rsid w:val="7A1A8875"/>
    <w:rsid w:val="7A1B3AC4"/>
    <w:rsid w:val="7A1BDB12"/>
    <w:rsid w:val="7A2167D4"/>
    <w:rsid w:val="7A2244E6"/>
    <w:rsid w:val="7A268CB2"/>
    <w:rsid w:val="7A282EE7"/>
    <w:rsid w:val="7A2F3A67"/>
    <w:rsid w:val="7A33A149"/>
    <w:rsid w:val="7A3BF107"/>
    <w:rsid w:val="7A4DD015"/>
    <w:rsid w:val="7A4E829B"/>
    <w:rsid w:val="7A51F826"/>
    <w:rsid w:val="7A57DAFC"/>
    <w:rsid w:val="7A5CE387"/>
    <w:rsid w:val="7A624340"/>
    <w:rsid w:val="7A73E1B5"/>
    <w:rsid w:val="7A7BA500"/>
    <w:rsid w:val="7A833ED9"/>
    <w:rsid w:val="7A88B4FD"/>
    <w:rsid w:val="7A928D0A"/>
    <w:rsid w:val="7A936A4D"/>
    <w:rsid w:val="7A97965C"/>
    <w:rsid w:val="7A9808AF"/>
    <w:rsid w:val="7A99AC4C"/>
    <w:rsid w:val="7A99C896"/>
    <w:rsid w:val="7A9A9142"/>
    <w:rsid w:val="7A9BE048"/>
    <w:rsid w:val="7A9C9F9D"/>
    <w:rsid w:val="7A9D2D33"/>
    <w:rsid w:val="7AA6864D"/>
    <w:rsid w:val="7AA96FF2"/>
    <w:rsid w:val="7AAC11C3"/>
    <w:rsid w:val="7AAC15B7"/>
    <w:rsid w:val="7AB7021F"/>
    <w:rsid w:val="7AB94359"/>
    <w:rsid w:val="7ABED249"/>
    <w:rsid w:val="7ACD7732"/>
    <w:rsid w:val="7AD173F4"/>
    <w:rsid w:val="7AD62FEF"/>
    <w:rsid w:val="7AE867E0"/>
    <w:rsid w:val="7AEFB84B"/>
    <w:rsid w:val="7AF65ED0"/>
    <w:rsid w:val="7AFC47B9"/>
    <w:rsid w:val="7AFEEE07"/>
    <w:rsid w:val="7B0011C3"/>
    <w:rsid w:val="7B00FCCF"/>
    <w:rsid w:val="7B052E7A"/>
    <w:rsid w:val="7B0B9408"/>
    <w:rsid w:val="7B149B19"/>
    <w:rsid w:val="7B158F6E"/>
    <w:rsid w:val="7B17B99E"/>
    <w:rsid w:val="7B195B2E"/>
    <w:rsid w:val="7B1CCE72"/>
    <w:rsid w:val="7B1ECEF1"/>
    <w:rsid w:val="7B208A8D"/>
    <w:rsid w:val="7B22E11A"/>
    <w:rsid w:val="7B2CB549"/>
    <w:rsid w:val="7B2EE5C7"/>
    <w:rsid w:val="7B30070C"/>
    <w:rsid w:val="7B3C33FC"/>
    <w:rsid w:val="7B3EBBA7"/>
    <w:rsid w:val="7B472841"/>
    <w:rsid w:val="7B4AA4DB"/>
    <w:rsid w:val="7B50CF77"/>
    <w:rsid w:val="7B52994C"/>
    <w:rsid w:val="7B555D09"/>
    <w:rsid w:val="7B62D88A"/>
    <w:rsid w:val="7B679BCF"/>
    <w:rsid w:val="7B6B0E60"/>
    <w:rsid w:val="7B706879"/>
    <w:rsid w:val="7B77626C"/>
    <w:rsid w:val="7B7CB47A"/>
    <w:rsid w:val="7B810B77"/>
    <w:rsid w:val="7B8306AB"/>
    <w:rsid w:val="7B852C93"/>
    <w:rsid w:val="7B86F407"/>
    <w:rsid w:val="7B8D3B31"/>
    <w:rsid w:val="7B8F32AA"/>
    <w:rsid w:val="7B8FC7C7"/>
    <w:rsid w:val="7B90C8E2"/>
    <w:rsid w:val="7B92A5B6"/>
    <w:rsid w:val="7B95FD84"/>
    <w:rsid w:val="7B9FA5D9"/>
    <w:rsid w:val="7BA7C485"/>
    <w:rsid w:val="7BAE07D4"/>
    <w:rsid w:val="7BB18919"/>
    <w:rsid w:val="7BB69B1D"/>
    <w:rsid w:val="7BBC9C01"/>
    <w:rsid w:val="7BBD72BA"/>
    <w:rsid w:val="7BD183FB"/>
    <w:rsid w:val="7BD34C23"/>
    <w:rsid w:val="7BDB0D64"/>
    <w:rsid w:val="7BE089CE"/>
    <w:rsid w:val="7BE34D15"/>
    <w:rsid w:val="7BEB6A35"/>
    <w:rsid w:val="7BEC55D2"/>
    <w:rsid w:val="7BF40E6F"/>
    <w:rsid w:val="7BF73398"/>
    <w:rsid w:val="7BF77172"/>
    <w:rsid w:val="7BFFD97D"/>
    <w:rsid w:val="7C019EF0"/>
    <w:rsid w:val="7C01D8EF"/>
    <w:rsid w:val="7C05B74C"/>
    <w:rsid w:val="7C0F41A2"/>
    <w:rsid w:val="7C177561"/>
    <w:rsid w:val="7C1EE91E"/>
    <w:rsid w:val="7C20948C"/>
    <w:rsid w:val="7C277AB6"/>
    <w:rsid w:val="7C2CB07A"/>
    <w:rsid w:val="7C32D0FC"/>
    <w:rsid w:val="7C34CECA"/>
    <w:rsid w:val="7C3A5405"/>
    <w:rsid w:val="7C3AABDD"/>
    <w:rsid w:val="7C3C0B77"/>
    <w:rsid w:val="7C3C1EF4"/>
    <w:rsid w:val="7C3C9EDE"/>
    <w:rsid w:val="7C46F497"/>
    <w:rsid w:val="7C4A1FBB"/>
    <w:rsid w:val="7C500995"/>
    <w:rsid w:val="7C5655EB"/>
    <w:rsid w:val="7C583BC7"/>
    <w:rsid w:val="7C59296E"/>
    <w:rsid w:val="7C625F2C"/>
    <w:rsid w:val="7C6321F4"/>
    <w:rsid w:val="7C67927B"/>
    <w:rsid w:val="7C75098C"/>
    <w:rsid w:val="7C76F626"/>
    <w:rsid w:val="7C79B48A"/>
    <w:rsid w:val="7C7B090D"/>
    <w:rsid w:val="7C7DCB94"/>
    <w:rsid w:val="7C84C583"/>
    <w:rsid w:val="7C868E98"/>
    <w:rsid w:val="7C875815"/>
    <w:rsid w:val="7C89A996"/>
    <w:rsid w:val="7C89B8A4"/>
    <w:rsid w:val="7C93354B"/>
    <w:rsid w:val="7C934F08"/>
    <w:rsid w:val="7C9476F9"/>
    <w:rsid w:val="7C993CF6"/>
    <w:rsid w:val="7CA2E467"/>
    <w:rsid w:val="7CA3501C"/>
    <w:rsid w:val="7CA3FD9E"/>
    <w:rsid w:val="7CB00CF5"/>
    <w:rsid w:val="7CB1EB4A"/>
    <w:rsid w:val="7CB2ABAB"/>
    <w:rsid w:val="7CB81203"/>
    <w:rsid w:val="7CBFFFFC"/>
    <w:rsid w:val="7CC0DD03"/>
    <w:rsid w:val="7CC88EF3"/>
    <w:rsid w:val="7CD55DCC"/>
    <w:rsid w:val="7CD59C84"/>
    <w:rsid w:val="7CDF1294"/>
    <w:rsid w:val="7CE3951F"/>
    <w:rsid w:val="7CE652A1"/>
    <w:rsid w:val="7CF5E7D3"/>
    <w:rsid w:val="7CF7E10C"/>
    <w:rsid w:val="7CF97160"/>
    <w:rsid w:val="7D08E713"/>
    <w:rsid w:val="7D1F3CB0"/>
    <w:rsid w:val="7D217799"/>
    <w:rsid w:val="7D3067D7"/>
    <w:rsid w:val="7D332B83"/>
    <w:rsid w:val="7D335D59"/>
    <w:rsid w:val="7D34F476"/>
    <w:rsid w:val="7D38007D"/>
    <w:rsid w:val="7D3CA1A9"/>
    <w:rsid w:val="7D3DD120"/>
    <w:rsid w:val="7D4063FD"/>
    <w:rsid w:val="7D427037"/>
    <w:rsid w:val="7D44EDE0"/>
    <w:rsid w:val="7D4568FA"/>
    <w:rsid w:val="7D45F07C"/>
    <w:rsid w:val="7D4B061C"/>
    <w:rsid w:val="7D4DCA1F"/>
    <w:rsid w:val="7D4DDB46"/>
    <w:rsid w:val="7D5E9E5C"/>
    <w:rsid w:val="7D5EDD6F"/>
    <w:rsid w:val="7D646B16"/>
    <w:rsid w:val="7D69DEC6"/>
    <w:rsid w:val="7D72EDFE"/>
    <w:rsid w:val="7D7FFBA3"/>
    <w:rsid w:val="7D887B5F"/>
    <w:rsid w:val="7D8DCE53"/>
    <w:rsid w:val="7D969F7E"/>
    <w:rsid w:val="7D9BA4CC"/>
    <w:rsid w:val="7D9D4CB8"/>
    <w:rsid w:val="7DA96325"/>
    <w:rsid w:val="7DB7757F"/>
    <w:rsid w:val="7DC0360E"/>
    <w:rsid w:val="7DC085DC"/>
    <w:rsid w:val="7DC36A2F"/>
    <w:rsid w:val="7DC6453F"/>
    <w:rsid w:val="7DC78D9C"/>
    <w:rsid w:val="7DD0A7A8"/>
    <w:rsid w:val="7DD3075D"/>
    <w:rsid w:val="7DD3DC68"/>
    <w:rsid w:val="7DD489C0"/>
    <w:rsid w:val="7DE42C09"/>
    <w:rsid w:val="7DE592F9"/>
    <w:rsid w:val="7DEDF9CD"/>
    <w:rsid w:val="7DEE96CA"/>
    <w:rsid w:val="7DFEFC24"/>
    <w:rsid w:val="7E100753"/>
    <w:rsid w:val="7E12678C"/>
    <w:rsid w:val="7E1D8384"/>
    <w:rsid w:val="7E1E3114"/>
    <w:rsid w:val="7E2291CA"/>
    <w:rsid w:val="7E264D93"/>
    <w:rsid w:val="7E2746FA"/>
    <w:rsid w:val="7E2D0261"/>
    <w:rsid w:val="7E313A40"/>
    <w:rsid w:val="7E3A6C03"/>
    <w:rsid w:val="7E3F9CE1"/>
    <w:rsid w:val="7E446B17"/>
    <w:rsid w:val="7E451D77"/>
    <w:rsid w:val="7E46934F"/>
    <w:rsid w:val="7E478B9D"/>
    <w:rsid w:val="7E4CED42"/>
    <w:rsid w:val="7E4D8B8E"/>
    <w:rsid w:val="7E51B126"/>
    <w:rsid w:val="7E556FEE"/>
    <w:rsid w:val="7E59D81F"/>
    <w:rsid w:val="7E5CB096"/>
    <w:rsid w:val="7E5D1710"/>
    <w:rsid w:val="7E61D768"/>
    <w:rsid w:val="7E643A58"/>
    <w:rsid w:val="7E683157"/>
    <w:rsid w:val="7E6AAEFF"/>
    <w:rsid w:val="7E6AF2FF"/>
    <w:rsid w:val="7E84F7B2"/>
    <w:rsid w:val="7E897CFE"/>
    <w:rsid w:val="7E8BDADE"/>
    <w:rsid w:val="7E8BF50D"/>
    <w:rsid w:val="7E8CFD6F"/>
    <w:rsid w:val="7E93B16D"/>
    <w:rsid w:val="7E94C953"/>
    <w:rsid w:val="7E94DCE5"/>
    <w:rsid w:val="7E99D6E0"/>
    <w:rsid w:val="7E9B0AA3"/>
    <w:rsid w:val="7E9D6071"/>
    <w:rsid w:val="7E9DB538"/>
    <w:rsid w:val="7EA95173"/>
    <w:rsid w:val="7EBA3CEC"/>
    <w:rsid w:val="7EBE631D"/>
    <w:rsid w:val="7EC645D2"/>
    <w:rsid w:val="7EDD02C7"/>
    <w:rsid w:val="7EE323BE"/>
    <w:rsid w:val="7EE34BDB"/>
    <w:rsid w:val="7EE95236"/>
    <w:rsid w:val="7EEFCFB6"/>
    <w:rsid w:val="7EF55F46"/>
    <w:rsid w:val="7EF5F1BF"/>
    <w:rsid w:val="7EF5F3E7"/>
    <w:rsid w:val="7EFD0BB0"/>
    <w:rsid w:val="7F052462"/>
    <w:rsid w:val="7F053376"/>
    <w:rsid w:val="7F09D740"/>
    <w:rsid w:val="7F0C7E20"/>
    <w:rsid w:val="7F10C37F"/>
    <w:rsid w:val="7F117791"/>
    <w:rsid w:val="7F157572"/>
    <w:rsid w:val="7F15C18C"/>
    <w:rsid w:val="7F2243E5"/>
    <w:rsid w:val="7F227591"/>
    <w:rsid w:val="7F24E600"/>
    <w:rsid w:val="7F2BB491"/>
    <w:rsid w:val="7F2C4E73"/>
    <w:rsid w:val="7F363AB5"/>
    <w:rsid w:val="7F39B465"/>
    <w:rsid w:val="7F3BC556"/>
    <w:rsid w:val="7F3F1F44"/>
    <w:rsid w:val="7F4014A1"/>
    <w:rsid w:val="7F46E4E6"/>
    <w:rsid w:val="7F49415D"/>
    <w:rsid w:val="7F49F73D"/>
    <w:rsid w:val="7F4A3548"/>
    <w:rsid w:val="7F50141A"/>
    <w:rsid w:val="7F5020E6"/>
    <w:rsid w:val="7F55281F"/>
    <w:rsid w:val="7F69498A"/>
    <w:rsid w:val="7F6A1B24"/>
    <w:rsid w:val="7F6AC3AC"/>
    <w:rsid w:val="7F6E0BA0"/>
    <w:rsid w:val="7F6E3A72"/>
    <w:rsid w:val="7F6F8C22"/>
    <w:rsid w:val="7F710A5A"/>
    <w:rsid w:val="7F739D1B"/>
    <w:rsid w:val="7F73BFB6"/>
    <w:rsid w:val="7F7F5CE2"/>
    <w:rsid w:val="7F824EFD"/>
    <w:rsid w:val="7F89CEEF"/>
    <w:rsid w:val="7F95E205"/>
    <w:rsid w:val="7F9B4489"/>
    <w:rsid w:val="7F9D4113"/>
    <w:rsid w:val="7FACC076"/>
    <w:rsid w:val="7FAD7FCB"/>
    <w:rsid w:val="7FB00207"/>
    <w:rsid w:val="7FB59FDD"/>
    <w:rsid w:val="7FBB737D"/>
    <w:rsid w:val="7FBB9FB7"/>
    <w:rsid w:val="7FCE4433"/>
    <w:rsid w:val="7FD09F56"/>
    <w:rsid w:val="7FD0E4E8"/>
    <w:rsid w:val="7FDC4579"/>
    <w:rsid w:val="7FDF55AE"/>
    <w:rsid w:val="7FE41EC5"/>
    <w:rsid w:val="7FE4E79F"/>
    <w:rsid w:val="7FE61646"/>
    <w:rsid w:val="7FF12707"/>
    <w:rsid w:val="7FF18D6D"/>
    <w:rsid w:val="7FF3A9B1"/>
    <w:rsid w:val="7FF9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8315BA8"/>
  <w15:docId w15:val="{D6CEB8C0-60B3-492F-8C11-B808AFF2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3A5"/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700"/>
    <w:pPr>
      <w:keepNext/>
      <w:keepLines/>
      <w:spacing w:before="120"/>
      <w:outlineLvl w:val="0"/>
    </w:pPr>
    <w:rPr>
      <w:rFonts w:eastAsiaTheme="majorEastAsia" w:cstheme="majorBidi"/>
      <w:b/>
      <w:color w:val="C00000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8B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58B7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D58B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58B7"/>
    <w:rPr>
      <w:rFonts w:ascii="Arial" w:hAnsi="Arial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D207B4"/>
    <w:rPr>
      <w:color w:val="808080"/>
    </w:rPr>
  </w:style>
  <w:style w:type="table" w:styleId="TableGrid">
    <w:name w:val="Table Grid"/>
    <w:basedOn w:val="TableNormal"/>
    <w:uiPriority w:val="59"/>
    <w:rsid w:val="00A773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astertabel6kleurrijk-Accent21">
    <w:name w:val="Rastertabel 6 kleurrijk - Accent 21"/>
    <w:basedOn w:val="TableNormal"/>
    <w:uiPriority w:val="51"/>
    <w:rsid w:val="00A773C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Rastertabel6kleurrijk-Accent11">
    <w:name w:val="Rastertabel 6 kleurrijk - Accent 11"/>
    <w:basedOn w:val="TableNormal"/>
    <w:uiPriority w:val="51"/>
    <w:rsid w:val="00A773C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Rastertabel6kleurrijk-Accent51">
    <w:name w:val="Rastertabel 6 kleurrijk - Accent 51"/>
    <w:basedOn w:val="TableNormal"/>
    <w:uiPriority w:val="51"/>
    <w:rsid w:val="00DA7A9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B1F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F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3E27"/>
    <w:rPr>
      <w:color w:val="0000FF" w:themeColor="hyperlink"/>
      <w:u w:val="single"/>
    </w:rPr>
  </w:style>
  <w:style w:type="table" w:styleId="GridTable4-Accent4">
    <w:name w:val="Grid Table 4 Accent 4"/>
    <w:basedOn w:val="TableNormal"/>
    <w:uiPriority w:val="49"/>
    <w:rsid w:val="00D95A0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NormalWeb">
    <w:name w:val="Normal (Web)"/>
    <w:basedOn w:val="Normal"/>
    <w:uiPriority w:val="99"/>
    <w:unhideWhenUsed/>
    <w:rsid w:val="00EE78E7"/>
    <w:rPr>
      <w:rFonts w:ascii="Times New Roman" w:eastAsiaTheme="minorHAnsi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1700"/>
    <w:rPr>
      <w:rFonts w:ascii="Arial" w:eastAsiaTheme="majorEastAsia" w:hAnsi="Arial" w:cstheme="majorBidi"/>
      <w:b/>
      <w:color w:val="C0000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50DB5"/>
    <w:pPr>
      <w:spacing w:after="100" w:line="259" w:lineRule="auto"/>
    </w:pPr>
    <w:rPr>
      <w:rFonts w:eastAsiaTheme="minorHAnsi" w:cstheme="minorBidi"/>
      <w:sz w:val="24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3B6CFA"/>
    <w:rPr>
      <w:rFonts w:ascii="Arial" w:hAnsi="Arial"/>
      <w:sz w:val="22"/>
      <w:szCs w:val="22"/>
    </w:rPr>
  </w:style>
  <w:style w:type="paragraph" w:styleId="NoSpacing">
    <w:name w:val="No Spacing"/>
    <w:uiPriority w:val="1"/>
    <w:qFormat/>
    <w:rsid w:val="007804F1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value">
    <w:name w:val="value"/>
    <w:basedOn w:val="DefaultParagraphFont"/>
    <w:rsid w:val="004A7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7183D71BF0614DA5F15FF00BF9EFE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2DAB1F7-26A7-0749-9425-F304736A1FB8}"/>
      </w:docPartPr>
      <w:docPartBody>
        <w:p w:rsidR="004E74A8" w:rsidRDefault="005C47A3">
          <w:pPr>
            <w:pStyle w:val="A27183D71BF0614DA5F15FF00BF9EFE6"/>
          </w:pPr>
          <w:r w:rsidRPr="008E4DEB">
            <w:rPr>
              <w:rStyle w:val="PlaceholderText"/>
            </w:rPr>
            <w:t>Klik hier als u een datum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794D"/>
    <w:rsid w:val="00016864"/>
    <w:rsid w:val="000270BE"/>
    <w:rsid w:val="00030F7A"/>
    <w:rsid w:val="00047A65"/>
    <w:rsid w:val="00076178"/>
    <w:rsid w:val="000826CB"/>
    <w:rsid w:val="000D550B"/>
    <w:rsid w:val="000D7505"/>
    <w:rsid w:val="000F08AC"/>
    <w:rsid w:val="000F225A"/>
    <w:rsid w:val="000F2329"/>
    <w:rsid w:val="001012C7"/>
    <w:rsid w:val="00112C71"/>
    <w:rsid w:val="00112E27"/>
    <w:rsid w:val="00141CE2"/>
    <w:rsid w:val="001518D9"/>
    <w:rsid w:val="00160978"/>
    <w:rsid w:val="00167D26"/>
    <w:rsid w:val="0017620E"/>
    <w:rsid w:val="001A3499"/>
    <w:rsid w:val="001A693F"/>
    <w:rsid w:val="001C372B"/>
    <w:rsid w:val="001E7030"/>
    <w:rsid w:val="001F02EF"/>
    <w:rsid w:val="00205A07"/>
    <w:rsid w:val="00237E8B"/>
    <w:rsid w:val="00284429"/>
    <w:rsid w:val="00290CE8"/>
    <w:rsid w:val="002A4CAC"/>
    <w:rsid w:val="002B0136"/>
    <w:rsid w:val="002B67F9"/>
    <w:rsid w:val="002D0A1D"/>
    <w:rsid w:val="002F670D"/>
    <w:rsid w:val="0031504F"/>
    <w:rsid w:val="00315F84"/>
    <w:rsid w:val="00337A0C"/>
    <w:rsid w:val="003403E3"/>
    <w:rsid w:val="00344CA5"/>
    <w:rsid w:val="00370DFF"/>
    <w:rsid w:val="00392588"/>
    <w:rsid w:val="00397529"/>
    <w:rsid w:val="003A5D69"/>
    <w:rsid w:val="003D5083"/>
    <w:rsid w:val="003F38B8"/>
    <w:rsid w:val="00403841"/>
    <w:rsid w:val="00445183"/>
    <w:rsid w:val="004605E4"/>
    <w:rsid w:val="0047794D"/>
    <w:rsid w:val="00490573"/>
    <w:rsid w:val="004B0529"/>
    <w:rsid w:val="004C3433"/>
    <w:rsid w:val="004C3D73"/>
    <w:rsid w:val="004E2419"/>
    <w:rsid w:val="004E74A8"/>
    <w:rsid w:val="004F208F"/>
    <w:rsid w:val="0050695E"/>
    <w:rsid w:val="0052561E"/>
    <w:rsid w:val="00543CA6"/>
    <w:rsid w:val="0054771F"/>
    <w:rsid w:val="00573265"/>
    <w:rsid w:val="0058205D"/>
    <w:rsid w:val="005C47A3"/>
    <w:rsid w:val="005D15E2"/>
    <w:rsid w:val="005E538F"/>
    <w:rsid w:val="005F25C4"/>
    <w:rsid w:val="006101AC"/>
    <w:rsid w:val="00611923"/>
    <w:rsid w:val="00632EBE"/>
    <w:rsid w:val="00645365"/>
    <w:rsid w:val="0067034D"/>
    <w:rsid w:val="00680603"/>
    <w:rsid w:val="006B545A"/>
    <w:rsid w:val="006B5562"/>
    <w:rsid w:val="006E43D3"/>
    <w:rsid w:val="006F4260"/>
    <w:rsid w:val="007458ED"/>
    <w:rsid w:val="00751E50"/>
    <w:rsid w:val="0077446E"/>
    <w:rsid w:val="00782820"/>
    <w:rsid w:val="007E57C5"/>
    <w:rsid w:val="007E64B7"/>
    <w:rsid w:val="007E7B02"/>
    <w:rsid w:val="00806B07"/>
    <w:rsid w:val="00807A35"/>
    <w:rsid w:val="0086176F"/>
    <w:rsid w:val="00867029"/>
    <w:rsid w:val="00886813"/>
    <w:rsid w:val="008B7FCD"/>
    <w:rsid w:val="00936B33"/>
    <w:rsid w:val="0095674A"/>
    <w:rsid w:val="0095676B"/>
    <w:rsid w:val="00963B40"/>
    <w:rsid w:val="0097752A"/>
    <w:rsid w:val="0099498D"/>
    <w:rsid w:val="009C5816"/>
    <w:rsid w:val="009E22E4"/>
    <w:rsid w:val="00A15CD7"/>
    <w:rsid w:val="00A4619A"/>
    <w:rsid w:val="00A560FF"/>
    <w:rsid w:val="00A62482"/>
    <w:rsid w:val="00A6564A"/>
    <w:rsid w:val="00A71192"/>
    <w:rsid w:val="00A86F40"/>
    <w:rsid w:val="00A8777D"/>
    <w:rsid w:val="00A92031"/>
    <w:rsid w:val="00AB6A98"/>
    <w:rsid w:val="00AF2AF6"/>
    <w:rsid w:val="00B027D8"/>
    <w:rsid w:val="00B07AD2"/>
    <w:rsid w:val="00B15F0B"/>
    <w:rsid w:val="00B22224"/>
    <w:rsid w:val="00B262A6"/>
    <w:rsid w:val="00B54F9F"/>
    <w:rsid w:val="00B70C09"/>
    <w:rsid w:val="00B83EA5"/>
    <w:rsid w:val="00B90730"/>
    <w:rsid w:val="00B9307B"/>
    <w:rsid w:val="00BA4FD1"/>
    <w:rsid w:val="00BA7B07"/>
    <w:rsid w:val="00BB2A9B"/>
    <w:rsid w:val="00BC3258"/>
    <w:rsid w:val="00BE7CC5"/>
    <w:rsid w:val="00BF3C08"/>
    <w:rsid w:val="00C20913"/>
    <w:rsid w:val="00C23445"/>
    <w:rsid w:val="00C258D6"/>
    <w:rsid w:val="00C72DE6"/>
    <w:rsid w:val="00C74E65"/>
    <w:rsid w:val="00C93C9E"/>
    <w:rsid w:val="00C94A78"/>
    <w:rsid w:val="00CA1F23"/>
    <w:rsid w:val="00CB3181"/>
    <w:rsid w:val="00CB6168"/>
    <w:rsid w:val="00CC2C30"/>
    <w:rsid w:val="00CD5962"/>
    <w:rsid w:val="00CF2B4D"/>
    <w:rsid w:val="00D06D09"/>
    <w:rsid w:val="00D12A11"/>
    <w:rsid w:val="00D1700B"/>
    <w:rsid w:val="00D17359"/>
    <w:rsid w:val="00D24EEA"/>
    <w:rsid w:val="00D27665"/>
    <w:rsid w:val="00D27F1C"/>
    <w:rsid w:val="00D850CA"/>
    <w:rsid w:val="00DB0B62"/>
    <w:rsid w:val="00E242EB"/>
    <w:rsid w:val="00E31E65"/>
    <w:rsid w:val="00E32087"/>
    <w:rsid w:val="00E378AC"/>
    <w:rsid w:val="00E66200"/>
    <w:rsid w:val="00E75D61"/>
    <w:rsid w:val="00EC67A8"/>
    <w:rsid w:val="00ED4DBA"/>
    <w:rsid w:val="00ED590E"/>
    <w:rsid w:val="00EE0C3C"/>
    <w:rsid w:val="00EE0FDF"/>
    <w:rsid w:val="00F312F9"/>
    <w:rsid w:val="00F37A77"/>
    <w:rsid w:val="00F42666"/>
    <w:rsid w:val="00FB2AD8"/>
    <w:rsid w:val="00FE4D1C"/>
    <w:rsid w:val="00FE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6ACA41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5816"/>
    <w:rPr>
      <w:color w:val="808080"/>
    </w:rPr>
  </w:style>
  <w:style w:type="paragraph" w:customStyle="1" w:styleId="A27183D71BF0614DA5F15FF00BF9EFE6">
    <w:name w:val="A27183D71BF0614DA5F15FF00BF9EF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288F60F-051F-2D4D-8661-2E51460FE841}">
  <we:reference id="58cac755-2607-40c0-a3fa-9b57760b91be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D1FCE01235AF4B994A0E089A96D92A" ma:contentTypeVersion="12" ma:contentTypeDescription="Een nieuw document maken." ma:contentTypeScope="" ma:versionID="24fefe3b2ea3237aac3290eb550cee29">
  <xsd:schema xmlns:xsd="http://www.w3.org/2001/XMLSchema" xmlns:xs="http://www.w3.org/2001/XMLSchema" xmlns:p="http://schemas.microsoft.com/office/2006/metadata/properties" xmlns:ns2="3985c9b6-faa5-49fe-a482-9ef2bcbad907" xmlns:ns3="df646315-8e61-4220-abc6-f83d2264b370" targetNamespace="http://schemas.microsoft.com/office/2006/metadata/properties" ma:root="true" ma:fieldsID="ae022a8789afd153b686dcb29bc0e283" ns2:_="" ns3:_="">
    <xsd:import namespace="3985c9b6-faa5-49fe-a482-9ef2bcbad907"/>
    <xsd:import namespace="df646315-8e61-4220-abc6-f83d2264b3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5c9b6-faa5-49fe-a482-9ef2bcbad9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bddb5a6-813b-4703-8f12-be8ad64d59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646315-8e61-4220-abc6-f83d2264b37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43932f2-33e1-4d83-9cdd-c8f5a85da705}" ma:internalName="TaxCatchAll" ma:showField="CatchAllData" ma:web="df646315-8e61-4220-abc6-f83d2264b3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85c9b6-faa5-49fe-a482-9ef2bcbad907">
      <Terms xmlns="http://schemas.microsoft.com/office/infopath/2007/PartnerControls"/>
    </lcf76f155ced4ddcb4097134ff3c332f>
    <TaxCatchAll xmlns="df646315-8e61-4220-abc6-f83d2264b370" xsi:nil="true"/>
  </documentManagement>
</p:properties>
</file>

<file path=customXml/itemProps1.xml><?xml version="1.0" encoding="utf-8"?>
<ds:datastoreItem xmlns:ds="http://schemas.openxmlformats.org/officeDocument/2006/customXml" ds:itemID="{7B51E405-2B6B-4442-9C53-EBA1DBE2EE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ABC966-A55E-4479-B368-2CE1A757CE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D383EE-F2C1-4D78-B44B-14DE463369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85c9b6-faa5-49fe-a482-9ef2bcbad907"/>
    <ds:schemaRef ds:uri="df646315-8e61-4220-abc6-f83d2264b3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7B5871-DBF3-4198-B5ED-7D599276C915}">
  <ds:schemaRefs>
    <ds:schemaRef ds:uri="http://schemas.microsoft.com/office/2006/metadata/properties"/>
    <ds:schemaRef ds:uri="http://schemas.microsoft.com/office/infopath/2007/PartnerControls"/>
    <ds:schemaRef ds:uri="3985c9b6-faa5-49fe-a482-9ef2bcbad907"/>
    <ds:schemaRef ds:uri="df646315-8e61-4220-abc6-f83d2264b3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2012</Words>
  <Characters>11472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RAPPORTBESPREKING</vt:lpstr>
    </vt:vector>
  </TitlesOfParts>
  <Company>Weredi</Company>
  <LinksUpToDate>false</LinksUpToDate>
  <CharactersWithSpaces>13458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RAPPORTBESPREKING</dc:title>
  <dc:subject/>
  <dc:creator>ott</dc:creator>
  <cp:keywords/>
  <cp:lastModifiedBy>Rik Stokmans (Leerling)</cp:lastModifiedBy>
  <cp:revision>6</cp:revision>
  <cp:lastPrinted>2016-10-08T11:50:00Z</cp:lastPrinted>
  <dcterms:created xsi:type="dcterms:W3CDTF">2022-10-23T19:14:00Z</dcterms:created>
  <dcterms:modified xsi:type="dcterms:W3CDTF">2022-10-25T15:16:00Z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0x0101009DD1FCE01235AF4B994A0E089A96D92A</vt:lpwstr>
  </property>
  <property fmtid="{D5CDD505-2E9C-101B-9397-08002B2CF9AE}" pid="3" name="MediaServiceImageTags">
    <vt:lpwstr/>
  </property>
</Properties>
</file>